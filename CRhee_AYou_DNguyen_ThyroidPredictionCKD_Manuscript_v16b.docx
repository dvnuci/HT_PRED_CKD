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5112" w14:textId="77777777" w:rsidR="00006F41" w:rsidRPr="003F5673" w:rsidRDefault="00006F41" w:rsidP="00006F41">
      <w:pPr>
        <w:spacing w:line="240" w:lineRule="auto"/>
        <w:contextualSpacing/>
        <w:jc w:val="right"/>
        <w:rPr>
          <w:rFonts w:ascii="Times New Roman" w:hAnsi="Times New Roman" w:cs="Times New Roman"/>
          <w:i/>
          <w:color w:val="000000"/>
          <w:sz w:val="24"/>
          <w:szCs w:val="24"/>
          <w:u w:val="single"/>
        </w:rPr>
      </w:pPr>
      <w:r w:rsidRPr="003F5673">
        <w:rPr>
          <w:rFonts w:ascii="Times New Roman" w:hAnsi="Times New Roman" w:cs="Times New Roman"/>
          <w:i/>
          <w:color w:val="000000"/>
          <w:sz w:val="24"/>
          <w:szCs w:val="24"/>
          <w:u w:val="single"/>
        </w:rPr>
        <w:t xml:space="preserve">Original </w:t>
      </w:r>
      <w:r>
        <w:rPr>
          <w:rFonts w:ascii="Times New Roman" w:hAnsi="Times New Roman" w:cs="Times New Roman"/>
          <w:i/>
          <w:color w:val="000000"/>
          <w:sz w:val="24"/>
          <w:szCs w:val="24"/>
          <w:u w:val="single"/>
        </w:rPr>
        <w:t>Article</w:t>
      </w:r>
    </w:p>
    <w:p w14:paraId="5A64D7BC" w14:textId="77777777" w:rsidR="00006F41" w:rsidRDefault="00006F41" w:rsidP="00006F41">
      <w:pPr>
        <w:spacing w:line="480" w:lineRule="auto"/>
        <w:contextualSpacing/>
        <w:rPr>
          <w:rFonts w:ascii="Times New Roman" w:hAnsi="Times New Roman" w:cs="Times New Roman"/>
          <w:b/>
          <w:color w:val="000000"/>
          <w:sz w:val="36"/>
          <w:szCs w:val="24"/>
        </w:rPr>
      </w:pPr>
    </w:p>
    <w:p w14:paraId="79DDD744" w14:textId="77777777" w:rsidR="00EB7B25" w:rsidRPr="00EF0971" w:rsidRDefault="00EB7B25" w:rsidP="00EB7B25">
      <w:pPr>
        <w:spacing w:after="0" w:line="480" w:lineRule="auto"/>
        <w:contextualSpacing/>
        <w:jc w:val="center"/>
        <w:rPr>
          <w:rFonts w:ascii="Times New Roman" w:eastAsia="Times New Roman" w:hAnsi="Times New Roman" w:cs="Times New Roman"/>
          <w:b/>
          <w:bCs/>
          <w:color w:val="000000"/>
          <w:kern w:val="36"/>
          <w:sz w:val="40"/>
          <w:szCs w:val="40"/>
        </w:rPr>
      </w:pPr>
      <w:r w:rsidRPr="00EF0971">
        <w:rPr>
          <w:rFonts w:ascii="Times New Roman" w:eastAsia="Times New Roman" w:hAnsi="Times New Roman" w:cs="Times New Roman"/>
          <w:b/>
          <w:bCs/>
          <w:color w:val="000000"/>
          <w:kern w:val="36"/>
          <w:sz w:val="40"/>
          <w:szCs w:val="40"/>
        </w:rPr>
        <w:t xml:space="preserve">Development and Validation of a </w:t>
      </w:r>
    </w:p>
    <w:p w14:paraId="20AD91AF" w14:textId="73610C6D" w:rsidR="00EB7B25" w:rsidRPr="00EF0971" w:rsidRDefault="00EB7B25" w:rsidP="00EF0971">
      <w:pPr>
        <w:spacing w:after="0" w:line="480" w:lineRule="auto"/>
        <w:contextualSpacing/>
        <w:jc w:val="center"/>
        <w:rPr>
          <w:rFonts w:ascii="Times New Roman" w:eastAsia="Times New Roman" w:hAnsi="Times New Roman" w:cs="Times New Roman"/>
          <w:b/>
          <w:bCs/>
          <w:color w:val="000000"/>
          <w:kern w:val="36"/>
          <w:sz w:val="40"/>
          <w:szCs w:val="40"/>
        </w:rPr>
      </w:pPr>
      <w:r w:rsidRPr="00EF0971">
        <w:rPr>
          <w:rFonts w:ascii="Times New Roman" w:eastAsia="Times New Roman" w:hAnsi="Times New Roman" w:cs="Times New Roman"/>
          <w:b/>
          <w:bCs/>
          <w:color w:val="000000"/>
          <w:kern w:val="36"/>
          <w:sz w:val="40"/>
          <w:szCs w:val="40"/>
        </w:rPr>
        <w:t>Prediction Model for Incident Hypothyroidism in a National Chronic Kidney Disease Cohort</w:t>
      </w:r>
    </w:p>
    <w:p w14:paraId="4B143774" w14:textId="6DC21E43" w:rsidR="00006F41" w:rsidRPr="00E557EE" w:rsidRDefault="00006F41" w:rsidP="00EF0971">
      <w:pPr>
        <w:spacing w:after="0" w:line="480" w:lineRule="auto"/>
        <w:contextualSpacing/>
        <w:jc w:val="center"/>
        <w:rPr>
          <w:rFonts w:ascii="Times New Roman" w:hAnsi="Times New Roman" w:cs="Times New Roman"/>
          <w:color w:val="000000"/>
          <w:sz w:val="24"/>
          <w:szCs w:val="24"/>
        </w:rPr>
      </w:pPr>
      <w:r w:rsidRPr="00E557EE">
        <w:rPr>
          <w:rFonts w:ascii="Times New Roman" w:hAnsi="Times New Roman" w:cs="Times New Roman"/>
          <w:color w:val="000000"/>
          <w:sz w:val="24"/>
          <w:szCs w:val="24"/>
        </w:rPr>
        <w:t>(</w:t>
      </w:r>
      <w:r w:rsidRPr="00E557EE">
        <w:rPr>
          <w:rFonts w:ascii="Times New Roman" w:hAnsi="Times New Roman" w:cs="Times New Roman"/>
          <w:color w:val="000000"/>
          <w:sz w:val="24"/>
          <w:szCs w:val="24"/>
          <w:u w:val="single"/>
        </w:rPr>
        <w:t>Running Head</w:t>
      </w:r>
      <w:r w:rsidRPr="00E557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Prediction of Hypothyroidism in CKD</w:t>
      </w:r>
      <w:r w:rsidRPr="00E557EE">
        <w:rPr>
          <w:rFonts w:ascii="Times New Roman" w:hAnsi="Times New Roman" w:cs="Times New Roman"/>
          <w:color w:val="000000"/>
          <w:sz w:val="24"/>
          <w:szCs w:val="24"/>
        </w:rPr>
        <w:t>)</w:t>
      </w:r>
    </w:p>
    <w:p w14:paraId="61A03135" w14:textId="77777777" w:rsidR="00006F41" w:rsidRDefault="00006F41" w:rsidP="00006F41">
      <w:pPr>
        <w:spacing w:line="480" w:lineRule="auto"/>
        <w:contextualSpacing/>
        <w:jc w:val="center"/>
        <w:rPr>
          <w:rFonts w:ascii="Times New Roman" w:hAnsi="Times New Roman" w:cs="Times New Roman"/>
          <w:b/>
          <w:color w:val="000000"/>
          <w:sz w:val="24"/>
          <w:szCs w:val="24"/>
          <w:u w:val="single"/>
        </w:rPr>
      </w:pPr>
      <w:r w:rsidRPr="00E557EE">
        <w:rPr>
          <w:rFonts w:ascii="Times New Roman" w:hAnsi="Times New Roman" w:cs="Times New Roman"/>
          <w:b/>
          <w:color w:val="000000"/>
          <w:sz w:val="24"/>
          <w:szCs w:val="24"/>
          <w:u w:val="single"/>
        </w:rPr>
        <w:t>Authors:</w:t>
      </w:r>
    </w:p>
    <w:p w14:paraId="598CB6D0" w14:textId="1C3E5649" w:rsidR="00006F41" w:rsidRPr="00170518" w:rsidRDefault="00006F41" w:rsidP="00006F41">
      <w:pPr>
        <w:pStyle w:val="ListParagraph"/>
        <w:spacing w:after="0" w:line="480" w:lineRule="auto"/>
        <w:jc w:val="center"/>
        <w:rPr>
          <w:rFonts w:ascii="Times New Roman" w:hAnsi="Times New Roman" w:cs="Times New Roman"/>
          <w:sz w:val="24"/>
          <w:szCs w:val="24"/>
        </w:rPr>
      </w:pPr>
      <w:r w:rsidRPr="00170518">
        <w:rPr>
          <w:rFonts w:ascii="Times New Roman" w:hAnsi="Times New Roman" w:cs="Times New Roman"/>
          <w:sz w:val="24"/>
          <w:szCs w:val="24"/>
        </w:rPr>
        <w:t>Connie</w:t>
      </w:r>
      <w:r>
        <w:rPr>
          <w:rFonts w:ascii="Times New Roman" w:hAnsi="Times New Roman" w:cs="Times New Roman"/>
          <w:sz w:val="24"/>
          <w:szCs w:val="24"/>
        </w:rPr>
        <w:t xml:space="preserve"> M.</w:t>
      </w:r>
      <w:r w:rsidRPr="00170518">
        <w:rPr>
          <w:rFonts w:ascii="Times New Roman" w:hAnsi="Times New Roman" w:cs="Times New Roman"/>
          <w:sz w:val="24"/>
          <w:szCs w:val="24"/>
        </w:rPr>
        <w:t xml:space="preserve"> Rhee</w:t>
      </w:r>
      <w:r w:rsidRPr="00170518">
        <w:rPr>
          <w:rFonts w:ascii="Times New Roman" w:hAnsi="Times New Roman" w:cs="Times New Roman"/>
          <w:sz w:val="24"/>
          <w:szCs w:val="24"/>
          <w:vertAlign w:val="superscript"/>
        </w:rPr>
        <w:t>1,2</w:t>
      </w:r>
      <w:r>
        <w:rPr>
          <w:rFonts w:ascii="Times New Roman" w:hAnsi="Times New Roman" w:cs="Times New Roman"/>
          <w:sz w:val="24"/>
          <w:szCs w:val="24"/>
        </w:rPr>
        <w:t>, A</w:t>
      </w:r>
      <w:r w:rsidRPr="00CC0602">
        <w:rPr>
          <w:rFonts w:ascii="Times New Roman" w:hAnsi="Times New Roman" w:cs="Times New Roman"/>
          <w:sz w:val="24"/>
          <w:szCs w:val="24"/>
        </w:rPr>
        <w:t>my S. You</w:t>
      </w:r>
      <w:r w:rsidRPr="00CC0602">
        <w:rPr>
          <w:rFonts w:ascii="Times New Roman" w:hAnsi="Times New Roman" w:cs="Times New Roman"/>
          <w:sz w:val="24"/>
          <w:szCs w:val="24"/>
          <w:vertAlign w:val="superscript"/>
        </w:rPr>
        <w:t>1,2</w:t>
      </w:r>
      <w:r w:rsidRPr="00CC0602">
        <w:rPr>
          <w:rFonts w:ascii="Times New Roman" w:hAnsi="Times New Roman" w:cs="Times New Roman"/>
          <w:sz w:val="24"/>
          <w:szCs w:val="24"/>
        </w:rPr>
        <w:t>, Yoko Narasaki</w:t>
      </w:r>
      <w:r w:rsidRPr="00CC0602">
        <w:rPr>
          <w:rFonts w:ascii="Times New Roman" w:hAnsi="Times New Roman" w:cs="Times New Roman"/>
          <w:sz w:val="24"/>
          <w:szCs w:val="24"/>
          <w:vertAlign w:val="superscript"/>
        </w:rPr>
        <w:t>1,2</w:t>
      </w:r>
      <w:r w:rsidRPr="00CC0602">
        <w:rPr>
          <w:rFonts w:ascii="Times New Roman" w:hAnsi="Times New Roman" w:cs="Times New Roman"/>
          <w:sz w:val="24"/>
          <w:szCs w:val="24"/>
        </w:rPr>
        <w:t>, Gregory A. Brent</w:t>
      </w:r>
      <w:r w:rsidR="00C9571E">
        <w:rPr>
          <w:rFonts w:ascii="Times New Roman" w:hAnsi="Times New Roman" w:cs="Times New Roman"/>
          <w:sz w:val="24"/>
          <w:szCs w:val="24"/>
          <w:vertAlign w:val="superscript"/>
        </w:rPr>
        <w:t>3,4</w:t>
      </w:r>
      <w:r w:rsidRPr="00CC0602">
        <w:rPr>
          <w:rFonts w:ascii="Times New Roman" w:hAnsi="Times New Roman" w:cs="Times New Roman"/>
          <w:sz w:val="24"/>
          <w:szCs w:val="24"/>
        </w:rPr>
        <w:t>, John J. Sim</w:t>
      </w:r>
      <w:r w:rsidR="00C9571E">
        <w:rPr>
          <w:rFonts w:ascii="Times New Roman" w:hAnsi="Times New Roman" w:cs="Times New Roman"/>
          <w:sz w:val="24"/>
          <w:szCs w:val="24"/>
          <w:vertAlign w:val="superscript"/>
        </w:rPr>
        <w:t>5</w:t>
      </w:r>
      <w:r w:rsidRPr="00CC0602">
        <w:rPr>
          <w:rFonts w:ascii="Times New Roman" w:hAnsi="Times New Roman" w:cs="Times New Roman"/>
          <w:sz w:val="24"/>
          <w:szCs w:val="24"/>
        </w:rPr>
        <w:t>, Csaba P. Kovesdy</w:t>
      </w:r>
      <w:r w:rsidR="00C9571E">
        <w:rPr>
          <w:rFonts w:ascii="Times New Roman" w:hAnsi="Times New Roman" w:cs="Times New Roman"/>
          <w:sz w:val="24"/>
          <w:szCs w:val="24"/>
          <w:vertAlign w:val="superscript"/>
        </w:rPr>
        <w:t>7,8</w:t>
      </w:r>
      <w:r w:rsidRPr="00CC0602">
        <w:rPr>
          <w:rFonts w:ascii="Times New Roman" w:hAnsi="Times New Roman" w:cs="Times New Roman"/>
          <w:sz w:val="24"/>
          <w:szCs w:val="24"/>
        </w:rPr>
        <w:t>, Kamyar Kalantar-Zadeh</w:t>
      </w:r>
      <w:r w:rsidRPr="00CC0602">
        <w:rPr>
          <w:rFonts w:ascii="Times New Roman" w:hAnsi="Times New Roman" w:cs="Times New Roman"/>
          <w:sz w:val="24"/>
          <w:szCs w:val="24"/>
          <w:vertAlign w:val="superscript"/>
        </w:rPr>
        <w:t>1,2</w:t>
      </w:r>
      <w:r w:rsidRPr="00CC0602">
        <w:rPr>
          <w:rFonts w:ascii="Times New Roman" w:hAnsi="Times New Roman" w:cs="Times New Roman"/>
          <w:sz w:val="24"/>
          <w:szCs w:val="24"/>
        </w:rPr>
        <w:t>, Danh V. Nguyen</w:t>
      </w:r>
      <w:r w:rsidRPr="00CC0602">
        <w:rPr>
          <w:rFonts w:ascii="Times New Roman" w:hAnsi="Times New Roman" w:cs="Times New Roman"/>
          <w:sz w:val="24"/>
          <w:szCs w:val="24"/>
          <w:vertAlign w:val="superscript"/>
        </w:rPr>
        <w:t>1</w:t>
      </w:r>
    </w:p>
    <w:p w14:paraId="064E2D5F" w14:textId="77777777" w:rsidR="00006F41" w:rsidRPr="00CC0602" w:rsidRDefault="00006F41" w:rsidP="00006F41">
      <w:pPr>
        <w:pStyle w:val="ListParagraph"/>
        <w:numPr>
          <w:ilvl w:val="0"/>
          <w:numId w:val="4"/>
        </w:numPr>
        <w:spacing w:after="0" w:line="480" w:lineRule="auto"/>
        <w:jc w:val="center"/>
        <w:rPr>
          <w:rFonts w:ascii="Times New Roman" w:hAnsi="Times New Roman" w:cs="Times New Roman"/>
          <w:color w:val="000000"/>
          <w:sz w:val="24"/>
          <w:szCs w:val="24"/>
        </w:rPr>
      </w:pPr>
      <w:r w:rsidRPr="00CC0602">
        <w:rPr>
          <w:rFonts w:ascii="Times New Roman" w:hAnsi="Times New Roman" w:cs="Times New Roman"/>
          <w:color w:val="000000"/>
          <w:sz w:val="24"/>
          <w:szCs w:val="24"/>
        </w:rPr>
        <w:t>Division of Nephrology</w:t>
      </w:r>
      <w:r>
        <w:rPr>
          <w:rFonts w:ascii="Times New Roman" w:hAnsi="Times New Roman" w:cs="Times New Roman"/>
          <w:color w:val="000000"/>
          <w:sz w:val="24"/>
          <w:szCs w:val="24"/>
        </w:rPr>
        <w:t>,</w:t>
      </w:r>
      <w:r w:rsidRPr="00CC0602">
        <w:rPr>
          <w:rFonts w:ascii="Times New Roman" w:hAnsi="Times New Roman" w:cs="Times New Roman"/>
          <w:color w:val="000000"/>
          <w:sz w:val="24"/>
          <w:szCs w:val="24"/>
        </w:rPr>
        <w:t xml:space="preserve"> Hypertension, </w:t>
      </w:r>
      <w:r>
        <w:rPr>
          <w:rFonts w:ascii="Times New Roman" w:hAnsi="Times New Roman" w:cs="Times New Roman"/>
          <w:color w:val="000000"/>
          <w:sz w:val="24"/>
          <w:szCs w:val="24"/>
        </w:rPr>
        <w:t xml:space="preserve">and Kidney Transplantation, </w:t>
      </w:r>
      <w:r w:rsidRPr="00CC0602">
        <w:rPr>
          <w:rFonts w:ascii="Times New Roman" w:hAnsi="Times New Roman" w:cs="Times New Roman"/>
          <w:color w:val="000000"/>
          <w:sz w:val="24"/>
          <w:szCs w:val="24"/>
        </w:rPr>
        <w:t xml:space="preserve">University of California Irvine, Orange, </w:t>
      </w:r>
      <w:proofErr w:type="gramStart"/>
      <w:r w:rsidRPr="00CC0602">
        <w:rPr>
          <w:rFonts w:ascii="Times New Roman" w:hAnsi="Times New Roman" w:cs="Times New Roman"/>
          <w:color w:val="000000"/>
          <w:sz w:val="24"/>
          <w:szCs w:val="24"/>
        </w:rPr>
        <w:t>CA;</w:t>
      </w:r>
      <w:proofErr w:type="gramEnd"/>
    </w:p>
    <w:p w14:paraId="23BB9BC5" w14:textId="780EC0AF" w:rsidR="003C5117" w:rsidRPr="003C5117" w:rsidRDefault="003C5117" w:rsidP="00006F41">
      <w:pPr>
        <w:pStyle w:val="ListParagraph"/>
        <w:numPr>
          <w:ilvl w:val="0"/>
          <w:numId w:val="4"/>
        </w:numPr>
        <w:spacing w:after="0" w:line="480" w:lineRule="auto"/>
        <w:jc w:val="center"/>
        <w:rPr>
          <w:rFonts w:ascii="Times New Roman" w:hAnsi="Times New Roman" w:cs="Times New Roman"/>
          <w:color w:val="000000"/>
          <w:sz w:val="24"/>
          <w:szCs w:val="24"/>
        </w:rPr>
      </w:pPr>
      <w:r w:rsidRPr="668E3AFF">
        <w:rPr>
          <w:rFonts w:ascii="Times New Roman" w:hAnsi="Times New Roman" w:cs="Times New Roman"/>
          <w:color w:val="000000" w:themeColor="text1"/>
          <w:sz w:val="24"/>
          <w:szCs w:val="24"/>
        </w:rPr>
        <w:t xml:space="preserve">Tibor Rubin Veterans Affairs Medical Center, Long Beach, </w:t>
      </w:r>
      <w:proofErr w:type="gramStart"/>
      <w:r w:rsidRPr="668E3AFF">
        <w:rPr>
          <w:rFonts w:ascii="Times New Roman" w:hAnsi="Times New Roman" w:cs="Times New Roman"/>
          <w:color w:val="000000" w:themeColor="text1"/>
          <w:sz w:val="24"/>
          <w:szCs w:val="24"/>
        </w:rPr>
        <w:t>CA</w:t>
      </w:r>
      <w:r>
        <w:rPr>
          <w:rFonts w:ascii="Times New Roman" w:hAnsi="Times New Roman" w:cs="Times New Roman"/>
          <w:color w:val="000000" w:themeColor="text1"/>
          <w:sz w:val="24"/>
          <w:szCs w:val="24"/>
        </w:rPr>
        <w:t>;</w:t>
      </w:r>
      <w:proofErr w:type="gramEnd"/>
    </w:p>
    <w:p w14:paraId="39E70F95" w14:textId="529B1D30" w:rsidR="00006F41" w:rsidRDefault="668E3AFF" w:rsidP="00006F41">
      <w:pPr>
        <w:pStyle w:val="ListParagraph"/>
        <w:numPr>
          <w:ilvl w:val="0"/>
          <w:numId w:val="4"/>
        </w:numPr>
        <w:spacing w:after="0" w:line="480" w:lineRule="auto"/>
        <w:jc w:val="center"/>
        <w:rPr>
          <w:rFonts w:ascii="Times New Roman" w:hAnsi="Times New Roman" w:cs="Times New Roman"/>
          <w:color w:val="000000"/>
          <w:sz w:val="24"/>
          <w:szCs w:val="24"/>
        </w:rPr>
      </w:pPr>
      <w:r w:rsidRPr="668E3AFF">
        <w:rPr>
          <w:rFonts w:ascii="Times New Roman" w:hAnsi="Times New Roman" w:cs="Times New Roman"/>
          <w:color w:val="000000" w:themeColor="text1"/>
          <w:sz w:val="24"/>
          <w:szCs w:val="24"/>
        </w:rPr>
        <w:t xml:space="preserve">Division of Endocrinology, David Geffen School of Medicine at University of California Los Angeles, Los Angeles, </w:t>
      </w:r>
      <w:proofErr w:type="gramStart"/>
      <w:r w:rsidRPr="668E3AFF">
        <w:rPr>
          <w:rFonts w:ascii="Times New Roman" w:hAnsi="Times New Roman" w:cs="Times New Roman"/>
          <w:color w:val="000000" w:themeColor="text1"/>
          <w:sz w:val="24"/>
          <w:szCs w:val="24"/>
        </w:rPr>
        <w:t>CA;</w:t>
      </w:r>
      <w:proofErr w:type="gramEnd"/>
    </w:p>
    <w:p w14:paraId="704D993F" w14:textId="77777777" w:rsidR="00006F41" w:rsidRDefault="668E3AFF" w:rsidP="00006F41">
      <w:pPr>
        <w:pStyle w:val="ListParagraph"/>
        <w:numPr>
          <w:ilvl w:val="0"/>
          <w:numId w:val="4"/>
        </w:numPr>
        <w:spacing w:after="0" w:line="480" w:lineRule="auto"/>
        <w:jc w:val="center"/>
        <w:rPr>
          <w:rFonts w:ascii="Times New Roman" w:hAnsi="Times New Roman" w:cs="Times New Roman"/>
          <w:color w:val="000000"/>
          <w:sz w:val="24"/>
          <w:szCs w:val="24"/>
        </w:rPr>
      </w:pPr>
      <w:r w:rsidRPr="668E3AFF">
        <w:rPr>
          <w:rFonts w:ascii="Times New Roman" w:hAnsi="Times New Roman" w:cs="Times New Roman"/>
          <w:color w:val="000000" w:themeColor="text1"/>
          <w:sz w:val="24"/>
          <w:szCs w:val="24"/>
        </w:rPr>
        <w:t xml:space="preserve">Department of Medicine, Veterans Affairs Greater Los Angeles Healthcare System, Los Angeles, </w:t>
      </w:r>
      <w:proofErr w:type="gramStart"/>
      <w:r w:rsidRPr="668E3AFF">
        <w:rPr>
          <w:rFonts w:ascii="Times New Roman" w:hAnsi="Times New Roman" w:cs="Times New Roman"/>
          <w:color w:val="000000" w:themeColor="text1"/>
          <w:sz w:val="24"/>
          <w:szCs w:val="24"/>
        </w:rPr>
        <w:t>CA;</w:t>
      </w:r>
      <w:proofErr w:type="gramEnd"/>
    </w:p>
    <w:p w14:paraId="6BFD0915" w14:textId="77777777" w:rsidR="00006F41" w:rsidRDefault="668E3AFF" w:rsidP="00006F41">
      <w:pPr>
        <w:pStyle w:val="ListParagraph"/>
        <w:numPr>
          <w:ilvl w:val="0"/>
          <w:numId w:val="4"/>
        </w:numPr>
        <w:spacing w:after="0" w:line="480" w:lineRule="auto"/>
        <w:jc w:val="center"/>
        <w:rPr>
          <w:rFonts w:ascii="Times New Roman" w:hAnsi="Times New Roman" w:cs="Times New Roman"/>
          <w:color w:val="000000"/>
          <w:sz w:val="24"/>
          <w:szCs w:val="24"/>
        </w:rPr>
      </w:pPr>
      <w:r w:rsidRPr="668E3AFF">
        <w:rPr>
          <w:rFonts w:ascii="Times New Roman" w:hAnsi="Times New Roman" w:cs="Times New Roman"/>
          <w:color w:val="000000" w:themeColor="text1"/>
          <w:sz w:val="24"/>
          <w:szCs w:val="24"/>
        </w:rPr>
        <w:t xml:space="preserve">Division of Nephrology, Kaiser Permanente Southern California, Los Angeles, </w:t>
      </w:r>
      <w:proofErr w:type="gramStart"/>
      <w:r w:rsidRPr="668E3AFF">
        <w:rPr>
          <w:rFonts w:ascii="Times New Roman" w:hAnsi="Times New Roman" w:cs="Times New Roman"/>
          <w:color w:val="000000" w:themeColor="text1"/>
          <w:sz w:val="24"/>
          <w:szCs w:val="24"/>
        </w:rPr>
        <w:t>CA;</w:t>
      </w:r>
      <w:proofErr w:type="gramEnd"/>
    </w:p>
    <w:p w14:paraId="65526CED" w14:textId="77777777" w:rsidR="00006F41" w:rsidRDefault="668E3AFF" w:rsidP="00006F41">
      <w:pPr>
        <w:pStyle w:val="ListParagraph"/>
        <w:numPr>
          <w:ilvl w:val="0"/>
          <w:numId w:val="4"/>
        </w:numPr>
        <w:spacing w:after="0" w:line="480" w:lineRule="auto"/>
        <w:jc w:val="center"/>
        <w:rPr>
          <w:rFonts w:ascii="Times New Roman" w:hAnsi="Times New Roman" w:cs="Times New Roman"/>
          <w:color w:val="000000"/>
          <w:sz w:val="24"/>
          <w:szCs w:val="24"/>
        </w:rPr>
      </w:pPr>
      <w:r w:rsidRPr="668E3AFF">
        <w:rPr>
          <w:rFonts w:ascii="Times New Roman" w:hAnsi="Times New Roman" w:cs="Times New Roman"/>
          <w:color w:val="000000" w:themeColor="text1"/>
          <w:sz w:val="24"/>
          <w:szCs w:val="24"/>
        </w:rPr>
        <w:t xml:space="preserve">Division of Nephrology, University of Tennessee Health Science Center, Memphis, </w:t>
      </w:r>
      <w:proofErr w:type="gramStart"/>
      <w:r w:rsidRPr="668E3AFF">
        <w:rPr>
          <w:rFonts w:ascii="Times New Roman" w:hAnsi="Times New Roman" w:cs="Times New Roman"/>
          <w:color w:val="000000" w:themeColor="text1"/>
          <w:sz w:val="24"/>
          <w:szCs w:val="24"/>
        </w:rPr>
        <w:t>TN;</w:t>
      </w:r>
      <w:proofErr w:type="gramEnd"/>
    </w:p>
    <w:p w14:paraId="153EB788" w14:textId="1FAF7BD2" w:rsidR="00893048" w:rsidRPr="003C5117" w:rsidRDefault="668E3AFF" w:rsidP="003C5117">
      <w:pPr>
        <w:pStyle w:val="ListParagraph"/>
        <w:numPr>
          <w:ilvl w:val="0"/>
          <w:numId w:val="4"/>
        </w:numPr>
        <w:spacing w:after="0" w:line="480" w:lineRule="auto"/>
        <w:jc w:val="center"/>
        <w:rPr>
          <w:rFonts w:ascii="Times New Roman" w:hAnsi="Times New Roman" w:cs="Times New Roman"/>
          <w:color w:val="000000"/>
          <w:sz w:val="24"/>
          <w:szCs w:val="24"/>
        </w:rPr>
      </w:pPr>
      <w:r w:rsidRPr="668E3AFF">
        <w:rPr>
          <w:rFonts w:ascii="Times New Roman" w:hAnsi="Times New Roman" w:cs="Times New Roman"/>
          <w:color w:val="000000" w:themeColor="text1"/>
          <w:sz w:val="24"/>
          <w:szCs w:val="24"/>
        </w:rPr>
        <w:t>Memphis Veterans Affairs Medical Center, Memphis, TN</w:t>
      </w:r>
      <w:r w:rsidRPr="003C5117">
        <w:rPr>
          <w:rFonts w:ascii="Times New Roman" w:hAnsi="Times New Roman" w:cs="Times New Roman"/>
          <w:color w:val="000000" w:themeColor="text1"/>
          <w:sz w:val="24"/>
          <w:szCs w:val="24"/>
        </w:rPr>
        <w:t>.</w:t>
      </w:r>
    </w:p>
    <w:p w14:paraId="086DE955" w14:textId="77777777" w:rsidR="00006F41" w:rsidRPr="00170518" w:rsidRDefault="00006F41" w:rsidP="00006F41">
      <w:pPr>
        <w:pStyle w:val="ListParagraph"/>
        <w:spacing w:after="0" w:line="480" w:lineRule="auto"/>
        <w:rPr>
          <w:rFonts w:ascii="Times New Roman" w:hAnsi="Times New Roman" w:cs="Times New Roman"/>
          <w:color w:val="000000"/>
          <w:sz w:val="24"/>
          <w:szCs w:val="24"/>
        </w:rPr>
      </w:pPr>
    </w:p>
    <w:p w14:paraId="7B9D1820" w14:textId="77777777" w:rsidR="00006F41" w:rsidRPr="00E557EE" w:rsidRDefault="00006F41" w:rsidP="00006F41">
      <w:pPr>
        <w:widowControl w:val="0"/>
        <w:autoSpaceDE w:val="0"/>
        <w:autoSpaceDN w:val="0"/>
        <w:spacing w:after="0" w:line="480" w:lineRule="auto"/>
        <w:contextualSpacing/>
        <w:rPr>
          <w:rFonts w:ascii="Times New Roman" w:eastAsia="Times New Roman" w:hAnsi="Times New Roman" w:cs="Times New Roman"/>
          <w:b/>
          <w:sz w:val="24"/>
          <w:szCs w:val="24"/>
          <w:u w:val="single"/>
        </w:rPr>
      </w:pPr>
      <w:r w:rsidRPr="00E557EE">
        <w:rPr>
          <w:rFonts w:ascii="Times New Roman" w:eastAsia="Times New Roman" w:hAnsi="Times New Roman" w:cs="Times New Roman"/>
          <w:b/>
          <w:sz w:val="24"/>
          <w:szCs w:val="24"/>
          <w:u w:val="single"/>
        </w:rPr>
        <w:t>Word Counts:</w:t>
      </w:r>
    </w:p>
    <w:p w14:paraId="54B370F2" w14:textId="635D7ECF" w:rsidR="00006F41" w:rsidRPr="00E557EE" w:rsidRDefault="00006F41" w:rsidP="00006F41">
      <w:pPr>
        <w:widowControl w:val="0"/>
        <w:autoSpaceDE w:val="0"/>
        <w:autoSpaceDN w:val="0"/>
        <w:spacing w:after="0" w:line="480" w:lineRule="auto"/>
        <w:contextualSpacing/>
        <w:rPr>
          <w:rFonts w:ascii="Times New Roman" w:hAnsi="Times New Roman" w:cs="Times New Roman"/>
          <w:kern w:val="2"/>
          <w:sz w:val="24"/>
          <w:szCs w:val="24"/>
          <w:lang w:eastAsia="ko-KR"/>
        </w:rPr>
      </w:pPr>
      <w:r w:rsidRPr="00E557EE">
        <w:rPr>
          <w:rFonts w:ascii="Times New Roman" w:hAnsi="Times New Roman" w:cs="Times New Roman"/>
          <w:kern w:val="2"/>
          <w:sz w:val="24"/>
          <w:szCs w:val="24"/>
          <w:lang w:eastAsia="ko-KR"/>
        </w:rPr>
        <w:lastRenderedPageBreak/>
        <w:t>Abstract word count:</w:t>
      </w:r>
      <w:r w:rsidR="00901625">
        <w:rPr>
          <w:rFonts w:ascii="Times New Roman" w:hAnsi="Times New Roman" w:cs="Times New Roman"/>
          <w:kern w:val="2"/>
          <w:sz w:val="24"/>
          <w:szCs w:val="24"/>
          <w:lang w:eastAsia="ko-KR"/>
        </w:rPr>
        <w:t xml:space="preserve"> </w:t>
      </w:r>
      <w:r w:rsidR="00E142D3">
        <w:rPr>
          <w:rFonts w:ascii="Times New Roman" w:hAnsi="Times New Roman" w:cs="Times New Roman"/>
          <w:kern w:val="2"/>
          <w:sz w:val="24"/>
          <w:szCs w:val="24"/>
          <w:lang w:eastAsia="ko-KR"/>
        </w:rPr>
        <w:t>2</w:t>
      </w:r>
      <w:r w:rsidR="009010D5">
        <w:rPr>
          <w:rFonts w:ascii="Times New Roman" w:hAnsi="Times New Roman" w:cs="Times New Roman"/>
          <w:kern w:val="2"/>
          <w:sz w:val="24"/>
          <w:szCs w:val="24"/>
          <w:lang w:eastAsia="ko-KR"/>
        </w:rPr>
        <w:t>50</w:t>
      </w:r>
    </w:p>
    <w:p w14:paraId="0300CE5B" w14:textId="705B6FB9" w:rsidR="00006F41" w:rsidRPr="00E557EE" w:rsidRDefault="00006F41" w:rsidP="00006F41">
      <w:pPr>
        <w:widowControl w:val="0"/>
        <w:autoSpaceDE w:val="0"/>
        <w:autoSpaceDN w:val="0"/>
        <w:spacing w:after="0" w:line="480" w:lineRule="auto"/>
        <w:contextualSpacing/>
        <w:rPr>
          <w:rFonts w:ascii="Times New Roman" w:hAnsi="Times New Roman" w:cs="Times New Roman"/>
          <w:kern w:val="2"/>
          <w:sz w:val="24"/>
          <w:szCs w:val="24"/>
          <w:lang w:eastAsia="ko-KR"/>
        </w:rPr>
      </w:pPr>
      <w:r w:rsidRPr="00E557EE">
        <w:rPr>
          <w:rFonts w:ascii="Times New Roman" w:hAnsi="Times New Roman" w:cs="Times New Roman"/>
          <w:kern w:val="2"/>
          <w:sz w:val="24"/>
          <w:szCs w:val="24"/>
          <w:lang w:eastAsia="ko-KR"/>
        </w:rPr>
        <w:t>Text word count</w:t>
      </w:r>
      <w:r>
        <w:rPr>
          <w:rFonts w:ascii="Times New Roman" w:hAnsi="Times New Roman" w:cs="Times New Roman"/>
          <w:kern w:val="2"/>
          <w:sz w:val="24"/>
          <w:szCs w:val="24"/>
          <w:lang w:eastAsia="ko-KR"/>
        </w:rPr>
        <w:t>:</w:t>
      </w:r>
      <w:r w:rsidR="00926941">
        <w:rPr>
          <w:rFonts w:ascii="Times New Roman" w:hAnsi="Times New Roman" w:cs="Times New Roman"/>
          <w:kern w:val="2"/>
          <w:sz w:val="24"/>
          <w:szCs w:val="24"/>
          <w:lang w:eastAsia="ko-KR"/>
        </w:rPr>
        <w:t xml:space="preserve"> </w:t>
      </w:r>
      <w:r w:rsidR="008279AD">
        <w:rPr>
          <w:rFonts w:ascii="Times New Roman" w:hAnsi="Times New Roman" w:cs="Times New Roman"/>
          <w:kern w:val="2"/>
          <w:sz w:val="24"/>
          <w:szCs w:val="24"/>
          <w:lang w:eastAsia="ko-KR"/>
        </w:rPr>
        <w:t>39</w:t>
      </w:r>
      <w:r w:rsidR="00BA0AF8">
        <w:rPr>
          <w:rFonts w:ascii="Times New Roman" w:hAnsi="Times New Roman" w:cs="Times New Roman"/>
          <w:kern w:val="2"/>
          <w:sz w:val="24"/>
          <w:szCs w:val="24"/>
          <w:lang w:eastAsia="ko-KR"/>
        </w:rPr>
        <w:t>11</w:t>
      </w:r>
    </w:p>
    <w:p w14:paraId="50F935C0" w14:textId="31B28124" w:rsidR="00006F41" w:rsidRPr="00E557EE" w:rsidRDefault="00006F41" w:rsidP="00006F41">
      <w:pPr>
        <w:widowControl w:val="0"/>
        <w:autoSpaceDE w:val="0"/>
        <w:autoSpaceDN w:val="0"/>
        <w:spacing w:after="0" w:line="480" w:lineRule="auto"/>
        <w:contextualSpacing/>
        <w:rPr>
          <w:rFonts w:ascii="Times New Roman" w:hAnsi="Times New Roman" w:cs="Times New Roman"/>
          <w:kern w:val="2"/>
          <w:sz w:val="24"/>
          <w:szCs w:val="24"/>
          <w:lang w:eastAsia="ko-KR"/>
        </w:rPr>
      </w:pPr>
      <w:r w:rsidRPr="00E557EE">
        <w:rPr>
          <w:rFonts w:ascii="Times New Roman" w:hAnsi="Times New Roman" w:cs="Times New Roman"/>
          <w:kern w:val="2"/>
          <w:sz w:val="24"/>
          <w:szCs w:val="24"/>
          <w:lang w:eastAsia="ko-KR"/>
        </w:rPr>
        <w:t xml:space="preserve">Tables: </w:t>
      </w:r>
      <w:r w:rsidR="004E1E5F">
        <w:rPr>
          <w:rFonts w:ascii="Times New Roman" w:hAnsi="Times New Roman" w:cs="Times New Roman"/>
          <w:kern w:val="2"/>
          <w:sz w:val="24"/>
          <w:szCs w:val="24"/>
          <w:lang w:eastAsia="ko-KR"/>
        </w:rPr>
        <w:t>4</w:t>
      </w:r>
      <w:r w:rsidRPr="00E557EE">
        <w:rPr>
          <w:rFonts w:ascii="Times New Roman" w:hAnsi="Times New Roman" w:cs="Times New Roman"/>
          <w:kern w:val="2"/>
          <w:sz w:val="24"/>
          <w:szCs w:val="24"/>
          <w:lang w:eastAsia="ko-KR"/>
        </w:rPr>
        <w:t>; Figures:</w:t>
      </w:r>
      <w:r w:rsidR="00C74E4C">
        <w:rPr>
          <w:rFonts w:ascii="Times New Roman" w:hAnsi="Times New Roman" w:cs="Times New Roman"/>
          <w:kern w:val="2"/>
          <w:sz w:val="24"/>
          <w:szCs w:val="24"/>
          <w:lang w:eastAsia="ko-KR"/>
        </w:rPr>
        <w:t xml:space="preserve"> 1</w:t>
      </w:r>
    </w:p>
    <w:p w14:paraId="038FE58A" w14:textId="17C6AEA3" w:rsidR="00006F41" w:rsidRPr="00E557EE" w:rsidRDefault="00006F41" w:rsidP="00006F41">
      <w:pPr>
        <w:widowControl w:val="0"/>
        <w:autoSpaceDE w:val="0"/>
        <w:autoSpaceDN w:val="0"/>
        <w:spacing w:after="0" w:line="480" w:lineRule="auto"/>
        <w:contextualSpacing/>
        <w:rPr>
          <w:rFonts w:ascii="Times New Roman" w:hAnsi="Times New Roman" w:cs="Times New Roman"/>
          <w:kern w:val="2"/>
          <w:sz w:val="24"/>
          <w:szCs w:val="24"/>
          <w:lang w:eastAsia="ko-KR"/>
        </w:rPr>
      </w:pPr>
      <w:r w:rsidRPr="00E557EE">
        <w:rPr>
          <w:rFonts w:ascii="Times New Roman" w:hAnsi="Times New Roman" w:cs="Times New Roman"/>
          <w:i/>
          <w:kern w:val="2"/>
          <w:sz w:val="24"/>
          <w:szCs w:val="24"/>
          <w:lang w:eastAsia="ko-KR"/>
        </w:rPr>
        <w:t>Suggested electronic appendix:</w:t>
      </w:r>
      <w:r>
        <w:rPr>
          <w:rFonts w:ascii="Times New Roman" w:hAnsi="Times New Roman" w:cs="Times New Roman"/>
          <w:i/>
          <w:kern w:val="2"/>
          <w:sz w:val="24"/>
          <w:szCs w:val="24"/>
          <w:lang w:eastAsia="ko-KR"/>
        </w:rPr>
        <w:t xml:space="preserve"> Tables: </w:t>
      </w:r>
      <w:r w:rsidR="004E1E5F">
        <w:rPr>
          <w:rFonts w:ascii="Times New Roman" w:hAnsi="Times New Roman" w:cs="Times New Roman"/>
          <w:i/>
          <w:kern w:val="2"/>
          <w:sz w:val="24"/>
          <w:szCs w:val="24"/>
          <w:lang w:eastAsia="ko-KR"/>
        </w:rPr>
        <w:t>3</w:t>
      </w:r>
      <w:r>
        <w:rPr>
          <w:rFonts w:ascii="Times New Roman" w:hAnsi="Times New Roman" w:cs="Times New Roman"/>
          <w:i/>
          <w:kern w:val="2"/>
          <w:sz w:val="24"/>
          <w:szCs w:val="24"/>
          <w:lang w:eastAsia="ko-KR"/>
        </w:rPr>
        <w:t>; Figures:</w:t>
      </w:r>
      <w:r w:rsidR="004E1E5F">
        <w:rPr>
          <w:rFonts w:ascii="Times New Roman" w:hAnsi="Times New Roman" w:cs="Times New Roman"/>
          <w:i/>
          <w:kern w:val="2"/>
          <w:sz w:val="24"/>
          <w:szCs w:val="24"/>
          <w:lang w:eastAsia="ko-KR"/>
        </w:rPr>
        <w:t xml:space="preserve"> 2</w:t>
      </w:r>
    </w:p>
    <w:p w14:paraId="4265A0FF" w14:textId="77777777" w:rsidR="00006F41" w:rsidRPr="00E557EE" w:rsidRDefault="00006F41" w:rsidP="00006F41">
      <w:pPr>
        <w:spacing w:after="0" w:line="480" w:lineRule="auto"/>
        <w:contextualSpacing/>
        <w:outlineLvl w:val="0"/>
        <w:rPr>
          <w:rFonts w:ascii="Times New Roman" w:hAnsi="Times New Roman" w:cs="Times New Roman"/>
          <w:b/>
          <w:bCs/>
          <w:sz w:val="24"/>
          <w:szCs w:val="24"/>
          <w:u w:val="single"/>
        </w:rPr>
      </w:pPr>
    </w:p>
    <w:p w14:paraId="4FDE2383" w14:textId="77777777" w:rsidR="00006F41" w:rsidRPr="00A765C1" w:rsidRDefault="00006F41" w:rsidP="00006F41">
      <w:pPr>
        <w:spacing w:after="0" w:line="480" w:lineRule="auto"/>
        <w:contextualSpacing/>
        <w:outlineLvl w:val="0"/>
        <w:rPr>
          <w:rFonts w:ascii="Times New Roman" w:hAnsi="Times New Roman" w:cs="Times New Roman"/>
          <w:b/>
          <w:bCs/>
          <w:sz w:val="24"/>
          <w:szCs w:val="24"/>
          <w:u w:val="single"/>
        </w:rPr>
      </w:pPr>
      <w:r w:rsidRPr="00A765C1">
        <w:rPr>
          <w:rFonts w:ascii="Times New Roman" w:hAnsi="Times New Roman" w:cs="Times New Roman"/>
          <w:b/>
          <w:bCs/>
          <w:sz w:val="24"/>
          <w:szCs w:val="24"/>
          <w:u w:val="single"/>
        </w:rPr>
        <w:t>Corresponding Author and Reprint Requests:</w:t>
      </w:r>
    </w:p>
    <w:p w14:paraId="1805405E" w14:textId="1E2050D9" w:rsidR="00006F41" w:rsidRDefault="00006F41" w:rsidP="00006F41">
      <w:pPr>
        <w:widowControl w:val="0"/>
        <w:spacing w:after="0" w:line="480" w:lineRule="auto"/>
        <w:contextualSpacing/>
        <w:rPr>
          <w:rFonts w:ascii="Times New Roman" w:eastAsia="MS Mincho" w:hAnsi="Times New Roman" w:cs="Times New Roman"/>
          <w:kern w:val="2"/>
          <w:sz w:val="24"/>
          <w:szCs w:val="24"/>
          <w:lang w:eastAsia="ja-JP"/>
        </w:rPr>
      </w:pPr>
      <w:r w:rsidRPr="00A765C1">
        <w:rPr>
          <w:rFonts w:ascii="Times New Roman" w:eastAsia="MS Mincho" w:hAnsi="Times New Roman" w:cs="Times New Roman"/>
          <w:kern w:val="2"/>
          <w:sz w:val="24"/>
          <w:szCs w:val="24"/>
          <w:lang w:eastAsia="ja-JP"/>
        </w:rPr>
        <w:t>Connie M. Rhee, MD, MSc</w:t>
      </w:r>
      <w:r w:rsidRPr="00A765C1">
        <w:rPr>
          <w:rFonts w:ascii="Times New Roman" w:eastAsia="MS Mincho" w:hAnsi="Times New Roman" w:cs="Times New Roman"/>
          <w:kern w:val="2"/>
          <w:sz w:val="24"/>
          <w:szCs w:val="24"/>
          <w:lang w:eastAsia="ja-JP"/>
        </w:rPr>
        <w:br/>
        <w:t>University of California Irvine School of Medicine</w:t>
      </w:r>
    </w:p>
    <w:p w14:paraId="58CA52A6" w14:textId="0CD0B4F5" w:rsidR="008279AD" w:rsidRPr="00A765C1" w:rsidRDefault="008279AD" w:rsidP="00006F41">
      <w:pPr>
        <w:widowControl w:val="0"/>
        <w:spacing w:after="0" w:line="480" w:lineRule="auto"/>
        <w:contextualSpacing/>
        <w:rPr>
          <w:rFonts w:ascii="Times New Roman" w:eastAsia="MS Mincho" w:hAnsi="Times New Roman" w:cs="Times New Roman"/>
          <w:kern w:val="2"/>
          <w:sz w:val="24"/>
          <w:szCs w:val="24"/>
          <w:lang w:eastAsia="ja-JP"/>
        </w:rPr>
      </w:pPr>
      <w:r>
        <w:rPr>
          <w:rFonts w:ascii="Times New Roman" w:eastAsia="MS Mincho" w:hAnsi="Times New Roman" w:cs="Times New Roman"/>
          <w:kern w:val="2"/>
          <w:sz w:val="24"/>
          <w:szCs w:val="24"/>
          <w:lang w:eastAsia="ja-JP"/>
        </w:rPr>
        <w:t>Division of Nephrology, Hypertension, and Kidney Transplantation</w:t>
      </w:r>
    </w:p>
    <w:p w14:paraId="1C831F95" w14:textId="77777777" w:rsidR="00006F41" w:rsidRPr="00A765C1" w:rsidRDefault="00006F41" w:rsidP="00006F41">
      <w:pPr>
        <w:widowControl w:val="0"/>
        <w:spacing w:after="0" w:line="480" w:lineRule="auto"/>
        <w:contextualSpacing/>
        <w:rPr>
          <w:rFonts w:ascii="Times New Roman" w:eastAsia="MS Mincho" w:hAnsi="Times New Roman" w:cs="Times New Roman"/>
          <w:kern w:val="2"/>
          <w:sz w:val="24"/>
          <w:szCs w:val="24"/>
          <w:lang w:eastAsia="ja-JP"/>
        </w:rPr>
      </w:pPr>
      <w:r>
        <w:rPr>
          <w:rFonts w:ascii="Times New Roman" w:eastAsia="MS Mincho" w:hAnsi="Times New Roman" w:cs="Times New Roman"/>
          <w:kern w:val="2"/>
          <w:sz w:val="24"/>
          <w:szCs w:val="24"/>
          <w:lang w:eastAsia="ja-JP"/>
        </w:rPr>
        <w:t>333 City Boulevard West</w:t>
      </w:r>
      <w:r w:rsidRPr="00A765C1">
        <w:rPr>
          <w:rFonts w:ascii="Times New Roman" w:eastAsia="MS Mincho" w:hAnsi="Times New Roman" w:cs="Times New Roman"/>
          <w:kern w:val="2"/>
          <w:sz w:val="24"/>
          <w:szCs w:val="24"/>
          <w:lang w:eastAsia="ja-JP"/>
        </w:rPr>
        <w:t>, City Tower, Suite 400</w:t>
      </w:r>
    </w:p>
    <w:p w14:paraId="6D5F4AE7" w14:textId="77777777" w:rsidR="00006F41" w:rsidRPr="00A765C1" w:rsidRDefault="00006F41" w:rsidP="00006F41">
      <w:pPr>
        <w:widowControl w:val="0"/>
        <w:spacing w:after="0" w:line="480" w:lineRule="auto"/>
        <w:contextualSpacing/>
        <w:rPr>
          <w:rFonts w:ascii="Times New Roman" w:eastAsia="MS Mincho" w:hAnsi="Times New Roman" w:cs="Times New Roman"/>
          <w:kern w:val="2"/>
          <w:sz w:val="24"/>
          <w:szCs w:val="24"/>
          <w:lang w:eastAsia="ja-JP"/>
        </w:rPr>
      </w:pPr>
      <w:r w:rsidRPr="00A765C1">
        <w:rPr>
          <w:rFonts w:ascii="Times New Roman" w:eastAsia="MS Mincho" w:hAnsi="Times New Roman" w:cs="Times New Roman"/>
          <w:kern w:val="2"/>
          <w:sz w:val="24"/>
          <w:szCs w:val="24"/>
          <w:lang w:eastAsia="ja-JP"/>
        </w:rPr>
        <w:t>Orange, CA 92868</w:t>
      </w:r>
    </w:p>
    <w:p w14:paraId="7BC96D76" w14:textId="77777777" w:rsidR="00006F41" w:rsidRPr="00A765C1" w:rsidRDefault="00006F41" w:rsidP="00006F41">
      <w:pPr>
        <w:widowControl w:val="0"/>
        <w:spacing w:after="0" w:line="480" w:lineRule="auto"/>
        <w:contextualSpacing/>
        <w:rPr>
          <w:rFonts w:ascii="Times New Roman" w:eastAsia="MS Mincho" w:hAnsi="Times New Roman" w:cs="Times New Roman"/>
          <w:kern w:val="2"/>
          <w:sz w:val="24"/>
          <w:szCs w:val="24"/>
          <w:lang w:eastAsia="ja-JP"/>
        </w:rPr>
      </w:pPr>
      <w:r w:rsidRPr="00A765C1">
        <w:rPr>
          <w:rFonts w:ascii="Times New Roman" w:eastAsia="MS Mincho" w:hAnsi="Times New Roman" w:cs="Times New Roman"/>
          <w:kern w:val="2"/>
          <w:sz w:val="24"/>
          <w:szCs w:val="24"/>
          <w:lang w:eastAsia="ja-JP"/>
        </w:rPr>
        <w:t>Tel: 714-456-5142; Fax: 714-456-6034</w:t>
      </w:r>
    </w:p>
    <w:p w14:paraId="79793748" w14:textId="77777777" w:rsidR="00006F41" w:rsidRPr="00A765C1" w:rsidRDefault="00006F41" w:rsidP="00006F41">
      <w:pPr>
        <w:widowControl w:val="0"/>
        <w:spacing w:after="0" w:line="480" w:lineRule="auto"/>
        <w:contextualSpacing/>
        <w:rPr>
          <w:rFonts w:ascii="Times New Roman" w:eastAsia="MS Mincho" w:hAnsi="Times New Roman" w:cs="Times New Roman"/>
          <w:kern w:val="2"/>
          <w:sz w:val="24"/>
          <w:szCs w:val="24"/>
          <w:lang w:eastAsia="ja-JP"/>
        </w:rPr>
      </w:pPr>
      <w:r w:rsidRPr="00A765C1">
        <w:rPr>
          <w:rFonts w:ascii="Times New Roman" w:eastAsia="MS Mincho" w:hAnsi="Times New Roman" w:cs="Times New Roman"/>
          <w:kern w:val="2"/>
          <w:sz w:val="24"/>
          <w:szCs w:val="24"/>
          <w:lang w:eastAsia="ja-JP"/>
        </w:rPr>
        <w:t xml:space="preserve">Email: </w:t>
      </w:r>
      <w:r w:rsidRPr="00A765C1">
        <w:rPr>
          <w:rFonts w:ascii="Times New Roman" w:hAnsi="Times New Roman" w:cs="Times New Roman"/>
          <w:sz w:val="24"/>
          <w:szCs w:val="24"/>
        </w:rPr>
        <w:t>crhee1@uci.edu</w:t>
      </w:r>
    </w:p>
    <w:p w14:paraId="3A4AC941" w14:textId="77777777" w:rsidR="00006F41" w:rsidRPr="00A765C1" w:rsidRDefault="00006F41" w:rsidP="00006F41">
      <w:pPr>
        <w:widowControl w:val="0"/>
        <w:autoSpaceDE w:val="0"/>
        <w:autoSpaceDN w:val="0"/>
        <w:spacing w:after="0" w:line="480" w:lineRule="auto"/>
        <w:contextualSpacing/>
        <w:rPr>
          <w:rFonts w:ascii="Times New Roman" w:eastAsia="Times New Roman" w:hAnsi="Times New Roman" w:cs="Times New Roman"/>
          <w:b/>
          <w:sz w:val="24"/>
          <w:szCs w:val="24"/>
          <w:u w:val="single"/>
        </w:rPr>
      </w:pPr>
    </w:p>
    <w:p w14:paraId="6217A571" w14:textId="77777777" w:rsidR="00006F41" w:rsidRPr="00F01191" w:rsidRDefault="00006F41" w:rsidP="00006F41">
      <w:pPr>
        <w:widowControl w:val="0"/>
        <w:autoSpaceDE w:val="0"/>
        <w:autoSpaceDN w:val="0"/>
        <w:spacing w:after="0" w:line="480" w:lineRule="auto"/>
        <w:contextualSpacing/>
        <w:rPr>
          <w:rFonts w:ascii="Times New Roman" w:eastAsia="Times New Roman" w:hAnsi="Times New Roman" w:cs="Times New Roman"/>
          <w:b/>
          <w:sz w:val="24"/>
          <w:szCs w:val="24"/>
          <w:u w:val="single"/>
        </w:rPr>
      </w:pPr>
      <w:r w:rsidRPr="00F01191">
        <w:rPr>
          <w:rFonts w:ascii="Times New Roman" w:eastAsia="Times New Roman" w:hAnsi="Times New Roman" w:cs="Times New Roman"/>
          <w:b/>
          <w:sz w:val="24"/>
          <w:szCs w:val="24"/>
          <w:u w:val="single"/>
        </w:rPr>
        <w:t>Funding Support:</w:t>
      </w:r>
    </w:p>
    <w:p w14:paraId="4032D04B" w14:textId="5DE60D0D" w:rsidR="00006F41" w:rsidRPr="00F01191" w:rsidRDefault="271F5691" w:rsidP="00006F41">
      <w:pPr>
        <w:spacing w:after="0" w:line="480" w:lineRule="auto"/>
        <w:contextualSpacing/>
        <w:outlineLvl w:val="0"/>
        <w:rPr>
          <w:rFonts w:ascii="Times New Roman" w:hAnsi="Times New Roman" w:cs="Times New Roman"/>
          <w:sz w:val="24"/>
          <w:szCs w:val="24"/>
        </w:rPr>
      </w:pPr>
      <w:r w:rsidRPr="271F5691">
        <w:rPr>
          <w:rFonts w:ascii="Times New Roman" w:hAnsi="Times New Roman" w:cs="Times New Roman"/>
          <w:sz w:val="24"/>
          <w:szCs w:val="24"/>
        </w:rPr>
        <w:t xml:space="preserve">The authors have been supported by research grants from the NIH/NIDDK during the preparation of this study: K23-DK102903 (CMR), R03-DK114642 (CMR), R01-DK122767 (CMR), R01-DK124138 (CMR, KKZ), K24-DK091419 (KKZ), </w:t>
      </w:r>
      <w:r w:rsidRPr="271F5691">
        <w:rPr>
          <w:rFonts w:ascii="Times New Roman" w:hAnsi="Times New Roman" w:cs="Times New Roman"/>
          <w:smallCaps/>
          <w:sz w:val="24"/>
          <w:szCs w:val="24"/>
        </w:rPr>
        <w:t xml:space="preserve">R44-DK116383 (KKZ), </w:t>
      </w:r>
      <w:r w:rsidRPr="271F5691">
        <w:rPr>
          <w:rFonts w:ascii="Times New Roman" w:hAnsi="Times New Roman" w:cs="Times New Roman"/>
          <w:sz w:val="24"/>
          <w:szCs w:val="24"/>
        </w:rPr>
        <w:t xml:space="preserve">and </w:t>
      </w:r>
      <w:r w:rsidRPr="271F5691">
        <w:rPr>
          <w:rFonts w:ascii="Times New Roman" w:hAnsi="Times New Roman" w:cs="Times New Roman"/>
          <w:smallCaps/>
          <w:sz w:val="24"/>
          <w:szCs w:val="24"/>
        </w:rPr>
        <w:t>R01-DK092232 (</w:t>
      </w:r>
      <w:r w:rsidRPr="271F5691">
        <w:rPr>
          <w:rFonts w:ascii="Times New Roman" w:hAnsi="Times New Roman" w:cs="Times New Roman"/>
          <w:sz w:val="24"/>
          <w:szCs w:val="24"/>
        </w:rPr>
        <w:t>DVN</w:t>
      </w:r>
      <w:r w:rsidRPr="271F5691">
        <w:rPr>
          <w:rFonts w:ascii="Times New Roman" w:hAnsi="Times New Roman" w:cs="Times New Roman"/>
          <w:smallCaps/>
          <w:sz w:val="24"/>
          <w:szCs w:val="24"/>
        </w:rPr>
        <w:t xml:space="preserve">). </w:t>
      </w:r>
      <w:r w:rsidRPr="271F5691">
        <w:rPr>
          <w:rFonts w:ascii="Times New Roman" w:hAnsi="Times New Roman" w:cs="Times New Roman"/>
          <w:sz w:val="24"/>
          <w:szCs w:val="24"/>
        </w:rPr>
        <w:t>Resources for this study were supported by a University of California</w:t>
      </w:r>
      <w:r w:rsidRPr="271F5691">
        <w:rPr>
          <w:rFonts w:ascii="Times New Roman" w:hAnsi="Times New Roman" w:cs="Times New Roman"/>
          <w:color w:val="000000" w:themeColor="text1"/>
          <w:sz w:val="24"/>
          <w:szCs w:val="24"/>
        </w:rPr>
        <w:t> Research in Optum Labs Data Warehouse Research Credit Award (CMR).</w:t>
      </w:r>
    </w:p>
    <w:p w14:paraId="786DAAD4" w14:textId="77777777" w:rsidR="00006F41" w:rsidRDefault="00006F41" w:rsidP="00006F41">
      <w:pPr>
        <w:spacing w:after="0" w:line="480" w:lineRule="auto"/>
        <w:contextualSpacing/>
        <w:outlineLvl w:val="0"/>
        <w:rPr>
          <w:rFonts w:ascii="Times New Roman" w:hAnsi="Times New Roman"/>
          <w:sz w:val="24"/>
          <w:szCs w:val="24"/>
        </w:rPr>
      </w:pPr>
    </w:p>
    <w:p w14:paraId="223F8233" w14:textId="77777777" w:rsidR="00006F41" w:rsidRPr="00E557EE" w:rsidRDefault="00006F41" w:rsidP="00006F41">
      <w:pPr>
        <w:spacing w:after="0" w:line="480" w:lineRule="auto"/>
        <w:contextualSpacing/>
        <w:outlineLvl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Conflicts of Interest</w:t>
      </w:r>
      <w:r w:rsidRPr="00E557EE">
        <w:rPr>
          <w:rFonts w:ascii="Times New Roman" w:eastAsia="Times New Roman" w:hAnsi="Times New Roman" w:cs="Times New Roman"/>
          <w:b/>
          <w:sz w:val="24"/>
          <w:szCs w:val="24"/>
          <w:u w:val="single"/>
        </w:rPr>
        <w:t>:</w:t>
      </w:r>
    </w:p>
    <w:p w14:paraId="7972A9AD" w14:textId="77777777" w:rsidR="00006F41" w:rsidRDefault="00006F41" w:rsidP="00006F41">
      <w:pPr>
        <w:widowControl w:val="0"/>
        <w:autoSpaceDE w:val="0"/>
        <w:autoSpaceDN w:val="0"/>
        <w:spacing w:after="0" w:line="480" w:lineRule="auto"/>
        <w:contextualSpacing/>
        <w:rPr>
          <w:rFonts w:ascii="Times New Roman" w:eastAsia="Times New Roman" w:hAnsi="Times New Roman" w:cs="Times New Roman"/>
          <w:sz w:val="24"/>
          <w:szCs w:val="24"/>
        </w:rPr>
      </w:pPr>
      <w:r w:rsidRPr="00E557EE">
        <w:rPr>
          <w:rFonts w:ascii="Times New Roman" w:eastAsia="Times New Roman" w:hAnsi="Times New Roman" w:cs="Times New Roman"/>
          <w:sz w:val="24"/>
          <w:szCs w:val="24"/>
        </w:rPr>
        <w:t>None of the authors have any</w:t>
      </w:r>
      <w:r>
        <w:rPr>
          <w:rFonts w:ascii="Times New Roman" w:eastAsia="Times New Roman" w:hAnsi="Times New Roman" w:cs="Times New Roman"/>
          <w:sz w:val="24"/>
          <w:szCs w:val="24"/>
        </w:rPr>
        <w:t xml:space="preserve"> relevant</w:t>
      </w:r>
      <w:r w:rsidRPr="00E557EE">
        <w:rPr>
          <w:rFonts w:ascii="Times New Roman" w:eastAsia="Times New Roman" w:hAnsi="Times New Roman" w:cs="Times New Roman"/>
          <w:sz w:val="24"/>
          <w:szCs w:val="24"/>
        </w:rPr>
        <w:t xml:space="preserve"> disclosures to report.</w:t>
      </w:r>
    </w:p>
    <w:p w14:paraId="3EE4592B" w14:textId="77777777" w:rsidR="00006F41" w:rsidRDefault="00006F41" w:rsidP="00006F41">
      <w:pPr>
        <w:widowControl w:val="0"/>
        <w:autoSpaceDE w:val="0"/>
        <w:autoSpaceDN w:val="0"/>
        <w:spacing w:after="0" w:line="480" w:lineRule="auto"/>
        <w:contextualSpacing/>
        <w:rPr>
          <w:rFonts w:ascii="Times New Roman" w:eastAsia="Times New Roman" w:hAnsi="Times New Roman" w:cs="Times New Roman"/>
          <w:sz w:val="24"/>
          <w:szCs w:val="24"/>
        </w:rPr>
      </w:pPr>
    </w:p>
    <w:p w14:paraId="593DA242" w14:textId="77777777" w:rsidR="00006F41" w:rsidRPr="00E557EE" w:rsidRDefault="00006F41" w:rsidP="00006F41">
      <w:pPr>
        <w:widowControl w:val="0"/>
        <w:autoSpaceDE w:val="0"/>
        <w:autoSpaceDN w:val="0"/>
        <w:spacing w:after="0" w:line="480" w:lineRule="auto"/>
        <w:contextualSpacing/>
        <w:rPr>
          <w:rFonts w:ascii="Times New Roman" w:eastAsia="Times New Roman" w:hAnsi="Times New Roman" w:cs="Times New Roman"/>
          <w:sz w:val="24"/>
          <w:szCs w:val="24"/>
        </w:rPr>
      </w:pPr>
      <w:r w:rsidRPr="00E557EE">
        <w:rPr>
          <w:rFonts w:ascii="Times New Roman" w:eastAsia="Times New Roman" w:hAnsi="Times New Roman" w:cs="Times New Roman"/>
          <w:b/>
          <w:sz w:val="24"/>
          <w:szCs w:val="24"/>
          <w:u w:val="single"/>
        </w:rPr>
        <w:t>Key Words</w:t>
      </w:r>
      <w:r>
        <w:rPr>
          <w:rFonts w:ascii="Times New Roman" w:eastAsia="Times New Roman" w:hAnsi="Times New Roman" w:cs="Times New Roman"/>
          <w:b/>
          <w:sz w:val="24"/>
          <w:szCs w:val="24"/>
          <w:u w:val="single"/>
        </w:rPr>
        <w:t>:</w:t>
      </w:r>
    </w:p>
    <w:p w14:paraId="2C869D70" w14:textId="72F8610E" w:rsidR="00006F41" w:rsidRPr="00E377F2" w:rsidRDefault="00C9571E" w:rsidP="00006F41">
      <w:pPr>
        <w:widowControl w:val="0"/>
        <w:autoSpaceDE w:val="0"/>
        <w:autoSpaceDN w:val="0"/>
        <w:spacing w:after="0" w:line="480" w:lineRule="auto"/>
        <w:contextualSpacing/>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Prediction scores, t</w:t>
      </w:r>
      <w:r w:rsidR="00006F41">
        <w:rPr>
          <w:rFonts w:ascii="Times New Roman" w:eastAsia="Times New Roman" w:hAnsi="Times New Roman" w:cs="Times New Roman"/>
          <w:sz w:val="24"/>
          <w:szCs w:val="24"/>
          <w:lang w:val="en"/>
        </w:rPr>
        <w:t>hyroid status, hypothyroidism, thyrotropin, chronic kidney disease.</w:t>
      </w:r>
    </w:p>
    <w:p w14:paraId="435294E6" w14:textId="77777777" w:rsidR="00006F41" w:rsidRPr="00EF0971" w:rsidRDefault="00006F41" w:rsidP="00EF0971">
      <w:pPr>
        <w:spacing w:after="0" w:line="480" w:lineRule="auto"/>
        <w:contextualSpacing/>
        <w:rPr>
          <w:rFonts w:ascii="Times New Roman" w:hAnsi="Times New Roman" w:cs="Times New Roman"/>
          <w:b/>
          <w:color w:val="000000"/>
          <w:sz w:val="24"/>
          <w:szCs w:val="24"/>
          <w:u w:val="single"/>
        </w:rPr>
      </w:pPr>
      <w:r w:rsidRPr="00EF0971">
        <w:rPr>
          <w:rFonts w:ascii="Times New Roman" w:hAnsi="Times New Roman" w:cs="Times New Roman"/>
          <w:b/>
          <w:color w:val="000000"/>
          <w:sz w:val="24"/>
          <w:szCs w:val="24"/>
          <w:u w:val="single"/>
        </w:rPr>
        <w:br w:type="page"/>
      </w:r>
    </w:p>
    <w:p w14:paraId="522712C5" w14:textId="0F8D37FF" w:rsidR="00006F41" w:rsidRPr="00CD5D5E" w:rsidRDefault="00C9571E" w:rsidP="00CD5D5E">
      <w:pPr>
        <w:spacing w:after="0" w:line="480" w:lineRule="auto"/>
        <w:contextualSpacing/>
        <w:rPr>
          <w:rFonts w:ascii="Times New Roman" w:hAnsi="Times New Roman" w:cs="Times New Roman"/>
          <w:b/>
          <w:color w:val="000000"/>
          <w:sz w:val="24"/>
          <w:szCs w:val="24"/>
          <w:u w:val="single"/>
        </w:rPr>
      </w:pPr>
      <w:r w:rsidRPr="00CD5D5E">
        <w:rPr>
          <w:rFonts w:ascii="Times New Roman" w:hAnsi="Times New Roman" w:cs="Times New Roman"/>
          <w:b/>
          <w:color w:val="000000"/>
          <w:sz w:val="24"/>
          <w:szCs w:val="24"/>
          <w:u w:val="single"/>
        </w:rPr>
        <w:lastRenderedPageBreak/>
        <w:t>ABSTRACT</w:t>
      </w:r>
    </w:p>
    <w:p w14:paraId="778EEE79" w14:textId="680BF834" w:rsidR="00CD5D5E" w:rsidRPr="00901625" w:rsidRDefault="00E142D3" w:rsidP="00EF0971">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Context:</w:t>
      </w:r>
    </w:p>
    <w:p w14:paraId="2B4EA7A6" w14:textId="39B7B76C" w:rsidR="00E142D3" w:rsidRDefault="00CD5D5E" w:rsidP="00EF0971">
      <w:pPr>
        <w:spacing w:after="0" w:line="480" w:lineRule="auto"/>
        <w:contextualSpacing/>
        <w:rPr>
          <w:rFonts w:ascii="Times New Roman" w:hAnsi="Times New Roman" w:cs="Times New Roman"/>
          <w:sz w:val="24"/>
          <w:szCs w:val="24"/>
        </w:rPr>
      </w:pPr>
      <w:r w:rsidRPr="00901625">
        <w:rPr>
          <w:rFonts w:ascii="Times New Roman" w:hAnsi="Times New Roman" w:cs="Times New Roman"/>
          <w:color w:val="000000"/>
          <w:sz w:val="24"/>
          <w:szCs w:val="24"/>
        </w:rPr>
        <w:t>Hypothyroidism is a common</w:t>
      </w:r>
      <w:r w:rsidR="00831861">
        <w:rPr>
          <w:rFonts w:ascii="Times New Roman" w:hAnsi="Times New Roman" w:cs="Times New Roman"/>
          <w:color w:val="000000"/>
          <w:sz w:val="24"/>
          <w:szCs w:val="24"/>
        </w:rPr>
        <w:t xml:space="preserve"> yet </w:t>
      </w:r>
      <w:r w:rsidRPr="00901625">
        <w:rPr>
          <w:rFonts w:ascii="Times New Roman" w:hAnsi="Times New Roman" w:cs="Times New Roman"/>
          <w:color w:val="000000"/>
          <w:sz w:val="24"/>
          <w:szCs w:val="24"/>
        </w:rPr>
        <w:t>under-recognized condition in chronic kidney disease (CKD) patients, which may lead to end-organ complications if left untreated</w:t>
      </w:r>
      <w:r w:rsidRPr="00901625">
        <w:rPr>
          <w:rFonts w:ascii="Times New Roman" w:hAnsi="Times New Roman" w:cs="Times New Roman"/>
          <w:sz w:val="24"/>
          <w:szCs w:val="24"/>
        </w:rPr>
        <w:t xml:space="preserve">. </w:t>
      </w:r>
    </w:p>
    <w:p w14:paraId="00839C50" w14:textId="77777777" w:rsidR="00E142D3" w:rsidRPr="00E142D3" w:rsidRDefault="00E142D3" w:rsidP="00EF0971">
      <w:pPr>
        <w:spacing w:after="0" w:line="480" w:lineRule="auto"/>
        <w:contextualSpacing/>
        <w:rPr>
          <w:rFonts w:ascii="Times New Roman" w:hAnsi="Times New Roman" w:cs="Times New Roman"/>
          <w:b/>
          <w:bCs/>
          <w:sz w:val="24"/>
          <w:szCs w:val="24"/>
        </w:rPr>
      </w:pPr>
      <w:r w:rsidRPr="00E142D3">
        <w:rPr>
          <w:rFonts w:ascii="Times New Roman" w:hAnsi="Times New Roman" w:cs="Times New Roman"/>
          <w:b/>
          <w:bCs/>
          <w:sz w:val="24"/>
          <w:szCs w:val="24"/>
        </w:rPr>
        <w:t>Objective:</w:t>
      </w:r>
    </w:p>
    <w:p w14:paraId="07AE5910" w14:textId="122D81BA" w:rsidR="00CD5D5E" w:rsidRPr="00901625" w:rsidRDefault="00831861" w:rsidP="00EF0971">
      <w:pPr>
        <w:spacing w:after="0" w:line="480" w:lineRule="auto"/>
        <w:contextualSpacing/>
        <w:rPr>
          <w:rFonts w:ascii="Times New Roman" w:hAnsi="Times New Roman" w:cs="Times New Roman"/>
          <w:b/>
          <w:iCs/>
          <w:sz w:val="24"/>
          <w:szCs w:val="24"/>
        </w:rPr>
      </w:pPr>
      <w:r>
        <w:rPr>
          <w:rFonts w:ascii="Times New Roman" w:hAnsi="Times New Roman" w:cs="Times New Roman"/>
          <w:sz w:val="24"/>
          <w:szCs w:val="24"/>
        </w:rPr>
        <w:t>W</w:t>
      </w:r>
      <w:r w:rsidR="00CD5D5E" w:rsidRPr="00901625">
        <w:rPr>
          <w:rFonts w:ascii="Times New Roman" w:hAnsi="Times New Roman" w:cs="Times New Roman"/>
          <w:noProof/>
          <w:sz w:val="24"/>
          <w:szCs w:val="24"/>
        </w:rPr>
        <w:t>e developed</w:t>
      </w:r>
      <w:r w:rsidR="00CD5D5E" w:rsidRPr="00901625">
        <w:rPr>
          <w:rFonts w:ascii="Times New Roman" w:hAnsi="Times New Roman" w:cs="Times New Roman"/>
          <w:sz w:val="24"/>
          <w:szCs w:val="24"/>
        </w:rPr>
        <w:t xml:space="preserve"> </w:t>
      </w:r>
      <w:r w:rsidR="00901625">
        <w:rPr>
          <w:rFonts w:ascii="Times New Roman" w:hAnsi="Times New Roman" w:cs="Times New Roman"/>
          <w:sz w:val="24"/>
          <w:szCs w:val="24"/>
        </w:rPr>
        <w:t xml:space="preserve">a </w:t>
      </w:r>
      <w:r w:rsidR="00CD5D5E" w:rsidRPr="00901625">
        <w:rPr>
          <w:rFonts w:ascii="Times New Roman" w:hAnsi="Times New Roman" w:cs="Times New Roman"/>
          <w:noProof/>
          <w:sz w:val="24"/>
          <w:szCs w:val="24"/>
        </w:rPr>
        <w:t xml:space="preserve">prediction tool to </w:t>
      </w:r>
      <w:r w:rsidR="00CD5D5E" w:rsidRPr="00901625">
        <w:rPr>
          <w:rFonts w:ascii="Times New Roman" w:hAnsi="Times New Roman" w:cs="Times New Roman"/>
          <w:sz w:val="24"/>
          <w:szCs w:val="24"/>
        </w:rPr>
        <w:t>identify CKD patients at-risk for incident hypothyroidism</w:t>
      </w:r>
      <w:r w:rsidR="00901625" w:rsidRPr="00901625">
        <w:rPr>
          <w:rFonts w:ascii="Times New Roman" w:hAnsi="Times New Roman" w:cs="Times New Roman"/>
          <w:sz w:val="24"/>
          <w:szCs w:val="24"/>
        </w:rPr>
        <w:t>.</w:t>
      </w:r>
      <w:r w:rsidR="0045441A" w:rsidRPr="00901625">
        <w:rPr>
          <w:rFonts w:ascii="Times New Roman" w:hAnsi="Times New Roman" w:cs="Times New Roman"/>
          <w:sz w:val="24"/>
          <w:szCs w:val="24"/>
        </w:rPr>
        <w:t xml:space="preserve"> </w:t>
      </w:r>
    </w:p>
    <w:p w14:paraId="64EFE980" w14:textId="7132FD4C" w:rsidR="00E142D3" w:rsidRDefault="00831861" w:rsidP="00EF0971">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Methods:</w:t>
      </w:r>
    </w:p>
    <w:p w14:paraId="46516EFF" w14:textId="7AA1FC22" w:rsidR="00831861" w:rsidRPr="00EF0971" w:rsidRDefault="00831861" w:rsidP="00831861">
      <w:pPr>
        <w:spacing w:after="0" w:line="48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Among 15,642 </w:t>
      </w:r>
      <w:r w:rsidR="00E142D3" w:rsidRPr="00901625">
        <w:rPr>
          <w:rFonts w:ascii="Times New Roman" w:hAnsi="Times New Roman" w:cs="Times New Roman"/>
          <w:sz w:val="24"/>
          <w:szCs w:val="24"/>
          <w:shd w:val="clear" w:color="auto" w:fill="FFFFFF"/>
        </w:rPr>
        <w:t>patients with stages 4-5 CKD</w:t>
      </w:r>
      <w:r>
        <w:rPr>
          <w:rFonts w:ascii="Times New Roman" w:hAnsi="Times New Roman" w:cs="Times New Roman"/>
          <w:sz w:val="24"/>
          <w:szCs w:val="24"/>
          <w:shd w:val="clear" w:color="auto" w:fill="FFFFFF"/>
        </w:rPr>
        <w:t xml:space="preserve"> </w:t>
      </w:r>
      <w:r w:rsidRPr="00901625">
        <w:rPr>
          <w:rFonts w:ascii="Times New Roman" w:hAnsi="Times New Roman" w:cs="Times New Roman"/>
          <w:sz w:val="24"/>
          <w:szCs w:val="24"/>
        </w:rPr>
        <w:t>without evidence of pre-existing thyroid disease</w:t>
      </w:r>
      <w:r w:rsidR="00E142D3" w:rsidRPr="00901625">
        <w:rPr>
          <w:rFonts w:ascii="Times New Roman" w:hAnsi="Times New Roman" w:cs="Times New Roman"/>
          <w:sz w:val="24"/>
          <w:szCs w:val="24"/>
          <w:shd w:val="clear" w:color="auto" w:fill="FFFFFF"/>
        </w:rPr>
        <w:t>, we developed and validated a risk </w:t>
      </w:r>
      <w:r w:rsidR="00E142D3" w:rsidRPr="00901625">
        <w:rPr>
          <w:rStyle w:val="highlight"/>
          <w:rFonts w:ascii="Times New Roman" w:hAnsi="Times New Roman" w:cs="Times New Roman"/>
          <w:sz w:val="24"/>
          <w:szCs w:val="24"/>
          <w:shd w:val="clear" w:color="auto" w:fill="FFFFFF"/>
        </w:rPr>
        <w:t>prediction</w:t>
      </w:r>
      <w:r w:rsidR="00E142D3" w:rsidRPr="00901625">
        <w:rPr>
          <w:rFonts w:ascii="Times New Roman" w:hAnsi="Times New Roman" w:cs="Times New Roman"/>
          <w:sz w:val="24"/>
          <w:szCs w:val="24"/>
          <w:shd w:val="clear" w:color="auto" w:fill="FFFFFF"/>
        </w:rPr>
        <w:t> tool for the development of incident hypothyroidism</w:t>
      </w:r>
      <w:r w:rsidR="00E142D3">
        <w:rPr>
          <w:rFonts w:ascii="Times New Roman" w:hAnsi="Times New Roman" w:cs="Times New Roman"/>
          <w:sz w:val="24"/>
          <w:szCs w:val="24"/>
          <w:shd w:val="clear" w:color="auto" w:fill="FFFFFF"/>
        </w:rPr>
        <w:t xml:space="preserve"> (defined as TSH&gt;5.0mIU/L)</w:t>
      </w:r>
      <w:r w:rsidR="00E142D3" w:rsidRPr="00901625">
        <w:rPr>
          <w:rFonts w:ascii="Times New Roman" w:hAnsi="Times New Roman" w:cs="Times New Roman"/>
          <w:sz w:val="24"/>
          <w:szCs w:val="24"/>
          <w:shd w:val="clear" w:color="auto" w:fill="FFFFFF"/>
        </w:rPr>
        <w:t xml:space="preserve"> </w:t>
      </w:r>
      <w:r w:rsidR="00E142D3" w:rsidRPr="00901625">
        <w:rPr>
          <w:rFonts w:ascii="Times New Roman" w:hAnsi="Times New Roman" w:cs="Times New Roman"/>
          <w:sz w:val="24"/>
          <w:szCs w:val="24"/>
        </w:rPr>
        <w:t>using the Optum</w:t>
      </w:r>
      <w:r w:rsidR="00E142D3">
        <w:rPr>
          <w:rFonts w:ascii="Times New Roman" w:hAnsi="Times New Roman" w:cs="Times New Roman"/>
          <w:sz w:val="24"/>
          <w:szCs w:val="24"/>
        </w:rPr>
        <w:t xml:space="preserve"> </w:t>
      </w:r>
      <w:r w:rsidR="00E142D3" w:rsidRPr="00901625">
        <w:rPr>
          <w:rFonts w:ascii="Times New Roman" w:hAnsi="Times New Roman" w:cs="Times New Roman"/>
          <w:sz w:val="24"/>
          <w:szCs w:val="24"/>
        </w:rPr>
        <w:t xml:space="preserve">Labs Data Warehouse, which contains de-identified administrative claims, including medical and pharmacy claims and enrollment records for commercial and Medicare Advantage enrollees as well as electronic health record data. Patients were divided into a two-thirds development set and a one-third validation set. </w:t>
      </w:r>
      <w:r w:rsidRPr="00901625">
        <w:rPr>
          <w:rFonts w:ascii="Times New Roman" w:hAnsi="Times New Roman" w:cs="Times New Roman"/>
          <w:sz w:val="24"/>
          <w:szCs w:val="24"/>
        </w:rPr>
        <w:t>Prediction models were developed using Cox models</w:t>
      </w:r>
      <w:r>
        <w:rPr>
          <w:rFonts w:ascii="Times New Roman" w:hAnsi="Times New Roman" w:cs="Times New Roman"/>
          <w:sz w:val="24"/>
          <w:szCs w:val="24"/>
        </w:rPr>
        <w:t xml:space="preserve"> to estimate probability of </w:t>
      </w:r>
      <w:r w:rsidRPr="00901625">
        <w:rPr>
          <w:rFonts w:ascii="Times New Roman" w:hAnsi="Times New Roman" w:cs="Times New Roman"/>
          <w:sz w:val="24"/>
          <w:szCs w:val="24"/>
        </w:rPr>
        <w:t>incident hypothyroidism</w:t>
      </w:r>
      <w:r>
        <w:rPr>
          <w:rFonts w:ascii="Times New Roman" w:hAnsi="Times New Roman" w:cs="Times New Roman"/>
          <w:sz w:val="24"/>
          <w:szCs w:val="24"/>
        </w:rPr>
        <w:t>.</w:t>
      </w:r>
    </w:p>
    <w:p w14:paraId="2F130D05" w14:textId="51887FEA" w:rsidR="00CD5D5E" w:rsidRPr="00901625" w:rsidRDefault="00CD5D5E" w:rsidP="00EF0971">
      <w:pPr>
        <w:spacing w:after="0" w:line="480" w:lineRule="auto"/>
        <w:contextualSpacing/>
        <w:rPr>
          <w:rFonts w:ascii="Times New Roman" w:hAnsi="Times New Roman" w:cs="Times New Roman"/>
          <w:b/>
          <w:bCs/>
          <w:sz w:val="24"/>
          <w:szCs w:val="24"/>
        </w:rPr>
      </w:pPr>
      <w:r w:rsidRPr="00901625">
        <w:rPr>
          <w:rFonts w:ascii="Times New Roman" w:hAnsi="Times New Roman" w:cs="Times New Roman"/>
          <w:b/>
          <w:bCs/>
          <w:sz w:val="24"/>
          <w:szCs w:val="24"/>
        </w:rPr>
        <w:t>Results:</w:t>
      </w:r>
    </w:p>
    <w:p w14:paraId="2B3E6105" w14:textId="16816461" w:rsidR="00CD5D5E" w:rsidRPr="00EF0971" w:rsidRDefault="00E142D3" w:rsidP="00EF0971">
      <w:pPr>
        <w:spacing w:after="0" w:line="480" w:lineRule="auto"/>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T</w:t>
      </w:r>
      <w:r w:rsidR="00CD5D5E" w:rsidRPr="00901625">
        <w:rPr>
          <w:rFonts w:ascii="Times New Roman" w:hAnsi="Times New Roman" w:cs="Times New Roman"/>
          <w:color w:val="000000"/>
          <w:sz w:val="24"/>
          <w:szCs w:val="24"/>
        </w:rPr>
        <w:t xml:space="preserve">here were 1650 (11%) cases of incident hypothyroidism during a </w:t>
      </w:r>
      <w:r w:rsidR="00CD5D5E" w:rsidRPr="00901625">
        <w:rPr>
          <w:rFonts w:ascii="Times New Roman" w:hAnsi="Times New Roman" w:cs="Times New Roman"/>
          <w:sz w:val="24"/>
          <w:szCs w:val="24"/>
        </w:rPr>
        <w:t xml:space="preserve">median follow-up of 3.4 years. </w:t>
      </w:r>
      <w:r w:rsidR="00831861">
        <w:rPr>
          <w:rFonts w:ascii="Times New Roman" w:hAnsi="Times New Roman" w:cs="Times New Roman"/>
          <w:sz w:val="24"/>
          <w:szCs w:val="24"/>
        </w:rPr>
        <w:t>C</w:t>
      </w:r>
      <w:r w:rsidR="0045441A" w:rsidRPr="00901625">
        <w:rPr>
          <w:rFonts w:ascii="Times New Roman" w:hAnsi="Times New Roman" w:cs="Times New Roman"/>
          <w:sz w:val="24"/>
          <w:szCs w:val="24"/>
        </w:rPr>
        <w:t xml:space="preserve">haracteristics associated with hypothyroidism included: </w:t>
      </w:r>
      <w:r w:rsidR="005260F8" w:rsidRPr="00901625">
        <w:rPr>
          <w:rFonts w:ascii="Times New Roman" w:hAnsi="Times New Roman" w:cs="Times New Roman"/>
          <w:sz w:val="24"/>
          <w:szCs w:val="24"/>
        </w:rPr>
        <w:t>older</w:t>
      </w:r>
      <w:r w:rsidR="00CD5D5E" w:rsidRPr="00901625">
        <w:rPr>
          <w:rFonts w:ascii="Times New Roman" w:hAnsi="Times New Roman" w:cs="Times New Roman"/>
          <w:sz w:val="24"/>
          <w:szCs w:val="24"/>
        </w:rPr>
        <w:t xml:space="preserve"> age, </w:t>
      </w:r>
      <w:r w:rsidR="005260F8" w:rsidRPr="00901625">
        <w:rPr>
          <w:rFonts w:ascii="Times New Roman" w:hAnsi="Times New Roman" w:cs="Times New Roman"/>
          <w:sz w:val="24"/>
          <w:szCs w:val="24"/>
        </w:rPr>
        <w:t>W</w:t>
      </w:r>
      <w:r w:rsidR="00CD5D5E" w:rsidRPr="00901625">
        <w:rPr>
          <w:rFonts w:ascii="Times New Roman" w:hAnsi="Times New Roman" w:cs="Times New Roman"/>
          <w:sz w:val="24"/>
          <w:szCs w:val="24"/>
        </w:rPr>
        <w:t xml:space="preserve">hite race, </w:t>
      </w:r>
      <w:r w:rsidR="005260F8" w:rsidRPr="00901625">
        <w:rPr>
          <w:rFonts w:ascii="Times New Roman" w:hAnsi="Times New Roman" w:cs="Times New Roman"/>
          <w:sz w:val="24"/>
          <w:szCs w:val="24"/>
        </w:rPr>
        <w:t xml:space="preserve">higher </w:t>
      </w:r>
      <w:r w:rsidR="00CD5D5E" w:rsidRPr="00901625">
        <w:rPr>
          <w:rFonts w:ascii="Times New Roman" w:hAnsi="Times New Roman" w:cs="Times New Roman"/>
          <w:sz w:val="24"/>
          <w:szCs w:val="24"/>
        </w:rPr>
        <w:t>BMI</w:t>
      </w:r>
      <w:r w:rsidR="005260F8" w:rsidRPr="00901625">
        <w:rPr>
          <w:rFonts w:ascii="Times New Roman" w:hAnsi="Times New Roman" w:cs="Times New Roman"/>
          <w:sz w:val="24"/>
          <w:szCs w:val="24"/>
        </w:rPr>
        <w:t>,</w:t>
      </w:r>
      <w:r w:rsidR="00CD5D5E" w:rsidRPr="00901625">
        <w:rPr>
          <w:rFonts w:ascii="Times New Roman" w:hAnsi="Times New Roman" w:cs="Times New Roman"/>
          <w:sz w:val="24"/>
          <w:szCs w:val="24"/>
        </w:rPr>
        <w:t xml:space="preserve"> </w:t>
      </w:r>
      <w:r w:rsidR="005260F8" w:rsidRPr="00901625">
        <w:rPr>
          <w:rFonts w:ascii="Times New Roman" w:hAnsi="Times New Roman" w:cs="Times New Roman"/>
          <w:sz w:val="24"/>
          <w:szCs w:val="24"/>
        </w:rPr>
        <w:t xml:space="preserve">low </w:t>
      </w:r>
      <w:r w:rsidR="00CD5D5E" w:rsidRPr="00901625">
        <w:rPr>
          <w:rFonts w:ascii="Times New Roman" w:hAnsi="Times New Roman" w:cs="Times New Roman"/>
          <w:sz w:val="24"/>
          <w:szCs w:val="24"/>
        </w:rPr>
        <w:t xml:space="preserve">serum albumin, </w:t>
      </w:r>
      <w:r w:rsidR="00220848">
        <w:rPr>
          <w:rFonts w:ascii="Times New Roman" w:hAnsi="Times New Roman" w:cs="Times New Roman"/>
          <w:sz w:val="24"/>
          <w:szCs w:val="24"/>
        </w:rPr>
        <w:t>higher</w:t>
      </w:r>
      <w:r w:rsidR="00CD5D5E" w:rsidRPr="00901625">
        <w:rPr>
          <w:rFonts w:ascii="Times New Roman" w:hAnsi="Times New Roman" w:cs="Times New Roman"/>
          <w:sz w:val="24"/>
          <w:szCs w:val="24"/>
        </w:rPr>
        <w:t xml:space="preserve"> baseline TSH,</w:t>
      </w:r>
      <w:r>
        <w:rPr>
          <w:rFonts w:ascii="Times New Roman" w:hAnsi="Times New Roman" w:cs="Times New Roman"/>
          <w:sz w:val="24"/>
          <w:szCs w:val="24"/>
        </w:rPr>
        <w:t xml:space="preserve"> </w:t>
      </w:r>
      <w:r w:rsidR="0045441A" w:rsidRPr="00901625">
        <w:rPr>
          <w:rFonts w:ascii="Times New Roman" w:hAnsi="Times New Roman" w:cs="Times New Roman"/>
          <w:sz w:val="24"/>
          <w:szCs w:val="24"/>
        </w:rPr>
        <w:t>hypertension, congestive heart failure,</w:t>
      </w:r>
      <w:r w:rsidR="00CD5D5E" w:rsidRPr="00901625">
        <w:rPr>
          <w:rFonts w:ascii="Times New Roman" w:hAnsi="Times New Roman" w:cs="Times New Roman"/>
          <w:sz w:val="24"/>
          <w:szCs w:val="24"/>
        </w:rPr>
        <w:t xml:space="preserve"> </w:t>
      </w:r>
      <w:r w:rsidR="0045441A" w:rsidRPr="00901625">
        <w:rPr>
          <w:rFonts w:ascii="Times New Roman" w:hAnsi="Times New Roman" w:cs="Times New Roman"/>
          <w:sz w:val="24"/>
          <w:szCs w:val="24"/>
        </w:rPr>
        <w:t xml:space="preserve">exposure to iodinated contrast via </w:t>
      </w:r>
      <w:r w:rsidR="00CD5D5E" w:rsidRPr="00901625">
        <w:rPr>
          <w:rFonts w:ascii="Times New Roman" w:hAnsi="Times New Roman" w:cs="Times New Roman"/>
          <w:sz w:val="24"/>
          <w:szCs w:val="24"/>
        </w:rPr>
        <w:t>angiogram</w:t>
      </w:r>
      <w:r w:rsidR="0045441A" w:rsidRPr="00901625">
        <w:rPr>
          <w:rFonts w:ascii="Times New Roman" w:hAnsi="Times New Roman" w:cs="Times New Roman"/>
          <w:sz w:val="24"/>
          <w:szCs w:val="24"/>
        </w:rPr>
        <w:t xml:space="preserve"> or </w:t>
      </w:r>
      <w:r w:rsidR="00CD5D5E" w:rsidRPr="00901625">
        <w:rPr>
          <w:rFonts w:ascii="Times New Roman" w:hAnsi="Times New Roman" w:cs="Times New Roman"/>
          <w:sz w:val="24"/>
          <w:szCs w:val="24"/>
        </w:rPr>
        <w:t xml:space="preserve">CT scan, and amiodarone use. </w:t>
      </w:r>
      <w:r w:rsidR="00CD5D5E" w:rsidRPr="00EF0971">
        <w:rPr>
          <w:rFonts w:ascii="Times New Roman" w:hAnsi="Times New Roman" w:cs="Times New Roman"/>
          <w:sz w:val="24"/>
          <w:szCs w:val="24"/>
        </w:rPr>
        <w:t>M</w:t>
      </w:r>
      <w:r w:rsidR="00CD5D5E" w:rsidRPr="00EF0971">
        <w:rPr>
          <w:rFonts w:ascii="Times New Roman" w:hAnsi="Times New Roman" w:cs="Times New Roman"/>
          <w:bCs/>
          <w:sz w:val="24"/>
          <w:szCs w:val="24"/>
        </w:rPr>
        <w:t xml:space="preserve">odel discrimination was good with similar C-statistics in the development and validation datasets: 0.77 (95%CI) 0.75-0.78 and 0.76 (95%CI) 0.74-0.78, respectively. </w:t>
      </w:r>
      <w:r w:rsidR="00CD5D5E" w:rsidRPr="00EF0971">
        <w:rPr>
          <w:rFonts w:ascii="Times New Roman" w:hAnsi="Times New Roman" w:cs="Times New Roman"/>
          <w:sz w:val="24"/>
          <w:szCs w:val="24"/>
        </w:rPr>
        <w:t xml:space="preserve">Model goodness-of-fit (GOF) tests showed </w:t>
      </w:r>
      <w:r w:rsidR="00CD5D5E" w:rsidRPr="00EF0971">
        <w:rPr>
          <w:rFonts w:ascii="Times New Roman" w:hAnsi="Times New Roman" w:cs="Times New Roman"/>
          <w:sz w:val="24"/>
          <w:szCs w:val="24"/>
        </w:rPr>
        <w:lastRenderedPageBreak/>
        <w:t>adequate fit in the overall cohort (</w:t>
      </w:r>
      <w:r w:rsidR="0045441A" w:rsidRPr="00EF0971">
        <w:rPr>
          <w:rFonts w:ascii="Times New Roman" w:hAnsi="Times New Roman" w:cs="Times New Roman"/>
          <w:sz w:val="24"/>
          <w:szCs w:val="24"/>
        </w:rPr>
        <w:t>p</w:t>
      </w:r>
      <w:r w:rsidR="00CD5D5E" w:rsidRPr="00EF0971">
        <w:rPr>
          <w:rFonts w:ascii="Times New Roman" w:hAnsi="Times New Roman" w:cs="Times New Roman"/>
          <w:sz w:val="24"/>
          <w:szCs w:val="24"/>
        </w:rPr>
        <w:t xml:space="preserve">=0.47) as well as </w:t>
      </w:r>
      <w:r w:rsidR="002C655A">
        <w:rPr>
          <w:rFonts w:ascii="Times New Roman" w:hAnsi="Times New Roman" w:cs="Times New Roman"/>
          <w:sz w:val="24"/>
          <w:szCs w:val="24"/>
        </w:rPr>
        <w:t xml:space="preserve">in a </w:t>
      </w:r>
      <w:proofErr w:type="spellStart"/>
      <w:r w:rsidR="002C655A">
        <w:rPr>
          <w:rFonts w:ascii="Times New Roman" w:hAnsi="Times New Roman" w:cs="Times New Roman"/>
          <w:sz w:val="24"/>
          <w:szCs w:val="24"/>
        </w:rPr>
        <w:t>sub</w:t>
      </w:r>
      <w:r w:rsidR="00CD5D5E" w:rsidRPr="00EF0971">
        <w:rPr>
          <w:rFonts w:ascii="Times New Roman" w:hAnsi="Times New Roman" w:cs="Times New Roman"/>
          <w:sz w:val="24"/>
          <w:szCs w:val="24"/>
        </w:rPr>
        <w:t>cohort</w:t>
      </w:r>
      <w:proofErr w:type="spellEnd"/>
      <w:r w:rsidR="00CD5D5E" w:rsidRPr="00EF0971">
        <w:rPr>
          <w:rFonts w:ascii="Times New Roman" w:hAnsi="Times New Roman" w:cs="Times New Roman"/>
          <w:sz w:val="24"/>
          <w:szCs w:val="24"/>
        </w:rPr>
        <w:t xml:space="preserve"> of stage 5 CKD </w:t>
      </w:r>
      <w:r w:rsidR="002C655A">
        <w:rPr>
          <w:rFonts w:ascii="Times New Roman" w:hAnsi="Times New Roman" w:cs="Times New Roman"/>
          <w:sz w:val="24"/>
          <w:szCs w:val="24"/>
        </w:rPr>
        <w:t xml:space="preserve">patients </w:t>
      </w:r>
      <w:r w:rsidR="00CD5D5E" w:rsidRPr="00EF0971">
        <w:rPr>
          <w:rFonts w:ascii="Times New Roman" w:hAnsi="Times New Roman" w:cs="Times New Roman"/>
          <w:sz w:val="24"/>
          <w:szCs w:val="24"/>
        </w:rPr>
        <w:t>(</w:t>
      </w:r>
      <w:r w:rsidR="0045441A" w:rsidRPr="00EF0971">
        <w:rPr>
          <w:rFonts w:ascii="Times New Roman" w:hAnsi="Times New Roman" w:cs="Times New Roman"/>
          <w:sz w:val="24"/>
          <w:szCs w:val="24"/>
        </w:rPr>
        <w:t>p</w:t>
      </w:r>
      <w:r w:rsidR="00CD5D5E" w:rsidRPr="00EF0971">
        <w:rPr>
          <w:rFonts w:ascii="Times New Roman" w:hAnsi="Times New Roman" w:cs="Times New Roman"/>
          <w:sz w:val="24"/>
          <w:szCs w:val="24"/>
        </w:rPr>
        <w:t>=0.33).</w:t>
      </w:r>
      <w:r w:rsidR="00CD5D5E" w:rsidRPr="00901625">
        <w:rPr>
          <w:rFonts w:ascii="Times New Roman" w:hAnsi="Times New Roman" w:cs="Times New Roman"/>
          <w:sz w:val="24"/>
          <w:szCs w:val="24"/>
        </w:rPr>
        <w:t xml:space="preserve"> </w:t>
      </w:r>
    </w:p>
    <w:p w14:paraId="131CB757" w14:textId="0CEE1866" w:rsidR="00CD5D5E" w:rsidRPr="00901625" w:rsidRDefault="00CD5D5E" w:rsidP="00EF0971">
      <w:pPr>
        <w:spacing w:after="0" w:line="480" w:lineRule="auto"/>
        <w:contextualSpacing/>
        <w:rPr>
          <w:rFonts w:ascii="Times New Roman" w:hAnsi="Times New Roman" w:cs="Times New Roman"/>
          <w:b/>
          <w:bCs/>
          <w:color w:val="000000"/>
          <w:sz w:val="24"/>
          <w:szCs w:val="24"/>
        </w:rPr>
      </w:pPr>
      <w:r w:rsidRPr="00901625">
        <w:rPr>
          <w:rFonts w:ascii="Times New Roman" w:hAnsi="Times New Roman" w:cs="Times New Roman"/>
          <w:b/>
          <w:bCs/>
          <w:color w:val="000000"/>
          <w:sz w:val="24"/>
          <w:szCs w:val="24"/>
        </w:rPr>
        <w:t>Conclusion:</w:t>
      </w:r>
    </w:p>
    <w:p w14:paraId="34602818" w14:textId="53983178" w:rsidR="00C9571E" w:rsidRPr="00831861" w:rsidRDefault="009F1D88" w:rsidP="00831861">
      <w:pPr>
        <w:spacing w:after="0" w:line="480" w:lineRule="auto"/>
        <w:contextualSpacing/>
        <w:rPr>
          <w:rFonts w:ascii="Times New Roman" w:hAnsi="Times New Roman" w:cs="Times New Roman"/>
          <w:b/>
          <w:iCs/>
          <w:sz w:val="24"/>
          <w:szCs w:val="24"/>
        </w:rPr>
      </w:pPr>
      <w:r w:rsidRPr="00EF0971">
        <w:rPr>
          <w:rFonts w:ascii="Times New Roman" w:hAnsi="Times New Roman" w:cs="Times New Roman"/>
          <w:iCs/>
          <w:sz w:val="24"/>
          <w:szCs w:val="24"/>
        </w:rPr>
        <w:t xml:space="preserve">In a </w:t>
      </w:r>
      <w:r>
        <w:rPr>
          <w:rFonts w:ascii="Times New Roman" w:hAnsi="Times New Roman" w:cs="Times New Roman"/>
          <w:iCs/>
          <w:sz w:val="24"/>
          <w:szCs w:val="24"/>
        </w:rPr>
        <w:t>national</w:t>
      </w:r>
      <w:r w:rsidRPr="00EF0971">
        <w:rPr>
          <w:rFonts w:ascii="Times New Roman" w:hAnsi="Times New Roman" w:cs="Times New Roman"/>
          <w:iCs/>
          <w:sz w:val="24"/>
          <w:szCs w:val="24"/>
        </w:rPr>
        <w:t xml:space="preserve"> cohort of CKD patients, we developed </w:t>
      </w:r>
      <w:r w:rsidR="009010D5">
        <w:rPr>
          <w:rFonts w:ascii="Times New Roman" w:hAnsi="Times New Roman" w:cs="Times New Roman"/>
          <w:iCs/>
          <w:sz w:val="24"/>
          <w:szCs w:val="24"/>
        </w:rPr>
        <w:t>a</w:t>
      </w:r>
      <w:r w:rsidRPr="00EF0971">
        <w:rPr>
          <w:rFonts w:ascii="Times New Roman" w:hAnsi="Times New Roman" w:cs="Times New Roman"/>
          <w:iCs/>
          <w:sz w:val="24"/>
          <w:szCs w:val="24"/>
        </w:rPr>
        <w:t xml:space="preserve"> clinical prediction tool </w:t>
      </w:r>
      <w:r w:rsidR="009010D5">
        <w:rPr>
          <w:rFonts w:ascii="Times New Roman" w:hAnsi="Times New Roman" w:cs="Times New Roman"/>
          <w:iCs/>
          <w:sz w:val="24"/>
          <w:szCs w:val="24"/>
        </w:rPr>
        <w:t>identifying</w:t>
      </w:r>
      <w:r w:rsidRPr="00EF0971">
        <w:rPr>
          <w:rFonts w:ascii="Times New Roman" w:hAnsi="Times New Roman" w:cs="Times New Roman"/>
          <w:iCs/>
          <w:sz w:val="24"/>
          <w:szCs w:val="24"/>
        </w:rPr>
        <w:t xml:space="preserve"> </w:t>
      </w:r>
      <w:r>
        <w:rPr>
          <w:rFonts w:ascii="Times New Roman" w:hAnsi="Times New Roman" w:cs="Times New Roman"/>
          <w:iCs/>
          <w:sz w:val="24"/>
          <w:szCs w:val="24"/>
        </w:rPr>
        <w:t>those</w:t>
      </w:r>
      <w:r w:rsidRPr="00EF0971">
        <w:rPr>
          <w:rFonts w:ascii="Times New Roman" w:hAnsi="Times New Roman" w:cs="Times New Roman"/>
          <w:iCs/>
          <w:sz w:val="24"/>
          <w:szCs w:val="24"/>
        </w:rPr>
        <w:t xml:space="preserve"> at-risk for incident hypothyroidism</w:t>
      </w:r>
      <w:r w:rsidR="00831861">
        <w:rPr>
          <w:rFonts w:ascii="Times New Roman" w:hAnsi="Times New Roman" w:cs="Times New Roman"/>
          <w:iCs/>
          <w:sz w:val="24"/>
          <w:szCs w:val="24"/>
        </w:rPr>
        <w:t xml:space="preserve"> </w:t>
      </w:r>
      <w:r w:rsidRPr="00EF0971">
        <w:rPr>
          <w:rFonts w:ascii="Times New Roman" w:hAnsi="Times New Roman" w:cs="Times New Roman"/>
          <w:iCs/>
          <w:sz w:val="24"/>
          <w:szCs w:val="24"/>
        </w:rPr>
        <w:t xml:space="preserve">to </w:t>
      </w:r>
      <w:r w:rsidRPr="00901625">
        <w:rPr>
          <w:rFonts w:ascii="Times New Roman" w:hAnsi="Times New Roman" w:cs="Times New Roman"/>
          <w:iCs/>
          <w:sz w:val="24"/>
          <w:szCs w:val="24"/>
        </w:rPr>
        <w:t xml:space="preserve">inform prioritized </w:t>
      </w:r>
      <w:r w:rsidRPr="00EF0971">
        <w:rPr>
          <w:rFonts w:ascii="Times New Roman" w:hAnsi="Times New Roman" w:cs="Times New Roman"/>
          <w:iCs/>
          <w:sz w:val="24"/>
          <w:szCs w:val="24"/>
        </w:rPr>
        <w:t xml:space="preserve">screening, </w:t>
      </w:r>
      <w:r w:rsidRPr="00901625">
        <w:rPr>
          <w:rFonts w:ascii="Times New Roman" w:hAnsi="Times New Roman" w:cs="Times New Roman"/>
          <w:iCs/>
          <w:sz w:val="24"/>
          <w:szCs w:val="24"/>
        </w:rPr>
        <w:t>monitoring</w:t>
      </w:r>
      <w:r w:rsidRPr="00EF0971">
        <w:rPr>
          <w:rFonts w:ascii="Times New Roman" w:hAnsi="Times New Roman" w:cs="Times New Roman"/>
          <w:iCs/>
          <w:sz w:val="24"/>
          <w:szCs w:val="24"/>
        </w:rPr>
        <w:t>, and treatment in this population.</w:t>
      </w:r>
      <w:r w:rsidR="00C9571E">
        <w:rPr>
          <w:rFonts w:ascii="Times New Roman" w:eastAsiaTheme="minorHAnsi" w:hAnsi="Times New Roman" w:cs="Times New Roman"/>
          <w:b/>
          <w:sz w:val="24"/>
          <w:szCs w:val="24"/>
        </w:rPr>
        <w:br w:type="page"/>
      </w:r>
    </w:p>
    <w:p w14:paraId="7A16E600" w14:textId="049F8ABD" w:rsidR="00C9571E" w:rsidRPr="00BD0F29" w:rsidRDefault="00C9571E" w:rsidP="00EF0971">
      <w:pPr>
        <w:spacing w:after="0" w:line="480" w:lineRule="auto"/>
        <w:contextualSpacing/>
        <w:outlineLvl w:val="0"/>
        <w:rPr>
          <w:rFonts w:ascii="Times New Roman" w:eastAsiaTheme="minorHAnsi" w:hAnsi="Times New Roman" w:cs="Times New Roman"/>
          <w:b/>
          <w:sz w:val="24"/>
          <w:szCs w:val="24"/>
          <w:u w:val="single"/>
        </w:rPr>
      </w:pPr>
      <w:r w:rsidRPr="00EF0971">
        <w:rPr>
          <w:rFonts w:ascii="Times New Roman" w:eastAsiaTheme="minorHAnsi" w:hAnsi="Times New Roman" w:cs="Times New Roman"/>
          <w:b/>
          <w:sz w:val="24"/>
          <w:szCs w:val="24"/>
          <w:u w:val="single"/>
        </w:rPr>
        <w:lastRenderedPageBreak/>
        <w:t>INTRODUCTION</w:t>
      </w:r>
    </w:p>
    <w:p w14:paraId="039F775D" w14:textId="3A0D11C9" w:rsidR="008F6269" w:rsidRPr="00BD0F29" w:rsidRDefault="00584B2D" w:rsidP="008F6269">
      <w:pPr>
        <w:pStyle w:val="Default"/>
        <w:spacing w:line="480" w:lineRule="auto"/>
        <w:contextualSpacing/>
        <w:rPr>
          <w:rFonts w:ascii="Times New Roman" w:hAnsi="Times New Roman" w:cs="Times New Roman"/>
        </w:rPr>
      </w:pPr>
      <w:r w:rsidRPr="00BD0F29">
        <w:rPr>
          <w:rFonts w:ascii="Times New Roman" w:hAnsi="Times New Roman" w:cs="Times New Roman"/>
          <w:bCs/>
        </w:rPr>
        <w:tab/>
        <w:t>Patients with chronic kidney disease (CKD) have a disproportionately higher prevalence</w:t>
      </w:r>
      <w:r w:rsidR="005C1C4B">
        <w:rPr>
          <w:rFonts w:ascii="Times New Roman" w:hAnsi="Times New Roman" w:cs="Times New Roman"/>
          <w:bCs/>
        </w:rPr>
        <w:t xml:space="preserve"> of hypothyroidism</w:t>
      </w:r>
      <w:r w:rsidRPr="00BD0F29">
        <w:rPr>
          <w:rFonts w:ascii="Times New Roman" w:hAnsi="Times New Roman" w:cs="Times New Roman"/>
          <w:bCs/>
        </w:rPr>
        <w:t xml:space="preserve"> compared to their non-CKD counterparts</w:t>
      </w:r>
      <w:r w:rsidR="006603F3" w:rsidRPr="00BD0F29">
        <w:rPr>
          <w:rFonts w:ascii="Times New Roman" w:hAnsi="Times New Roman" w:cs="Times New Roman"/>
          <w:bCs/>
        </w:rPr>
        <w:t xml:space="preserve"> (i.e., 25% vs. 5%, respectively)</w:t>
      </w:r>
      <w:r w:rsidRPr="00BD0F29">
        <w:rPr>
          <w:rFonts w:ascii="Times New Roman" w:hAnsi="Times New Roman" w:cs="Times New Roman"/>
          <w:bCs/>
        </w:rPr>
        <w:t>.</w:t>
      </w:r>
      <w:r w:rsidR="001A1FE5">
        <w:rPr>
          <w:rFonts w:ascii="Times New Roman" w:hAnsi="Times New Roman" w:cs="Times New Roman"/>
          <w:bCs/>
        </w:rPr>
        <w:fldChar w:fldCharType="begin">
          <w:fldData xml:space="preserve">PEVuZE5vdGU+PENpdGU+PEF1dGhvcj5OYXJhc2FraTwvQXV0aG9yPjxZZWFyPjIwMjE8L1llYXI+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</w:fldData>
        </w:fldChar>
      </w:r>
      <w:r w:rsidR="002E7895">
        <w:rPr>
          <w:rFonts w:ascii="Times New Roman" w:hAnsi="Times New Roman" w:cs="Times New Roman"/>
          <w:bCs/>
        </w:rPr>
        <w:instrText xml:space="preserve"> ADDIN EN.CITE </w:instrText>
      </w:r>
      <w:r w:rsidR="002E7895">
        <w:rPr>
          <w:rFonts w:ascii="Times New Roman" w:hAnsi="Times New Roman" w:cs="Times New Roman"/>
          <w:bCs/>
        </w:rPr>
        <w:fldChar w:fldCharType="begin">
          <w:fldData xml:space="preserve">PEVuZE5vdGU+PENpdGU+PEF1dGhvcj5OYXJhc2FraTwvQXV0aG9yPjxZZWFyPjIwMjE8L1llYXI+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</w:fldData>
        </w:fldChar>
      </w:r>
      <w:r w:rsidR="002E7895">
        <w:rPr>
          <w:rFonts w:ascii="Times New Roman" w:hAnsi="Times New Roman" w:cs="Times New Roman"/>
          <w:bCs/>
        </w:rPr>
        <w:instrText xml:space="preserve"> ADDIN EN.CITE.DATA </w:instrText>
      </w:r>
      <w:r w:rsidR="002E7895">
        <w:rPr>
          <w:rFonts w:ascii="Times New Roman" w:hAnsi="Times New Roman" w:cs="Times New Roman"/>
          <w:bCs/>
        </w:rPr>
      </w:r>
      <w:r w:rsidR="002E7895">
        <w:rPr>
          <w:rFonts w:ascii="Times New Roman" w:hAnsi="Times New Roman" w:cs="Times New Roman"/>
          <w:bCs/>
        </w:rPr>
        <w:fldChar w:fldCharType="end"/>
      </w:r>
      <w:r w:rsidR="001A1FE5">
        <w:rPr>
          <w:rFonts w:ascii="Times New Roman" w:hAnsi="Times New Roman" w:cs="Times New Roman"/>
          <w:bCs/>
        </w:rPr>
      </w:r>
      <w:r w:rsidR="001A1FE5">
        <w:rPr>
          <w:rFonts w:ascii="Times New Roman" w:hAnsi="Times New Roman" w:cs="Times New Roman"/>
          <w:bCs/>
        </w:rPr>
        <w:fldChar w:fldCharType="separate"/>
      </w:r>
      <w:r w:rsidR="001A1FE5" w:rsidRPr="001A1FE5">
        <w:rPr>
          <w:rFonts w:ascii="Times New Roman" w:hAnsi="Times New Roman" w:cs="Times New Roman"/>
          <w:bCs/>
          <w:noProof/>
          <w:vertAlign w:val="superscript"/>
        </w:rPr>
        <w:t>1-4</w:t>
      </w:r>
      <w:r w:rsidR="001A1FE5">
        <w:rPr>
          <w:rFonts w:ascii="Times New Roman" w:hAnsi="Times New Roman" w:cs="Times New Roman"/>
          <w:bCs/>
        </w:rPr>
        <w:fldChar w:fldCharType="end"/>
      </w:r>
      <w:r w:rsidR="00E471A9">
        <w:rPr>
          <w:rFonts w:ascii="Times New Roman" w:hAnsi="Times New Roman" w:cs="Times New Roman"/>
          <w:bCs/>
        </w:rPr>
        <w:t xml:space="preserve"> </w:t>
      </w:r>
      <w:r w:rsidR="009F1D88">
        <w:rPr>
          <w:rFonts w:ascii="Times New Roman" w:hAnsi="Times New Roman" w:cs="Times New Roman"/>
          <w:bCs/>
        </w:rPr>
        <w:t xml:space="preserve">Early or subclinical hypothyroidism is defined as an elevated TSH and a free thyroxine (FT4) measurement in the reference range and overt hypothyroidism when the FT4 falls below the reference range. </w:t>
      </w:r>
      <w:r w:rsidRPr="00BD0F29">
        <w:rPr>
          <w:rFonts w:ascii="Times New Roman" w:hAnsi="Times New Roman" w:cs="Times New Roman"/>
          <w:bCs/>
        </w:rPr>
        <w:t xml:space="preserve">While thyroid dysfunction is common in the general population (i.e., </w:t>
      </w:r>
      <w:r w:rsidR="004B0CE4">
        <w:rPr>
          <w:rFonts w:ascii="Times New Roman" w:hAnsi="Times New Roman" w:cs="Times New Roman"/>
          <w:bCs/>
        </w:rPr>
        <w:t>2</w:t>
      </w:r>
      <w:r w:rsidRPr="00BD0F29">
        <w:rPr>
          <w:rFonts w:ascii="Times New Roman" w:hAnsi="Times New Roman" w:cs="Times New Roman"/>
          <w:bCs/>
        </w:rPr>
        <w:t>0 million US adults affected</w:t>
      </w:r>
      <w:r w:rsidR="001A1FE5">
        <w:rPr>
          <w:rFonts w:ascii="Times New Roman" w:hAnsi="Times New Roman" w:cs="Times New Roman"/>
          <w:bCs/>
        </w:rPr>
        <w:fldChar w:fldCharType="begin">
          <w:fldData xml:space="preserve">PEVuZE5vdGU+PENpdGU+PEF1dGhvcj5Ib2xsb3dlbGw8L0F1dGhvcj48WWVhcj4yMDAyPC9ZZWFy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=
</w:fldData>
        </w:fldChar>
      </w:r>
      <w:r w:rsidR="002E7895">
        <w:rPr>
          <w:rFonts w:ascii="Times New Roman" w:hAnsi="Times New Roman" w:cs="Times New Roman"/>
          <w:bCs/>
        </w:rPr>
        <w:instrText xml:space="preserve"> ADDIN EN.CITE </w:instrText>
      </w:r>
      <w:r w:rsidR="002E7895">
        <w:rPr>
          <w:rFonts w:ascii="Times New Roman" w:hAnsi="Times New Roman" w:cs="Times New Roman"/>
          <w:bCs/>
        </w:rPr>
        <w:fldChar w:fldCharType="begin">
          <w:fldData xml:space="preserve">PEVuZE5vdGU+PENpdGU+PEF1dGhvcj5Ib2xsb3dlbGw8L0F1dGhvcj48WWVhcj4yMDAyPC9ZZWFy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=
</w:fldData>
        </w:fldChar>
      </w:r>
      <w:r w:rsidR="002E7895">
        <w:rPr>
          <w:rFonts w:ascii="Times New Roman" w:hAnsi="Times New Roman" w:cs="Times New Roman"/>
          <w:bCs/>
        </w:rPr>
        <w:instrText xml:space="preserve"> ADDIN EN.CITE.DATA </w:instrText>
      </w:r>
      <w:r w:rsidR="002E7895">
        <w:rPr>
          <w:rFonts w:ascii="Times New Roman" w:hAnsi="Times New Roman" w:cs="Times New Roman"/>
          <w:bCs/>
        </w:rPr>
      </w:r>
      <w:r w:rsidR="002E7895">
        <w:rPr>
          <w:rFonts w:ascii="Times New Roman" w:hAnsi="Times New Roman" w:cs="Times New Roman"/>
          <w:bCs/>
        </w:rPr>
        <w:fldChar w:fldCharType="end"/>
      </w:r>
      <w:r w:rsidR="001A1FE5">
        <w:rPr>
          <w:rFonts w:ascii="Times New Roman" w:hAnsi="Times New Roman" w:cs="Times New Roman"/>
          <w:bCs/>
        </w:rPr>
      </w:r>
      <w:r w:rsidR="001A1FE5">
        <w:rPr>
          <w:rFonts w:ascii="Times New Roman" w:hAnsi="Times New Roman" w:cs="Times New Roman"/>
          <w:bCs/>
        </w:rPr>
        <w:fldChar w:fldCharType="separate"/>
      </w:r>
      <w:r w:rsidR="001A1FE5" w:rsidRPr="001A1FE5">
        <w:rPr>
          <w:rFonts w:ascii="Times New Roman" w:hAnsi="Times New Roman" w:cs="Times New Roman"/>
          <w:bCs/>
          <w:noProof/>
          <w:vertAlign w:val="superscript"/>
        </w:rPr>
        <w:t>5</w:t>
      </w:r>
      <w:r w:rsidR="001A1FE5">
        <w:rPr>
          <w:rFonts w:ascii="Times New Roman" w:hAnsi="Times New Roman" w:cs="Times New Roman"/>
          <w:bCs/>
        </w:rPr>
        <w:fldChar w:fldCharType="end"/>
      </w:r>
      <w:r w:rsidRPr="00BD0F29">
        <w:rPr>
          <w:rFonts w:ascii="Times New Roman" w:hAnsi="Times New Roman" w:cs="Times New Roman"/>
          <w:bCs/>
        </w:rPr>
        <w:t xml:space="preserve">), this endocrine </w:t>
      </w:r>
      <w:r w:rsidR="00035CFA">
        <w:rPr>
          <w:rFonts w:ascii="Times New Roman" w:hAnsi="Times New Roman" w:cs="Times New Roman"/>
          <w:bCs/>
        </w:rPr>
        <w:t xml:space="preserve">disorder, both subclinical and overt, </w:t>
      </w:r>
      <w:r w:rsidRPr="00BD0F29">
        <w:rPr>
          <w:rFonts w:ascii="Times New Roman" w:hAnsi="Times New Roman" w:cs="Times New Roman"/>
          <w:bCs/>
        </w:rPr>
        <w:t>is substantially more prevalent in those with kidney disease.</w:t>
      </w:r>
      <w:r w:rsidR="001A1FE5">
        <w:rPr>
          <w:rFonts w:ascii="Times New Roman" w:hAnsi="Times New Roman" w:cs="Times New Roman"/>
          <w:bCs/>
        </w:rPr>
        <w:fldChar w:fldCharType="begin">
          <w:fldData xml:space="preserve">PEVuZE5vdGU+PENpdGU+PEF1dGhvcj5OYXJhc2FraTwvQXV0aG9yPjxZZWFyPjIwMjE8L1llYXI+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</w:fldData>
        </w:fldChar>
      </w:r>
      <w:r w:rsidR="002E7895">
        <w:rPr>
          <w:rFonts w:ascii="Times New Roman" w:hAnsi="Times New Roman" w:cs="Times New Roman"/>
          <w:bCs/>
        </w:rPr>
        <w:instrText xml:space="preserve"> ADDIN EN.CITE </w:instrText>
      </w:r>
      <w:r w:rsidR="002E7895">
        <w:rPr>
          <w:rFonts w:ascii="Times New Roman" w:hAnsi="Times New Roman" w:cs="Times New Roman"/>
          <w:bCs/>
        </w:rPr>
        <w:fldChar w:fldCharType="begin">
          <w:fldData xml:space="preserve">PEVuZE5vdGU+PENpdGU+PEF1dGhvcj5OYXJhc2FraTwvQXV0aG9yPjxZZWFyPjIwMjE8L1llYXI+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</w:fldData>
        </w:fldChar>
      </w:r>
      <w:r w:rsidR="002E7895">
        <w:rPr>
          <w:rFonts w:ascii="Times New Roman" w:hAnsi="Times New Roman" w:cs="Times New Roman"/>
          <w:bCs/>
        </w:rPr>
        <w:instrText xml:space="preserve"> ADDIN EN.CITE.DATA </w:instrText>
      </w:r>
      <w:r w:rsidR="002E7895">
        <w:rPr>
          <w:rFonts w:ascii="Times New Roman" w:hAnsi="Times New Roman" w:cs="Times New Roman"/>
          <w:bCs/>
        </w:rPr>
      </w:r>
      <w:r w:rsidR="002E7895">
        <w:rPr>
          <w:rFonts w:ascii="Times New Roman" w:hAnsi="Times New Roman" w:cs="Times New Roman"/>
          <w:bCs/>
        </w:rPr>
        <w:fldChar w:fldCharType="end"/>
      </w:r>
      <w:r w:rsidR="001A1FE5">
        <w:rPr>
          <w:rFonts w:ascii="Times New Roman" w:hAnsi="Times New Roman" w:cs="Times New Roman"/>
          <w:bCs/>
        </w:rPr>
      </w:r>
      <w:r w:rsidR="001A1FE5">
        <w:rPr>
          <w:rFonts w:ascii="Times New Roman" w:hAnsi="Times New Roman" w:cs="Times New Roman"/>
          <w:bCs/>
        </w:rPr>
        <w:fldChar w:fldCharType="separate"/>
      </w:r>
      <w:r w:rsidR="001A1FE5" w:rsidRPr="001A1FE5">
        <w:rPr>
          <w:rFonts w:ascii="Times New Roman" w:hAnsi="Times New Roman" w:cs="Times New Roman"/>
          <w:bCs/>
          <w:noProof/>
          <w:vertAlign w:val="superscript"/>
        </w:rPr>
        <w:t>1-4</w:t>
      </w:r>
      <w:r w:rsidR="001A1FE5">
        <w:rPr>
          <w:rFonts w:ascii="Times New Roman" w:hAnsi="Times New Roman" w:cs="Times New Roman"/>
          <w:bCs/>
        </w:rPr>
        <w:fldChar w:fldCharType="end"/>
      </w:r>
      <w:r w:rsidRPr="00BD0F29">
        <w:rPr>
          <w:rFonts w:ascii="Times New Roman" w:hAnsi="Times New Roman" w:cs="Times New Roman"/>
          <w:bCs/>
        </w:rPr>
        <w:t xml:space="preserve"> </w:t>
      </w:r>
      <w:r w:rsidR="006603F3" w:rsidRPr="00BD0F29">
        <w:rPr>
          <w:rFonts w:ascii="Times New Roman" w:hAnsi="Times New Roman" w:cs="Times New Roman"/>
          <w:bCs/>
        </w:rPr>
        <w:t xml:space="preserve">For example, </w:t>
      </w:r>
      <w:r w:rsidR="008F6269" w:rsidRPr="00BD0F29">
        <w:rPr>
          <w:rFonts w:ascii="Times New Roman" w:hAnsi="Times New Roman" w:cs="Times New Roman"/>
          <w:bCs/>
        </w:rPr>
        <w:t>data from the National Health and Nutritional Examination Survey (NHANES) have shown</w:t>
      </w:r>
      <w:r w:rsidR="008F6269" w:rsidRPr="00EF0971">
        <w:rPr>
          <w:rFonts w:ascii="Times New Roman" w:hAnsi="Times New Roman" w:cs="Times New Roman"/>
        </w:rPr>
        <w:t xml:space="preserve"> an increasingly higher prevalence of hypothyroidism with incrementally </w:t>
      </w:r>
      <w:r w:rsidR="008F6269" w:rsidRPr="00BD0F29">
        <w:rPr>
          <w:rFonts w:ascii="Times New Roman" w:hAnsi="Times New Roman" w:cs="Times New Roman"/>
        </w:rPr>
        <w:t>worse</w:t>
      </w:r>
      <w:r w:rsidR="008F6269" w:rsidRPr="00EF0971">
        <w:rPr>
          <w:rFonts w:ascii="Times New Roman" w:hAnsi="Times New Roman" w:cs="Times New Roman"/>
        </w:rPr>
        <w:t xml:space="preserve"> kidney function </w:t>
      </w:r>
      <w:r w:rsidR="00964DBA" w:rsidRPr="00BD0F29">
        <w:rPr>
          <w:rFonts w:ascii="Times New Roman" w:hAnsi="Times New Roman" w:cs="Times New Roman"/>
        </w:rPr>
        <w:t>(i.e., 5%, 11%, 20%, and 23% of participants with estimated glomerular filtration rates</w:t>
      </w:r>
      <w:r w:rsidR="00964DBA" w:rsidRPr="00BD0F29">
        <w:rPr>
          <w:rFonts w:ascii="Times New Roman" w:hAnsi="Times New Roman" w:cs="Times New Roman"/>
          <w:b/>
          <w:bCs/>
        </w:rPr>
        <w:t xml:space="preserve"> </w:t>
      </w:r>
      <w:r w:rsidR="00964DBA" w:rsidRPr="00BD0F29">
        <w:rPr>
          <w:rFonts w:ascii="Times New Roman" w:hAnsi="Times New Roman" w:cs="Times New Roman"/>
        </w:rPr>
        <w:t>[eGFRs] ≥90, 60-89, 45-59, and &lt;45ml/min/1.73m</w:t>
      </w:r>
      <w:r w:rsidR="00964DBA" w:rsidRPr="00BD0F29">
        <w:rPr>
          <w:rFonts w:ascii="Times New Roman" w:hAnsi="Times New Roman" w:cs="Times New Roman"/>
          <w:vertAlign w:val="superscript"/>
        </w:rPr>
        <w:t>2</w:t>
      </w:r>
      <w:r w:rsidR="00964DBA" w:rsidRPr="00BD0F29">
        <w:rPr>
          <w:rFonts w:ascii="Times New Roman" w:hAnsi="Times New Roman" w:cs="Times New Roman"/>
        </w:rPr>
        <w:t>, respectively)</w:t>
      </w:r>
      <w:r w:rsidR="008F6269" w:rsidRPr="00EF0971">
        <w:rPr>
          <w:rFonts w:ascii="Times New Roman" w:hAnsi="Times New Roman" w:cs="Times New Roman"/>
        </w:rPr>
        <w:t>.</w:t>
      </w:r>
      <w:r w:rsidR="001A1FE5">
        <w:rPr>
          <w:rFonts w:ascii="Times New Roman" w:hAnsi="Times New Roman" w:cs="Times New Roman"/>
        </w:rPr>
        <w:fldChar w:fldCharType="begin"/>
      </w:r>
      <w:r w:rsidR="002E7895">
        <w:rPr>
          <w:rFonts w:ascii="Times New Roman" w:hAnsi="Times New Roman" w:cs="Times New Roman"/>
        </w:rPr>
        <w:instrText xml:space="preserve"> ADDIN EN.CITE &lt;EndNote&gt;&lt;Cite&gt;&lt;Author&gt;Lo&lt;/Author&gt;&lt;Year&gt;2005&lt;/Year&gt;&lt;RecNum&gt;619&lt;/RecNum&gt;&lt;DisplayText&gt;&lt;style face="superscript"&gt;6&lt;/style&gt;&lt;/DisplayText&gt;&lt;record&gt;&lt;rec-number&gt;619&lt;/rec-number&gt;&lt;foreign-keys&gt;&lt;key app="EN" db-id="ztxtfdaerfaw9ce0ts65d59jzzxzspexxxxt" timestamp="1600130625"&gt;619&lt;/key&gt;&lt;/foreign-keys&gt;&lt;ref-type name="Journal Article"&gt;17&lt;/ref-type&gt;&lt;contributors&gt;&lt;authors&gt;&lt;author&gt;Lo, J. C.&lt;/author&gt;&lt;author&gt;Chertow, G. M.&lt;/author&gt;&lt;author&gt;Go, A. S.&lt;/author&gt;&lt;author&gt;Hsu, C. Y.&lt;/author&gt;&lt;/authors&gt;&lt;/contributors&gt;&lt;auth-address&gt;Divisions of Endocrinology and Nephrology, Department of Medicine, University of California, San Francisco, San Francisco, California, USA. jlo@itsa.ucsf.edu&lt;/auth-address&gt;&lt;titles&gt;&lt;title&gt;Increased prevalence of subclinical and clinical hypothyroidism in persons with chronic kidney disease&lt;/title&gt;&lt;secondary-title&gt;Kidney Int&lt;/secondary-title&gt;&lt;alt-title&gt;Kidney international&lt;/alt-title&gt;&lt;/titles&gt;&lt;periodical&gt;&lt;full-title&gt;Kidney Int&lt;/full-title&gt;&lt;abbr-1&gt;Kidney international&lt;/abbr-1&gt;&lt;/periodical&gt;&lt;alt-periodical&gt;&lt;full-title&gt;Kidney Int&lt;/full-title&gt;&lt;abbr-1&gt;Kidney international&lt;/abbr-1&gt;&lt;/alt-periodical&gt;&lt;pages&gt;1047-52&lt;/pages&gt;&lt;volume&gt;67&lt;/volume&gt;&lt;number&gt;3&lt;/number&gt;&lt;edition&gt;2005/02/09&lt;/edition&gt;&lt;keywords&gt;&lt;keyword&gt;Adult&lt;/keyword&gt;&lt;keyword&gt;Aged&lt;/keyword&gt;&lt;keyword&gt;Chronic Disease&lt;/keyword&gt;&lt;keyword&gt;Female&lt;/keyword&gt;&lt;keyword&gt;Humans&lt;/keyword&gt;&lt;keyword&gt;Hypothyroidism/*epidemiology&lt;/keyword&gt;&lt;keyword&gt;Kidney Diseases/*complications&lt;/keyword&gt;&lt;keyword&gt;Male&lt;/keyword&gt;&lt;keyword&gt;Middle Aged&lt;/keyword&gt;&lt;keyword&gt;Prevalence&lt;/keyword&gt;&lt;/keywords&gt;&lt;dates&gt;&lt;year&gt;2005&lt;/year&gt;&lt;pub-dates&gt;&lt;date&gt;Mar&lt;/date&gt;&lt;/pub-dates&gt;&lt;/dates&gt;&lt;isbn&gt;0085-2538 (Print)&amp;#xD;0085-2538&lt;/isbn&gt;&lt;accession-num&gt;15698444&lt;/accession-num&gt;&lt;urls&gt;&lt;/urls&gt;&lt;electronic-resource-num&gt;10.1111/j.1523-1755.2005.00169.x&lt;/electronic-resource-num&gt;&lt;remote-database-provider&gt;NLM&lt;/remote-database-provider&gt;&lt;language&gt;eng&lt;/language&gt;&lt;/record&gt;&lt;/Cite&gt;&lt;/EndNote&gt;</w:instrText>
      </w:r>
      <w:r w:rsidR="001A1FE5">
        <w:rPr>
          <w:rFonts w:ascii="Times New Roman" w:hAnsi="Times New Roman" w:cs="Times New Roman"/>
        </w:rPr>
        <w:fldChar w:fldCharType="separate"/>
      </w:r>
      <w:r w:rsidR="001A1FE5" w:rsidRPr="001A1FE5">
        <w:rPr>
          <w:rFonts w:ascii="Times New Roman" w:hAnsi="Times New Roman" w:cs="Times New Roman"/>
          <w:noProof/>
          <w:vertAlign w:val="superscript"/>
        </w:rPr>
        <w:t>6</w:t>
      </w:r>
      <w:r w:rsidR="001A1FE5">
        <w:rPr>
          <w:rFonts w:ascii="Times New Roman" w:hAnsi="Times New Roman" w:cs="Times New Roman"/>
        </w:rPr>
        <w:fldChar w:fldCharType="end"/>
      </w:r>
      <w:r w:rsidR="008F6269" w:rsidRPr="00EF0971">
        <w:rPr>
          <w:rFonts w:ascii="Times New Roman" w:hAnsi="Times New Roman" w:cs="Times New Roman"/>
        </w:rPr>
        <w:t xml:space="preserve"> In the largest cohort examined to date, among 461,607 US Veterans with stage</w:t>
      </w:r>
      <w:r w:rsidR="00964DBA" w:rsidRPr="00BD0F29">
        <w:rPr>
          <w:rFonts w:ascii="Times New Roman" w:hAnsi="Times New Roman" w:cs="Times New Roman"/>
        </w:rPr>
        <w:t>s</w:t>
      </w:r>
      <w:r w:rsidR="008F6269" w:rsidRPr="00EF0971">
        <w:rPr>
          <w:rFonts w:ascii="Times New Roman" w:hAnsi="Times New Roman" w:cs="Times New Roman"/>
        </w:rPr>
        <w:t xml:space="preserve"> 3-5 CKD who underwent simultaneous serum thyrotropin (TSH) and creatinine testing, each 10ml/min/1.73m</w:t>
      </w:r>
      <w:r w:rsidR="008F6269" w:rsidRPr="00EF0971">
        <w:rPr>
          <w:rFonts w:ascii="Times New Roman" w:hAnsi="Times New Roman" w:cs="Times New Roman"/>
          <w:vertAlign w:val="superscript"/>
        </w:rPr>
        <w:t>2</w:t>
      </w:r>
      <w:r w:rsidR="008F6269" w:rsidRPr="00EF0971">
        <w:rPr>
          <w:rFonts w:ascii="Times New Roman" w:hAnsi="Times New Roman" w:cs="Times New Roman"/>
        </w:rPr>
        <w:t xml:space="preserve"> decrement in eGFR was associated with an 18% higher risk of hypothyroidism.</w:t>
      </w:r>
      <w:r w:rsidR="001A1FE5">
        <w:rPr>
          <w:rFonts w:ascii="Times New Roman" w:hAnsi="Times New Roman" w:cs="Times New Roman"/>
        </w:rPr>
        <w:fldChar w:fldCharType="begin">
          <w:fldData xml:space="preserve">PEVuZE5vdGU+PENpdGU+PEF1dGhvcj5SaGVlPC9BdXRob3I+PFllYXI+MjAxNTwvWWVhcj48UmVj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PEVuZE5vdGU+PENpdGU+PEF1dGhvcj5SaGVlPC9BdXRob3I+PFllYXI+MjAxNTwvWWVhcj48UmVj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1A1FE5">
        <w:rPr>
          <w:rFonts w:ascii="Times New Roman" w:hAnsi="Times New Roman" w:cs="Times New Roman"/>
        </w:rPr>
      </w:r>
      <w:r w:rsidR="001A1FE5">
        <w:rPr>
          <w:rFonts w:ascii="Times New Roman" w:hAnsi="Times New Roman" w:cs="Times New Roman"/>
        </w:rPr>
        <w:fldChar w:fldCharType="separate"/>
      </w:r>
      <w:r w:rsidR="001A1FE5" w:rsidRPr="001A1FE5">
        <w:rPr>
          <w:rFonts w:ascii="Times New Roman" w:hAnsi="Times New Roman" w:cs="Times New Roman"/>
          <w:noProof/>
          <w:vertAlign w:val="superscript"/>
        </w:rPr>
        <w:t>4</w:t>
      </w:r>
      <w:r w:rsidR="001A1FE5">
        <w:rPr>
          <w:rFonts w:ascii="Times New Roman" w:hAnsi="Times New Roman" w:cs="Times New Roman"/>
        </w:rPr>
        <w:fldChar w:fldCharType="end"/>
      </w:r>
    </w:p>
    <w:p w14:paraId="0DD7B01A" w14:textId="25AB249A" w:rsidR="00505E57" w:rsidRPr="00BD0F29" w:rsidRDefault="00A4605C" w:rsidP="00505E57">
      <w:pPr>
        <w:pStyle w:val="Default"/>
        <w:spacing w:line="480" w:lineRule="auto"/>
        <w:contextualSpacing/>
        <w:rPr>
          <w:rFonts w:ascii="Times New Roman" w:hAnsi="Times New Roman" w:cs="Times New Roman"/>
        </w:rPr>
      </w:pPr>
      <w:r w:rsidRPr="00BD0F29">
        <w:rPr>
          <w:rFonts w:ascii="Times New Roman" w:hAnsi="Times New Roman" w:cs="Times New Roman"/>
        </w:rPr>
        <w:tab/>
      </w:r>
      <w:r w:rsidR="00E25067" w:rsidRPr="00BD0F29">
        <w:rPr>
          <w:rFonts w:ascii="Times New Roman" w:hAnsi="Times New Roman" w:cs="Times New Roman"/>
        </w:rPr>
        <w:t>T</w:t>
      </w:r>
      <w:r w:rsidRPr="00BD0F29">
        <w:rPr>
          <w:rFonts w:ascii="Times New Roman" w:hAnsi="Times New Roman" w:cs="Times New Roman"/>
        </w:rPr>
        <w:t xml:space="preserve">hyroid hormone </w:t>
      </w:r>
      <w:r w:rsidR="00505E57">
        <w:rPr>
          <w:rFonts w:ascii="Times New Roman" w:hAnsi="Times New Roman" w:cs="Times New Roman"/>
        </w:rPr>
        <w:t>has actions</w:t>
      </w:r>
      <w:r w:rsidR="00505E57" w:rsidRPr="00BD0F29">
        <w:rPr>
          <w:rFonts w:ascii="Times New Roman" w:hAnsi="Times New Roman" w:cs="Times New Roman"/>
        </w:rPr>
        <w:t xml:space="preserve"> </w:t>
      </w:r>
      <w:r w:rsidRPr="00BD0F29">
        <w:rPr>
          <w:rFonts w:ascii="Times New Roman" w:hAnsi="Times New Roman" w:cs="Times New Roman"/>
        </w:rPr>
        <w:t xml:space="preserve">in nearly all tissues, </w:t>
      </w:r>
      <w:r w:rsidR="00E25067" w:rsidRPr="00BD0F29">
        <w:rPr>
          <w:rFonts w:ascii="Times New Roman" w:hAnsi="Times New Roman" w:cs="Times New Roman"/>
        </w:rPr>
        <w:t xml:space="preserve">and </w:t>
      </w:r>
      <w:r w:rsidRPr="00BD0F29">
        <w:rPr>
          <w:rFonts w:ascii="Times New Roman" w:hAnsi="Times New Roman" w:cs="Times New Roman"/>
        </w:rPr>
        <w:t>if left untreated</w:t>
      </w:r>
      <w:r w:rsidR="00E25067" w:rsidRPr="00BD0F29">
        <w:rPr>
          <w:rFonts w:ascii="Times New Roman" w:hAnsi="Times New Roman" w:cs="Times New Roman"/>
        </w:rPr>
        <w:t xml:space="preserve">, </w:t>
      </w:r>
      <w:r w:rsidRPr="00BD0F29">
        <w:rPr>
          <w:rFonts w:ascii="Times New Roman" w:hAnsi="Times New Roman" w:cs="Times New Roman"/>
        </w:rPr>
        <w:t xml:space="preserve">hypothyroidism may lead to multiple end-organ </w:t>
      </w:r>
      <w:r w:rsidR="00E25067" w:rsidRPr="00BD0F29">
        <w:rPr>
          <w:rFonts w:ascii="Times New Roman" w:hAnsi="Times New Roman" w:cs="Times New Roman"/>
        </w:rPr>
        <w:t>sequelae</w:t>
      </w:r>
      <w:r w:rsidRPr="00BD0F29">
        <w:rPr>
          <w:rFonts w:ascii="Times New Roman" w:hAnsi="Times New Roman" w:cs="Times New Roman"/>
        </w:rPr>
        <w:t xml:space="preserve">, including cardiovascular, reproductive, hematologic, and neuropsychiatric </w:t>
      </w:r>
      <w:r w:rsidR="00E25067" w:rsidRPr="00BD0F29">
        <w:rPr>
          <w:rFonts w:ascii="Times New Roman" w:hAnsi="Times New Roman" w:cs="Times New Roman"/>
        </w:rPr>
        <w:t>complications</w:t>
      </w:r>
      <w:r w:rsidRPr="00BD0F29">
        <w:rPr>
          <w:rFonts w:ascii="Times New Roman" w:hAnsi="Times New Roman" w:cs="Times New Roman"/>
        </w:rPr>
        <w:t>.</w:t>
      </w:r>
      <w:r w:rsidR="007C533E">
        <w:rPr>
          <w:rFonts w:ascii="Times New Roman" w:hAnsi="Times New Roman" w:cs="Times New Roman"/>
        </w:rPr>
        <w:fldChar w:fldCharType="begin">
          <w:fldData xml:space="preserve">PEVuZE5vdGU+PENpdGU+PFJlY051bT43PC9SZWNOdW0+PERpc3BsYXlUZXh0PjxzdHlsZSBmYWNl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PEVuZE5vdGU+PENpdGU+PFJlY051bT43PC9SZWNOdW0+PERpc3BsYXlUZXh0PjxzdHlsZSBmYWNl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7C533E">
        <w:rPr>
          <w:rFonts w:ascii="Times New Roman" w:hAnsi="Times New Roman" w:cs="Times New Roman"/>
        </w:rPr>
      </w:r>
      <w:r w:rsidR="007C533E">
        <w:rPr>
          <w:rFonts w:ascii="Times New Roman" w:hAnsi="Times New Roman" w:cs="Times New Roman"/>
        </w:rPr>
        <w:fldChar w:fldCharType="separate"/>
      </w:r>
      <w:r w:rsidR="002E7895" w:rsidRPr="002E7895">
        <w:rPr>
          <w:rFonts w:ascii="Times New Roman" w:hAnsi="Times New Roman" w:cs="Times New Roman"/>
          <w:noProof/>
          <w:vertAlign w:val="superscript"/>
        </w:rPr>
        <w:t>2 3 7-9</w:t>
      </w:r>
      <w:r w:rsidR="007C533E">
        <w:rPr>
          <w:rFonts w:ascii="Times New Roman" w:hAnsi="Times New Roman" w:cs="Times New Roman"/>
        </w:rPr>
        <w:fldChar w:fldCharType="end"/>
      </w:r>
      <w:r w:rsidRPr="00BD0F29">
        <w:rPr>
          <w:rFonts w:ascii="Times New Roman" w:hAnsi="Times New Roman" w:cs="Times New Roman"/>
        </w:rPr>
        <w:t xml:space="preserve"> While </w:t>
      </w:r>
      <w:r w:rsidR="0007642C" w:rsidRPr="00BD0F29">
        <w:rPr>
          <w:rFonts w:ascii="Times New Roman" w:hAnsi="Times New Roman" w:cs="Times New Roman"/>
        </w:rPr>
        <w:t xml:space="preserve">the </w:t>
      </w:r>
      <w:r w:rsidR="00505E57">
        <w:rPr>
          <w:rFonts w:ascii="Times New Roman" w:hAnsi="Times New Roman" w:cs="Times New Roman"/>
        </w:rPr>
        <w:t>adverse</w:t>
      </w:r>
      <w:r w:rsidR="0007642C" w:rsidRPr="00BD0F29">
        <w:rPr>
          <w:rFonts w:ascii="Times New Roman" w:hAnsi="Times New Roman" w:cs="Times New Roman"/>
        </w:rPr>
        <w:t xml:space="preserve"> </w:t>
      </w:r>
      <w:r w:rsidR="00E25067" w:rsidRPr="00BD0F29">
        <w:rPr>
          <w:rFonts w:ascii="Times New Roman" w:hAnsi="Times New Roman" w:cs="Times New Roman"/>
        </w:rPr>
        <w:t>effects</w:t>
      </w:r>
      <w:r w:rsidR="0007642C" w:rsidRPr="00BD0F29">
        <w:rPr>
          <w:rFonts w:ascii="Times New Roman" w:hAnsi="Times New Roman" w:cs="Times New Roman"/>
        </w:rPr>
        <w:t xml:space="preserve"> of thyroid dysfunction</w:t>
      </w:r>
      <w:r w:rsidRPr="00BD0F29">
        <w:rPr>
          <w:rFonts w:ascii="Times New Roman" w:hAnsi="Times New Roman" w:cs="Times New Roman"/>
        </w:rPr>
        <w:t xml:space="preserve"> </w:t>
      </w:r>
      <w:r w:rsidR="00505E57">
        <w:rPr>
          <w:rFonts w:ascii="Times New Roman" w:hAnsi="Times New Roman" w:cs="Times New Roman"/>
        </w:rPr>
        <w:t>across the spectrum of subclinical and overt hypothyroidism</w:t>
      </w:r>
      <w:r w:rsidR="00505E57" w:rsidRPr="00BD0F29">
        <w:rPr>
          <w:rFonts w:ascii="Times New Roman" w:hAnsi="Times New Roman" w:cs="Times New Roman"/>
        </w:rPr>
        <w:t xml:space="preserve"> </w:t>
      </w:r>
      <w:r w:rsidRPr="00BD0F29">
        <w:rPr>
          <w:rFonts w:ascii="Times New Roman" w:hAnsi="Times New Roman" w:cs="Times New Roman"/>
        </w:rPr>
        <w:t>have been well-d</w:t>
      </w:r>
      <w:r w:rsidR="0007642C" w:rsidRPr="00BD0F29">
        <w:rPr>
          <w:rFonts w:ascii="Times New Roman" w:hAnsi="Times New Roman" w:cs="Times New Roman"/>
        </w:rPr>
        <w:t xml:space="preserve">escribed </w:t>
      </w:r>
      <w:r w:rsidRPr="00BD0F29">
        <w:rPr>
          <w:rFonts w:ascii="Times New Roman" w:hAnsi="Times New Roman" w:cs="Times New Roman"/>
        </w:rPr>
        <w:t>in the non-CKD population,</w:t>
      </w:r>
      <w:r w:rsidR="0082474A">
        <w:rPr>
          <w:rFonts w:ascii="Times New Roman" w:hAnsi="Times New Roman" w:cs="Times New Roman"/>
        </w:rPr>
        <w:fldChar w:fldCharType="begin">
          <w:fldData xml:space="preserve">PEVuZE5vdGU+PENpdGU+PEF1dGhvcj5HZW5jZXI8L0F1dGhvcj48WWVhcj4yMDEyPC9ZZWFyPjxS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</w:fldData>
        </w:fldChar>
      </w:r>
      <w:r w:rsidR="004F031D">
        <w:rPr>
          <w:rFonts w:ascii="Times New Roman" w:hAnsi="Times New Roman" w:cs="Times New Roman"/>
        </w:rPr>
        <w:instrText xml:space="preserve"> ADDIN EN.CITE </w:instrText>
      </w:r>
      <w:r w:rsidR="004F031D">
        <w:rPr>
          <w:rFonts w:ascii="Times New Roman" w:hAnsi="Times New Roman" w:cs="Times New Roman"/>
        </w:rPr>
        <w:fldChar w:fldCharType="begin">
          <w:fldData xml:space="preserve">PEVuZE5vdGU+PENpdGU+PEF1dGhvcj5HZW5jZXI8L0F1dGhvcj48WWVhcj4yMDEyPC9ZZWFyPjxS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</w:fldData>
        </w:fldChar>
      </w:r>
      <w:r w:rsidR="004F031D">
        <w:rPr>
          <w:rFonts w:ascii="Times New Roman" w:hAnsi="Times New Roman" w:cs="Times New Roman"/>
        </w:rPr>
        <w:instrText xml:space="preserve"> ADDIN EN.CITE.DATA </w:instrText>
      </w:r>
      <w:r w:rsidR="004F031D">
        <w:rPr>
          <w:rFonts w:ascii="Times New Roman" w:hAnsi="Times New Roman" w:cs="Times New Roman"/>
        </w:rPr>
      </w:r>
      <w:r w:rsidR="004F031D">
        <w:rPr>
          <w:rFonts w:ascii="Times New Roman" w:hAnsi="Times New Roman" w:cs="Times New Roman"/>
        </w:rPr>
        <w:fldChar w:fldCharType="end"/>
      </w:r>
      <w:r w:rsidR="0082474A">
        <w:rPr>
          <w:rFonts w:ascii="Times New Roman" w:hAnsi="Times New Roman" w:cs="Times New Roman"/>
        </w:rPr>
      </w:r>
      <w:r w:rsidR="0082474A">
        <w:rPr>
          <w:rFonts w:ascii="Times New Roman" w:hAnsi="Times New Roman" w:cs="Times New Roman"/>
        </w:rPr>
        <w:fldChar w:fldCharType="separate"/>
      </w:r>
      <w:r w:rsidR="0082474A" w:rsidRPr="0082474A">
        <w:rPr>
          <w:rFonts w:ascii="Times New Roman" w:hAnsi="Times New Roman" w:cs="Times New Roman"/>
          <w:noProof/>
          <w:vertAlign w:val="superscript"/>
        </w:rPr>
        <w:t>10-14</w:t>
      </w:r>
      <w:r w:rsidR="0082474A">
        <w:rPr>
          <w:rFonts w:ascii="Times New Roman" w:hAnsi="Times New Roman" w:cs="Times New Roman"/>
        </w:rPr>
        <w:fldChar w:fldCharType="end"/>
      </w:r>
      <w:r w:rsidRPr="00BD0F29">
        <w:rPr>
          <w:rFonts w:ascii="Times New Roman" w:hAnsi="Times New Roman" w:cs="Times New Roman"/>
        </w:rPr>
        <w:t xml:space="preserve"> a growing body of evidence has demonstrated the </w:t>
      </w:r>
      <w:r w:rsidR="00E25067" w:rsidRPr="00BD0F29">
        <w:rPr>
          <w:rFonts w:ascii="Times New Roman" w:hAnsi="Times New Roman" w:cs="Times New Roman"/>
        </w:rPr>
        <w:t>adverse impact</w:t>
      </w:r>
      <w:r w:rsidRPr="00BD0F29">
        <w:rPr>
          <w:rFonts w:ascii="Times New Roman" w:hAnsi="Times New Roman" w:cs="Times New Roman"/>
        </w:rPr>
        <w:t xml:space="preserve"> of </w:t>
      </w:r>
      <w:r w:rsidR="0007642C" w:rsidRPr="00BD0F29">
        <w:rPr>
          <w:rFonts w:ascii="Times New Roman" w:hAnsi="Times New Roman" w:cs="Times New Roman"/>
        </w:rPr>
        <w:t xml:space="preserve">hypothyroidism on the </w:t>
      </w:r>
      <w:r w:rsidR="00C64DFF" w:rsidRPr="00BD0F29">
        <w:rPr>
          <w:rFonts w:ascii="Times New Roman" w:hAnsi="Times New Roman" w:cs="Times New Roman"/>
        </w:rPr>
        <w:t>health-related quality of life</w:t>
      </w:r>
      <w:r w:rsidR="00E25067" w:rsidRPr="00BD0F29">
        <w:rPr>
          <w:rFonts w:ascii="Times New Roman" w:hAnsi="Times New Roman" w:cs="Times New Roman"/>
        </w:rPr>
        <w:t xml:space="preserve"> (HRQOL)</w:t>
      </w:r>
      <w:r w:rsidR="00C64DFF" w:rsidRPr="00BD0F29">
        <w:rPr>
          <w:rFonts w:ascii="Times New Roman" w:hAnsi="Times New Roman" w:cs="Times New Roman"/>
        </w:rPr>
        <w:t>,</w:t>
      </w:r>
      <w:r w:rsidR="007C533E">
        <w:rPr>
          <w:rFonts w:ascii="Times New Roman" w:hAnsi="Times New Roman" w:cs="Times New Roman"/>
        </w:rPr>
        <w:fldChar w:fldCharType="begin">
          <w:fldData xml:space="preserve">PEVuZE5vdGU+PENpdGU+PEF1dGhvcj5SaGVlPC9BdXRob3I+PFllYXI+MjAxNzwvWWVhcj48UmVj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</w:fldData>
        </w:fldChar>
      </w:r>
      <w:r w:rsidR="004F031D">
        <w:rPr>
          <w:rFonts w:ascii="Times New Roman" w:hAnsi="Times New Roman" w:cs="Times New Roman"/>
        </w:rPr>
        <w:instrText xml:space="preserve"> ADDIN EN.CITE </w:instrText>
      </w:r>
      <w:r w:rsidR="004F031D">
        <w:rPr>
          <w:rFonts w:ascii="Times New Roman" w:hAnsi="Times New Roman" w:cs="Times New Roman"/>
        </w:rPr>
        <w:fldChar w:fldCharType="begin">
          <w:fldData xml:space="preserve">PEVuZE5vdGU+PENpdGU+PEF1dGhvcj5SaGVlPC9BdXRob3I+PFllYXI+MjAxNzwvWWVhcj48UmVj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</w:fldData>
        </w:fldChar>
      </w:r>
      <w:r w:rsidR="004F031D">
        <w:rPr>
          <w:rFonts w:ascii="Times New Roman" w:hAnsi="Times New Roman" w:cs="Times New Roman"/>
        </w:rPr>
        <w:instrText xml:space="preserve"> ADDIN EN.CITE.DATA </w:instrText>
      </w:r>
      <w:r w:rsidR="004F031D">
        <w:rPr>
          <w:rFonts w:ascii="Times New Roman" w:hAnsi="Times New Roman" w:cs="Times New Roman"/>
        </w:rPr>
      </w:r>
      <w:r w:rsidR="004F031D">
        <w:rPr>
          <w:rFonts w:ascii="Times New Roman" w:hAnsi="Times New Roman" w:cs="Times New Roman"/>
        </w:rPr>
        <w:fldChar w:fldCharType="end"/>
      </w:r>
      <w:r w:rsidR="007C533E">
        <w:rPr>
          <w:rFonts w:ascii="Times New Roman" w:hAnsi="Times New Roman" w:cs="Times New Roman"/>
        </w:rPr>
      </w:r>
      <w:r w:rsidR="007C533E">
        <w:rPr>
          <w:rFonts w:ascii="Times New Roman" w:hAnsi="Times New Roman" w:cs="Times New Roman"/>
        </w:rPr>
        <w:fldChar w:fldCharType="separate"/>
      </w:r>
      <w:r w:rsidR="0082474A" w:rsidRPr="0082474A">
        <w:rPr>
          <w:rFonts w:ascii="Times New Roman" w:hAnsi="Times New Roman" w:cs="Times New Roman"/>
          <w:noProof/>
          <w:vertAlign w:val="superscript"/>
        </w:rPr>
        <w:t>15</w:t>
      </w:r>
      <w:r w:rsidR="007C533E">
        <w:rPr>
          <w:rFonts w:ascii="Times New Roman" w:hAnsi="Times New Roman" w:cs="Times New Roman"/>
        </w:rPr>
        <w:fldChar w:fldCharType="end"/>
      </w:r>
      <w:r w:rsidR="00C64DFF" w:rsidRPr="00BD0F29">
        <w:rPr>
          <w:rFonts w:ascii="Times New Roman" w:hAnsi="Times New Roman" w:cs="Times New Roman"/>
        </w:rPr>
        <w:t xml:space="preserve"> </w:t>
      </w:r>
      <w:r w:rsidR="00282DF9" w:rsidRPr="00BD0F29">
        <w:rPr>
          <w:rFonts w:ascii="Times New Roman" w:hAnsi="Times New Roman" w:cs="Times New Roman"/>
        </w:rPr>
        <w:t>cardiovascular</w:t>
      </w:r>
      <w:r w:rsidR="00282DF9">
        <w:rPr>
          <w:rFonts w:ascii="Times New Roman" w:hAnsi="Times New Roman" w:cs="Times New Roman"/>
        </w:rPr>
        <w:t xml:space="preserve"> </w:t>
      </w:r>
      <w:r w:rsidR="00282DF9" w:rsidRPr="00BD0F29">
        <w:rPr>
          <w:rFonts w:ascii="Times New Roman" w:hAnsi="Times New Roman" w:cs="Times New Roman"/>
        </w:rPr>
        <w:t>health,</w:t>
      </w:r>
      <w:r w:rsidR="00441BFF">
        <w:rPr>
          <w:rFonts w:ascii="Times New Roman" w:hAnsi="Times New Roman" w:cs="Times New Roman"/>
        </w:rPr>
        <w:fldChar w:fldCharType="begin">
          <w:fldData xml:space="preserve">PEVuZE5vdGU+PENpdGU+PFJlY051bT4xNjwvUmVjTnVtPjxEaXNwbGF5VGV4dD48c3R5bGUgZmFj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ZGljYWw+PHBhZ2VzPmUwMTMyMzUzPC9wYWdlcz48dm9sdW1lPjEwPC92b2x1bWU+PG51bWJlcj43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==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PEVuZE5vdGU+PENpdGU+PFJlY051bT4xNjwvUmVjTnVtPjxEaXNwbGF5VGV4dD48c3R5bGUgZmFj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ZGljYWw+PHBhZ2VzPmUwMTMyMzUzPC9wYWdlcz48dm9sdW1lPjEwPC92b2x1bWU+PG51bWJlcj43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==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441BFF">
        <w:rPr>
          <w:rFonts w:ascii="Times New Roman" w:hAnsi="Times New Roman" w:cs="Times New Roman"/>
        </w:rPr>
      </w:r>
      <w:r w:rsidR="00441BFF">
        <w:rPr>
          <w:rFonts w:ascii="Times New Roman" w:hAnsi="Times New Roman" w:cs="Times New Roman"/>
        </w:rPr>
        <w:fldChar w:fldCharType="separate"/>
      </w:r>
      <w:r w:rsidR="00441BFF" w:rsidRPr="00441BFF">
        <w:rPr>
          <w:rFonts w:ascii="Times New Roman" w:hAnsi="Times New Roman" w:cs="Times New Roman"/>
          <w:noProof/>
          <w:vertAlign w:val="superscript"/>
        </w:rPr>
        <w:t>16-20</w:t>
      </w:r>
      <w:r w:rsidR="00441BFF">
        <w:rPr>
          <w:rFonts w:ascii="Times New Roman" w:hAnsi="Times New Roman" w:cs="Times New Roman"/>
        </w:rPr>
        <w:fldChar w:fldCharType="end"/>
      </w:r>
      <w:r w:rsidR="00282DF9" w:rsidRPr="00BD0F29">
        <w:rPr>
          <w:rFonts w:ascii="Times New Roman" w:hAnsi="Times New Roman" w:cs="Times New Roman"/>
        </w:rPr>
        <w:t xml:space="preserve"> </w:t>
      </w:r>
      <w:r w:rsidR="00BD57E5">
        <w:rPr>
          <w:rFonts w:ascii="Times New Roman" w:hAnsi="Times New Roman" w:cs="Times New Roman"/>
        </w:rPr>
        <w:t>kidney function,</w:t>
      </w:r>
      <w:r w:rsidR="0006178E">
        <w:rPr>
          <w:rFonts w:ascii="Times New Roman" w:hAnsi="Times New Roman" w:cs="Times New Roman"/>
        </w:rPr>
        <w:fldChar w:fldCharType="begin">
          <w:fldData xml:space="preserve">PEVuZE5vdGU+PENpdGU+PFJlY051bT4yMTwvUmVjTnVtPjxEaXNwbGF5VGV4dD48c3R5bGUgZmFj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PEVuZE5vdGU+PENpdGU+PFJlY051bT4yMTwvUmVjTnVtPjxEaXNwbGF5VGV4dD48c3R5bGUgZmFj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06178E">
        <w:rPr>
          <w:rFonts w:ascii="Times New Roman" w:hAnsi="Times New Roman" w:cs="Times New Roman"/>
        </w:rPr>
      </w:r>
      <w:r w:rsidR="0006178E">
        <w:rPr>
          <w:rFonts w:ascii="Times New Roman" w:hAnsi="Times New Roman" w:cs="Times New Roman"/>
        </w:rPr>
        <w:fldChar w:fldCharType="separate"/>
      </w:r>
      <w:r w:rsidR="0006178E" w:rsidRPr="0006178E">
        <w:rPr>
          <w:rFonts w:ascii="Times New Roman" w:hAnsi="Times New Roman" w:cs="Times New Roman"/>
          <w:noProof/>
          <w:vertAlign w:val="superscript"/>
        </w:rPr>
        <w:t>21-24</w:t>
      </w:r>
      <w:r w:rsidR="0006178E">
        <w:rPr>
          <w:rFonts w:ascii="Times New Roman" w:hAnsi="Times New Roman" w:cs="Times New Roman"/>
        </w:rPr>
        <w:fldChar w:fldCharType="end"/>
      </w:r>
      <w:r w:rsidR="00BD57E5">
        <w:rPr>
          <w:rFonts w:ascii="Times New Roman" w:hAnsi="Times New Roman" w:cs="Times New Roman"/>
        </w:rPr>
        <w:t xml:space="preserve"> </w:t>
      </w:r>
      <w:r w:rsidR="00C64DFF" w:rsidRPr="00BD0F29">
        <w:rPr>
          <w:rFonts w:ascii="Times New Roman" w:hAnsi="Times New Roman" w:cs="Times New Roman"/>
        </w:rPr>
        <w:t>and survival of CKD patients.</w:t>
      </w:r>
      <w:r w:rsidR="0006178E">
        <w:rPr>
          <w:rFonts w:ascii="Times New Roman" w:hAnsi="Times New Roman" w:cs="Times New Roman"/>
        </w:rPr>
        <w:fldChar w:fldCharType="begin">
          <w:fldData xml:space="preserve">PEVuZE5vdGU+PENpdGU+PEF1dGhvcj5SaGVlPC9BdXRob3I+PFllYXI+MjAxMzwvWWVhcj48UmVj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PEVuZE5vdGU+PENpdGU+PEF1dGhvcj5SaGVlPC9BdXRob3I+PFllYXI+MjAxMzwvWWVhcj48UmVj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06178E">
        <w:rPr>
          <w:rFonts w:ascii="Times New Roman" w:hAnsi="Times New Roman" w:cs="Times New Roman"/>
        </w:rPr>
      </w:r>
      <w:r w:rsidR="0006178E">
        <w:rPr>
          <w:rFonts w:ascii="Times New Roman" w:hAnsi="Times New Roman" w:cs="Times New Roman"/>
        </w:rPr>
        <w:fldChar w:fldCharType="separate"/>
      </w:r>
      <w:r w:rsidR="0006178E" w:rsidRPr="0006178E">
        <w:rPr>
          <w:rFonts w:ascii="Times New Roman" w:hAnsi="Times New Roman" w:cs="Times New Roman"/>
          <w:noProof/>
          <w:vertAlign w:val="superscript"/>
        </w:rPr>
        <w:t>25-30</w:t>
      </w:r>
      <w:r w:rsidR="0006178E">
        <w:rPr>
          <w:rFonts w:ascii="Times New Roman" w:hAnsi="Times New Roman" w:cs="Times New Roman"/>
        </w:rPr>
        <w:fldChar w:fldCharType="end"/>
      </w:r>
      <w:r w:rsidR="00C64DFF" w:rsidRPr="00BD0F29">
        <w:rPr>
          <w:rFonts w:ascii="Times New Roman" w:hAnsi="Times New Roman" w:cs="Times New Roman"/>
        </w:rPr>
        <w:t xml:space="preserve"> Given the vast number of CKD patients,</w:t>
      </w:r>
      <w:r w:rsidR="0006178E">
        <w:rPr>
          <w:rFonts w:ascii="Times New Roman" w:hAnsi="Times New Roman" w:cs="Times New Roman"/>
        </w:rPr>
        <w:fldChar w:fldCharType="begin">
          <w:fldData xml:space="preserve">PEVuZE5vdGU+PENpdGU+PFJlY051bT4zMTwvUmVjTnVtPjxEaXNwbGF5VGV4dD48c3R5bGUgZmFj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PEVuZE5vdGU+PENpdGU+PFJlY051bT4zMTwvUmVjTnVtPjxEaXNwbGF5VGV4dD48c3R5bGUgZmFj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06178E">
        <w:rPr>
          <w:rFonts w:ascii="Times New Roman" w:hAnsi="Times New Roman" w:cs="Times New Roman"/>
        </w:rPr>
      </w:r>
      <w:r w:rsidR="0006178E">
        <w:rPr>
          <w:rFonts w:ascii="Times New Roman" w:hAnsi="Times New Roman" w:cs="Times New Roman"/>
        </w:rPr>
        <w:fldChar w:fldCharType="separate"/>
      </w:r>
      <w:r w:rsidR="0006178E" w:rsidRPr="0006178E">
        <w:rPr>
          <w:rFonts w:ascii="Times New Roman" w:hAnsi="Times New Roman" w:cs="Times New Roman"/>
          <w:noProof/>
          <w:vertAlign w:val="superscript"/>
        </w:rPr>
        <w:t>31</w:t>
      </w:r>
      <w:r w:rsidR="0006178E">
        <w:rPr>
          <w:rFonts w:ascii="Times New Roman" w:hAnsi="Times New Roman" w:cs="Times New Roman"/>
        </w:rPr>
        <w:fldChar w:fldCharType="end"/>
      </w:r>
      <w:r w:rsidR="00C64DFF" w:rsidRPr="00BD0F29">
        <w:rPr>
          <w:rFonts w:ascii="Times New Roman" w:hAnsi="Times New Roman" w:cs="Times New Roman"/>
        </w:rPr>
        <w:t xml:space="preserve"> heterogeneity of potential risk factors for </w:t>
      </w:r>
      <w:r w:rsidR="00314F23" w:rsidRPr="00BD0F29">
        <w:rPr>
          <w:rFonts w:ascii="Times New Roman" w:hAnsi="Times New Roman" w:cs="Times New Roman"/>
        </w:rPr>
        <w:t xml:space="preserve">thyroid dysfunction </w:t>
      </w:r>
      <w:r w:rsidR="00C64DFF" w:rsidRPr="00BD0F29">
        <w:rPr>
          <w:rFonts w:ascii="Times New Roman" w:hAnsi="Times New Roman" w:cs="Times New Roman"/>
        </w:rPr>
        <w:t xml:space="preserve">(i.e., </w:t>
      </w:r>
      <w:r w:rsidR="00E25067" w:rsidRPr="00BD0F29">
        <w:rPr>
          <w:rFonts w:ascii="Times New Roman" w:hAnsi="Times New Roman" w:cs="Times New Roman"/>
        </w:rPr>
        <w:t>underlying socio-</w:t>
      </w:r>
      <w:r w:rsidR="00E25067" w:rsidRPr="00BD0F29">
        <w:rPr>
          <w:rFonts w:ascii="Times New Roman" w:hAnsi="Times New Roman" w:cs="Times New Roman"/>
        </w:rPr>
        <w:lastRenderedPageBreak/>
        <w:t>demographics,</w:t>
      </w:r>
      <w:r w:rsidR="004435F8">
        <w:rPr>
          <w:rFonts w:ascii="Times New Roman" w:hAnsi="Times New Roman" w:cs="Times New Roman"/>
        </w:rPr>
        <w:fldChar w:fldCharType="begin">
          <w:fldData xml:space="preserve">PEVuZE5vdGU+PENpdGU+PEF1dGhvcj5Ib2xsb3dlbGw8L0F1dGhvcj48WWVhcj4yMDAyPC9ZZWFy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PEVuZE5vdGU+PENpdGU+PEF1dGhvcj5Ib2xsb3dlbGw8L0F1dGhvcj48WWVhcj4yMDAyPC9ZZWFy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4435F8">
        <w:rPr>
          <w:rFonts w:ascii="Times New Roman" w:hAnsi="Times New Roman" w:cs="Times New Roman"/>
        </w:rPr>
      </w:r>
      <w:r w:rsidR="004435F8">
        <w:rPr>
          <w:rFonts w:ascii="Times New Roman" w:hAnsi="Times New Roman" w:cs="Times New Roman"/>
        </w:rPr>
        <w:fldChar w:fldCharType="separate"/>
      </w:r>
      <w:r w:rsidR="002E7895" w:rsidRPr="002E7895">
        <w:rPr>
          <w:rFonts w:ascii="Times New Roman" w:hAnsi="Times New Roman" w:cs="Times New Roman"/>
          <w:noProof/>
          <w:vertAlign w:val="superscript"/>
        </w:rPr>
        <w:t>5 32 33</w:t>
      </w:r>
      <w:r w:rsidR="004435F8">
        <w:rPr>
          <w:rFonts w:ascii="Times New Roman" w:hAnsi="Times New Roman" w:cs="Times New Roman"/>
        </w:rPr>
        <w:fldChar w:fldCharType="end"/>
      </w:r>
      <w:r w:rsidR="00F225D3" w:rsidRPr="00F225D3">
        <w:rPr>
          <w:rFonts w:ascii="Times New Roman" w:hAnsi="Times New Roman" w:cs="Times New Roman"/>
        </w:rPr>
        <w:t xml:space="preserve"> </w:t>
      </w:r>
      <w:r w:rsidR="00F225D3" w:rsidRPr="00BD0F29">
        <w:rPr>
          <w:rFonts w:ascii="Times New Roman" w:hAnsi="Times New Roman" w:cs="Times New Roman"/>
        </w:rPr>
        <w:t>exposure to iodinated contrast,</w:t>
      </w:r>
      <w:r w:rsidR="00F225D3">
        <w:rPr>
          <w:rFonts w:ascii="Times New Roman" w:hAnsi="Times New Roman" w:cs="Times New Roman"/>
        </w:rPr>
        <w:fldChar w:fldCharType="begin">
          <w:fldData xml:space="preserve">PEVuZE5vdGU+PENpdGU+PFJlY051bT4zNDwvUmVjTnVtPjxEaXNwbGF5VGV4dD48c3R5bGUgZmFj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PEVuZE5vdGU+PENpdGU+PFJlY051bT4zNDwvUmVjTnVtPjxEaXNwbGF5VGV4dD48c3R5bGUgZmFj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F225D3">
        <w:rPr>
          <w:rFonts w:ascii="Times New Roman" w:hAnsi="Times New Roman" w:cs="Times New Roman"/>
        </w:rPr>
      </w:r>
      <w:r w:rsidR="00F225D3">
        <w:rPr>
          <w:rFonts w:ascii="Times New Roman" w:hAnsi="Times New Roman" w:cs="Times New Roman"/>
        </w:rPr>
        <w:fldChar w:fldCharType="separate"/>
      </w:r>
      <w:r w:rsidR="004435F8" w:rsidRPr="004435F8">
        <w:rPr>
          <w:rFonts w:ascii="Times New Roman" w:hAnsi="Times New Roman" w:cs="Times New Roman"/>
          <w:noProof/>
          <w:vertAlign w:val="superscript"/>
        </w:rPr>
        <w:t>34-36</w:t>
      </w:r>
      <w:r w:rsidR="00F225D3">
        <w:rPr>
          <w:rFonts w:ascii="Times New Roman" w:hAnsi="Times New Roman" w:cs="Times New Roman"/>
        </w:rPr>
        <w:fldChar w:fldCharType="end"/>
      </w:r>
      <w:r w:rsidR="00F225D3" w:rsidRPr="00BD0F29">
        <w:rPr>
          <w:rFonts w:ascii="Times New Roman" w:hAnsi="Times New Roman" w:cs="Times New Roman"/>
        </w:rPr>
        <w:t xml:space="preserve"> obesity,</w:t>
      </w:r>
      <w:r w:rsidR="006F5CB8">
        <w:rPr>
          <w:rFonts w:ascii="Times New Roman" w:hAnsi="Times New Roman" w:cs="Times New Roman"/>
        </w:rPr>
        <w:fldChar w:fldCharType="begin">
          <w:fldData xml:space="preserve">PEVuZE5vdGU+PENpdGU+PEF1dGhvcj5CaW9uZGk8L0F1dGhvcj48WWVhcj4yMDEwPC9ZZWFyPjxS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PEVuZE5vdGU+PENpdGU+PEF1dGhvcj5CaW9uZGk8L0F1dGhvcj48WWVhcj4yMDEwPC9ZZWFyPjxS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6F5CB8">
        <w:rPr>
          <w:rFonts w:ascii="Times New Roman" w:hAnsi="Times New Roman" w:cs="Times New Roman"/>
        </w:rPr>
      </w:r>
      <w:r w:rsidR="006F5CB8">
        <w:rPr>
          <w:rFonts w:ascii="Times New Roman" w:hAnsi="Times New Roman" w:cs="Times New Roman"/>
        </w:rPr>
        <w:fldChar w:fldCharType="separate"/>
      </w:r>
      <w:r w:rsidR="002E7895" w:rsidRPr="002E7895">
        <w:rPr>
          <w:rFonts w:ascii="Times New Roman" w:hAnsi="Times New Roman" w:cs="Times New Roman"/>
          <w:noProof/>
          <w:vertAlign w:val="superscript"/>
        </w:rPr>
        <w:t>37 38</w:t>
      </w:r>
      <w:r w:rsidR="006F5CB8">
        <w:rPr>
          <w:rFonts w:ascii="Times New Roman" w:hAnsi="Times New Roman" w:cs="Times New Roman"/>
        </w:rPr>
        <w:fldChar w:fldCharType="end"/>
      </w:r>
      <w:r w:rsidR="00E25067" w:rsidRPr="00BD0F29">
        <w:rPr>
          <w:rFonts w:ascii="Times New Roman" w:hAnsi="Times New Roman" w:cs="Times New Roman"/>
        </w:rPr>
        <w:t xml:space="preserve"> </w:t>
      </w:r>
      <w:r w:rsidR="00AD7D6E" w:rsidRPr="00BD0F29">
        <w:rPr>
          <w:rFonts w:ascii="Times New Roman" w:hAnsi="Times New Roman" w:cs="Times New Roman"/>
        </w:rPr>
        <w:t>etc.</w:t>
      </w:r>
      <w:r w:rsidR="00C64DFF" w:rsidRPr="00BD0F29">
        <w:rPr>
          <w:rFonts w:ascii="Times New Roman" w:hAnsi="Times New Roman" w:cs="Times New Roman"/>
        </w:rPr>
        <w:t>)</w:t>
      </w:r>
      <w:r w:rsidR="00AD7D6E" w:rsidRPr="00BD0F29">
        <w:rPr>
          <w:rFonts w:ascii="Times New Roman" w:hAnsi="Times New Roman" w:cs="Times New Roman"/>
        </w:rPr>
        <w:t>, and paucity of screening recommendations in this population</w:t>
      </w:r>
      <w:r w:rsidR="00C64DFF" w:rsidRPr="00BD0F29">
        <w:rPr>
          <w:rFonts w:ascii="Times New Roman" w:hAnsi="Times New Roman" w:cs="Times New Roman"/>
        </w:rPr>
        <w:t>,</w:t>
      </w:r>
      <w:r w:rsidR="00314F23" w:rsidRPr="00BD0F29">
        <w:rPr>
          <w:rFonts w:ascii="Times New Roman" w:hAnsi="Times New Roman" w:cs="Times New Roman"/>
        </w:rPr>
        <w:t xml:space="preserve"> there is compelling need for clinical tools that can</w:t>
      </w:r>
      <w:r w:rsidR="00E25067" w:rsidRPr="00BD0F29">
        <w:rPr>
          <w:rFonts w:ascii="Times New Roman" w:hAnsi="Times New Roman" w:cs="Times New Roman"/>
        </w:rPr>
        <w:t xml:space="preserve"> </w:t>
      </w:r>
      <w:r w:rsidR="00314F23" w:rsidRPr="00BD0F29">
        <w:rPr>
          <w:rFonts w:ascii="Times New Roman" w:hAnsi="Times New Roman" w:cs="Times New Roman"/>
        </w:rPr>
        <w:t>identify</w:t>
      </w:r>
      <w:r w:rsidR="00AD7D6E" w:rsidRPr="00BD0F29">
        <w:rPr>
          <w:rFonts w:ascii="Times New Roman" w:hAnsi="Times New Roman" w:cs="Times New Roman"/>
        </w:rPr>
        <w:t xml:space="preserve"> which</w:t>
      </w:r>
      <w:r w:rsidR="00314F23" w:rsidRPr="00BD0F29">
        <w:rPr>
          <w:rFonts w:ascii="Times New Roman" w:hAnsi="Times New Roman" w:cs="Times New Roman"/>
        </w:rPr>
        <w:t xml:space="preserve"> CKD patients </w:t>
      </w:r>
      <w:r w:rsidR="00AD7D6E" w:rsidRPr="00BD0F29">
        <w:rPr>
          <w:rFonts w:ascii="Times New Roman" w:hAnsi="Times New Roman" w:cs="Times New Roman"/>
        </w:rPr>
        <w:t xml:space="preserve">are </w:t>
      </w:r>
      <w:r w:rsidR="00314F23" w:rsidRPr="00BD0F29">
        <w:rPr>
          <w:rFonts w:ascii="Times New Roman" w:hAnsi="Times New Roman" w:cs="Times New Roman"/>
        </w:rPr>
        <w:t>at high-risk of developing hypothyroidism and its ensuing complications.</w:t>
      </w:r>
      <w:r w:rsidR="00AD7D6E" w:rsidRPr="00BD0F29">
        <w:rPr>
          <w:rFonts w:ascii="Times New Roman" w:hAnsi="Times New Roman" w:cs="Times New Roman"/>
        </w:rPr>
        <w:t xml:space="preserve"> </w:t>
      </w:r>
      <w:r w:rsidR="00505E57" w:rsidRPr="00BD0F29">
        <w:rPr>
          <w:rFonts w:ascii="Times New Roman" w:hAnsi="Times New Roman" w:cs="Times New Roman"/>
        </w:rPr>
        <w:t xml:space="preserve">A risk prediction model to predict hypothyroidism in CKD patients could inform prioritized screening, monitoring, and potential treatment for those who are at </w:t>
      </w:r>
      <w:r w:rsidR="00505E57">
        <w:rPr>
          <w:rFonts w:ascii="Times New Roman" w:hAnsi="Times New Roman" w:cs="Times New Roman"/>
        </w:rPr>
        <w:t>greatest</w:t>
      </w:r>
      <w:r w:rsidR="00505E57" w:rsidRPr="00BD0F29">
        <w:rPr>
          <w:rFonts w:ascii="Times New Roman" w:hAnsi="Times New Roman" w:cs="Times New Roman"/>
        </w:rPr>
        <w:t xml:space="preserve"> risk</w:t>
      </w:r>
      <w:r w:rsidR="00505E57">
        <w:rPr>
          <w:rFonts w:ascii="Times New Roman" w:hAnsi="Times New Roman" w:cs="Times New Roman"/>
        </w:rPr>
        <w:t xml:space="preserve"> for hypothyroidism</w:t>
      </w:r>
      <w:r w:rsidR="00505E57" w:rsidRPr="00BD0F29">
        <w:rPr>
          <w:rFonts w:ascii="Times New Roman" w:hAnsi="Times New Roman" w:cs="Times New Roman"/>
        </w:rPr>
        <w:t>.</w:t>
      </w:r>
    </w:p>
    <w:p w14:paraId="186AB60F" w14:textId="04243B48" w:rsidR="00C118CF" w:rsidRPr="00BD0F29" w:rsidRDefault="00022334" w:rsidP="00505E57">
      <w:pPr>
        <w:pStyle w:val="Default"/>
        <w:spacing w:line="480" w:lineRule="auto"/>
        <w:ind w:firstLine="720"/>
        <w:contextualSpacing/>
        <w:rPr>
          <w:rFonts w:ascii="Times New Roman" w:hAnsi="Times New Roman" w:cs="Times New Roman"/>
        </w:rPr>
      </w:pPr>
      <w:r w:rsidRPr="00BD0F29">
        <w:rPr>
          <w:rFonts w:ascii="Times New Roman" w:hAnsi="Times New Roman" w:cs="Times New Roman"/>
          <w:szCs w:val="28"/>
        </w:rPr>
        <w:t xml:space="preserve">Thus, to address </w:t>
      </w:r>
      <w:r w:rsidR="00AD7D6E" w:rsidRPr="00BD0F29">
        <w:rPr>
          <w:rFonts w:ascii="Times New Roman" w:hAnsi="Times New Roman" w:cs="Times New Roman"/>
          <w:szCs w:val="28"/>
        </w:rPr>
        <w:t>this clinical</w:t>
      </w:r>
      <w:r w:rsidRPr="00BD0F29">
        <w:rPr>
          <w:rFonts w:ascii="Times New Roman" w:hAnsi="Times New Roman" w:cs="Times New Roman"/>
          <w:szCs w:val="28"/>
        </w:rPr>
        <w:t xml:space="preserve"> gap, we sought to </w:t>
      </w:r>
      <w:r w:rsidR="00AD7D6E" w:rsidRPr="00BD0F29">
        <w:rPr>
          <w:rFonts w:ascii="Times New Roman" w:hAnsi="Times New Roman" w:cs="Times New Roman"/>
          <w:szCs w:val="28"/>
        </w:rPr>
        <w:t xml:space="preserve">develop, rigorously validate, and </w:t>
      </w:r>
      <w:r w:rsidR="00851987">
        <w:rPr>
          <w:rFonts w:ascii="Times New Roman" w:hAnsi="Times New Roman" w:cs="Times New Roman"/>
          <w:szCs w:val="28"/>
        </w:rPr>
        <w:t xml:space="preserve">calculate </w:t>
      </w:r>
      <w:r w:rsidR="00AD7D6E" w:rsidRPr="00BD0F29">
        <w:rPr>
          <w:rFonts w:ascii="Times New Roman" w:hAnsi="Times New Roman" w:cs="Times New Roman"/>
          <w:szCs w:val="28"/>
        </w:rPr>
        <w:t>risk scores to predict</w:t>
      </w:r>
      <w:r w:rsidR="007F5AB6" w:rsidRPr="00BD0F29">
        <w:rPr>
          <w:rFonts w:ascii="Times New Roman" w:hAnsi="Times New Roman" w:cs="Times New Roman"/>
          <w:szCs w:val="28"/>
        </w:rPr>
        <w:t xml:space="preserve"> the development of incident</w:t>
      </w:r>
      <w:r w:rsidR="00AD7D6E" w:rsidRPr="00BD0F29">
        <w:rPr>
          <w:rFonts w:ascii="Times New Roman" w:hAnsi="Times New Roman" w:cs="Times New Roman"/>
          <w:szCs w:val="28"/>
        </w:rPr>
        <w:t xml:space="preserve"> hypothyroidism</w:t>
      </w:r>
      <w:r w:rsidR="007F5AB6" w:rsidRPr="00BD0F29">
        <w:rPr>
          <w:rFonts w:ascii="Times New Roman" w:hAnsi="Times New Roman" w:cs="Times New Roman"/>
          <w:szCs w:val="28"/>
        </w:rPr>
        <w:t xml:space="preserve"> among a large, </w:t>
      </w:r>
      <w:r w:rsidR="00E86A98">
        <w:rPr>
          <w:rFonts w:ascii="Times New Roman" w:hAnsi="Times New Roman" w:cs="Times New Roman"/>
          <w:szCs w:val="28"/>
        </w:rPr>
        <w:t>national cohort</w:t>
      </w:r>
      <w:r w:rsidR="007F5AB6" w:rsidRPr="00BD0F29">
        <w:rPr>
          <w:rFonts w:ascii="Times New Roman" w:hAnsi="Times New Roman" w:cs="Times New Roman"/>
          <w:szCs w:val="28"/>
        </w:rPr>
        <w:t xml:space="preserve"> of US adults with moderate-to-advanced (i.e., stages 4-5 CKD)</w:t>
      </w:r>
      <w:r w:rsidRPr="00BD0F29">
        <w:rPr>
          <w:rFonts w:ascii="Times New Roman" w:hAnsi="Times New Roman" w:cs="Times New Roman"/>
        </w:rPr>
        <w:t xml:space="preserve"> from the Optum</w:t>
      </w:r>
      <w:r w:rsidR="00BA7549">
        <w:rPr>
          <w:rFonts w:ascii="Times New Roman" w:hAnsi="Times New Roman" w:cs="Times New Roman"/>
        </w:rPr>
        <w:t xml:space="preserve"> </w:t>
      </w:r>
      <w:r w:rsidRPr="00BD0F29">
        <w:rPr>
          <w:rFonts w:ascii="Times New Roman" w:hAnsi="Times New Roman" w:cs="Times New Roman"/>
        </w:rPr>
        <w:t>Labs Data Warehouse.</w:t>
      </w:r>
      <w:r w:rsidR="00E427C4">
        <w:rPr>
          <w:rFonts w:ascii="Times New Roman" w:hAnsi="Times New Roman" w:cs="Times New Roman"/>
        </w:rPr>
        <w:fldChar w:fldCharType="begin">
          <w:fldData xml:space="preserve">PEVuZE5vdGU+PENpdGU+PEF1dGhvcj5Ub2xsZWZzb248L0F1dGhvcj48WWVhcj4yMDE4PC9ZZWFy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PEVuZE5vdGU+PENpdGU+PEF1dGhvcj5Ub2xsZWZzb248L0F1dGhvcj48WWVhcj4yMDE4PC9ZZWFy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E427C4">
        <w:rPr>
          <w:rFonts w:ascii="Times New Roman" w:hAnsi="Times New Roman" w:cs="Times New Roman"/>
        </w:rPr>
      </w:r>
      <w:r w:rsidR="00E427C4">
        <w:rPr>
          <w:rFonts w:ascii="Times New Roman" w:hAnsi="Times New Roman" w:cs="Times New Roman"/>
        </w:rPr>
        <w:fldChar w:fldCharType="separate"/>
      </w:r>
      <w:r w:rsidR="002E7895" w:rsidRPr="002E7895">
        <w:rPr>
          <w:rFonts w:ascii="Times New Roman" w:hAnsi="Times New Roman" w:cs="Times New Roman"/>
          <w:noProof/>
          <w:vertAlign w:val="superscript"/>
        </w:rPr>
        <w:t>39 40</w:t>
      </w:r>
      <w:r w:rsidR="00E427C4">
        <w:rPr>
          <w:rFonts w:ascii="Times New Roman" w:hAnsi="Times New Roman" w:cs="Times New Roman"/>
        </w:rPr>
        <w:fldChar w:fldCharType="end"/>
      </w:r>
      <w:r w:rsidRPr="00BD0F29">
        <w:rPr>
          <w:rFonts w:ascii="Times New Roman" w:hAnsi="Times New Roman" w:cs="Times New Roman"/>
        </w:rPr>
        <w:t xml:space="preserve"> Given the availability of longitudinal patient-level </w:t>
      </w:r>
      <w:r w:rsidR="00C118CF" w:rsidRPr="00EF0971">
        <w:rPr>
          <w:rFonts w:ascii="Times New Roman" w:hAnsi="Times New Roman" w:cs="Times New Roman"/>
        </w:rPr>
        <w:t>information</w:t>
      </w:r>
      <w:r w:rsidR="005F063E">
        <w:rPr>
          <w:rFonts w:ascii="Times New Roman" w:hAnsi="Times New Roman" w:cs="Times New Roman"/>
        </w:rPr>
        <w:t xml:space="preserve"> in this cohort</w:t>
      </w:r>
      <w:r w:rsidR="00C118CF" w:rsidRPr="00EF0971">
        <w:rPr>
          <w:rFonts w:ascii="Times New Roman" w:hAnsi="Times New Roman" w:cs="Times New Roman"/>
        </w:rPr>
        <w:t>,</w:t>
      </w:r>
      <w:r w:rsidRPr="00BD0F29">
        <w:rPr>
          <w:rFonts w:ascii="Times New Roman" w:hAnsi="Times New Roman" w:cs="Times New Roman"/>
        </w:rPr>
        <w:t xml:space="preserve"> including </w:t>
      </w:r>
      <w:r w:rsidR="00C118CF" w:rsidRPr="00EF0971">
        <w:rPr>
          <w:rFonts w:ascii="Times New Roman" w:hAnsi="Times New Roman" w:cs="Times New Roman"/>
        </w:rPr>
        <w:t xml:space="preserve">detailed socio-demographic, comorbidity, procedure, medication, and </w:t>
      </w:r>
      <w:r w:rsidRPr="00BD0F29">
        <w:rPr>
          <w:rFonts w:ascii="Times New Roman" w:hAnsi="Times New Roman" w:cs="Times New Roman"/>
        </w:rPr>
        <w:t>laboratory result</w:t>
      </w:r>
      <w:r w:rsidR="00C118CF" w:rsidRPr="00EF0971">
        <w:rPr>
          <w:rFonts w:ascii="Times New Roman" w:hAnsi="Times New Roman" w:cs="Times New Roman"/>
        </w:rPr>
        <w:t xml:space="preserve"> data</w:t>
      </w:r>
      <w:r w:rsidRPr="00BD0F29">
        <w:rPr>
          <w:rFonts w:ascii="Times New Roman" w:hAnsi="Times New Roman" w:cs="Times New Roman"/>
        </w:rPr>
        <w:t xml:space="preserve">, we </w:t>
      </w:r>
      <w:r w:rsidR="00BD0F29" w:rsidRPr="00EF0971">
        <w:rPr>
          <w:rFonts w:ascii="Times New Roman" w:hAnsi="Times New Roman" w:cs="Times New Roman"/>
        </w:rPr>
        <w:t xml:space="preserve">hypothesized that clinical characteristics can be used to develop and validate prediction models </w:t>
      </w:r>
      <w:r w:rsidR="005F063E">
        <w:rPr>
          <w:rFonts w:ascii="Times New Roman" w:hAnsi="Times New Roman" w:cs="Times New Roman"/>
        </w:rPr>
        <w:t>that can</w:t>
      </w:r>
      <w:r w:rsidR="00BD0F29" w:rsidRPr="00EF0971">
        <w:rPr>
          <w:rFonts w:ascii="Times New Roman" w:hAnsi="Times New Roman" w:cs="Times New Roman"/>
        </w:rPr>
        <w:t xml:space="preserve"> identify </w:t>
      </w:r>
      <w:r w:rsidR="005F063E">
        <w:rPr>
          <w:rFonts w:ascii="Times New Roman" w:hAnsi="Times New Roman" w:cs="Times New Roman"/>
        </w:rPr>
        <w:t xml:space="preserve">which </w:t>
      </w:r>
      <w:r w:rsidR="00BD0F29" w:rsidRPr="00EF0971">
        <w:rPr>
          <w:rFonts w:ascii="Times New Roman" w:hAnsi="Times New Roman" w:cs="Times New Roman"/>
        </w:rPr>
        <w:t>CKD patients will develop de novo thyroid disease over time.</w:t>
      </w:r>
    </w:p>
    <w:p w14:paraId="651376A8" w14:textId="77777777" w:rsidR="007F5AB6" w:rsidRDefault="007F5AB6" w:rsidP="00420760">
      <w:pPr>
        <w:spacing w:after="0" w:line="480" w:lineRule="auto"/>
        <w:contextualSpacing/>
        <w:outlineLvl w:val="0"/>
        <w:rPr>
          <w:rFonts w:ascii="Times New Roman" w:eastAsiaTheme="minorHAnsi" w:hAnsi="Times New Roman" w:cs="Times New Roman"/>
          <w:b/>
          <w:sz w:val="24"/>
          <w:szCs w:val="24"/>
          <w:u w:val="single"/>
        </w:rPr>
      </w:pPr>
    </w:p>
    <w:p w14:paraId="01A650F8" w14:textId="3236A380" w:rsidR="00C0694D" w:rsidRPr="00EF0971" w:rsidRDefault="00F83D83" w:rsidP="00420760">
      <w:pPr>
        <w:spacing w:after="0" w:line="480" w:lineRule="auto"/>
        <w:contextualSpacing/>
        <w:outlineLvl w:val="0"/>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 xml:space="preserve">MATERIALS AND </w:t>
      </w:r>
      <w:r w:rsidR="00C0694D" w:rsidRPr="00EF0971">
        <w:rPr>
          <w:rFonts w:ascii="Times New Roman" w:eastAsiaTheme="minorHAnsi" w:hAnsi="Times New Roman" w:cs="Times New Roman"/>
          <w:b/>
          <w:sz w:val="24"/>
          <w:szCs w:val="24"/>
          <w:u w:val="single"/>
        </w:rPr>
        <w:t>METHODS</w:t>
      </w:r>
    </w:p>
    <w:p w14:paraId="647CE5A0" w14:textId="61BB3E2B" w:rsidR="00C0694D" w:rsidRPr="001C22D2" w:rsidRDefault="00B42E78" w:rsidP="00420760">
      <w:pPr>
        <w:spacing w:after="0" w:line="480" w:lineRule="auto"/>
        <w:contextualSpacing/>
        <w:outlineLvl w:val="1"/>
        <w:rPr>
          <w:rFonts w:ascii="Times New Roman" w:hAnsi="Times New Roman" w:cs="Times New Roman"/>
          <w:b/>
          <w:i/>
          <w:iCs/>
          <w:sz w:val="24"/>
          <w:szCs w:val="24"/>
        </w:rPr>
      </w:pPr>
      <w:r w:rsidRPr="001C22D2">
        <w:rPr>
          <w:rFonts w:ascii="Times New Roman" w:hAnsi="Times New Roman" w:cs="Times New Roman"/>
          <w:b/>
          <w:i/>
          <w:iCs/>
          <w:sz w:val="24"/>
          <w:szCs w:val="24"/>
        </w:rPr>
        <w:t>Source Population</w:t>
      </w:r>
    </w:p>
    <w:p w14:paraId="3CDB922A" w14:textId="45338F5C" w:rsidR="005F2575" w:rsidRDefault="00F23D19" w:rsidP="00F01191">
      <w:pPr>
        <w:spacing w:after="0" w:line="480" w:lineRule="auto"/>
        <w:ind w:firstLine="720"/>
        <w:contextualSpacing/>
        <w:rPr>
          <w:rFonts w:ascii="Times New Roman" w:hAnsi="Times New Roman" w:cs="Times New Roman"/>
          <w:color w:val="000000"/>
          <w:sz w:val="24"/>
          <w:szCs w:val="24"/>
          <w:shd w:val="clear" w:color="auto" w:fill="FFFFFF"/>
        </w:rPr>
      </w:pPr>
      <w:r w:rsidRPr="001C22D2">
        <w:rPr>
          <w:rFonts w:ascii="Times New Roman" w:hAnsi="Times New Roman" w:cs="Times New Roman"/>
          <w:bCs/>
          <w:sz w:val="24"/>
          <w:szCs w:val="24"/>
        </w:rPr>
        <w:t xml:space="preserve">The </w:t>
      </w:r>
      <w:r w:rsidR="00057909" w:rsidRPr="001C22D2">
        <w:rPr>
          <w:rFonts w:ascii="Times New Roman" w:hAnsi="Times New Roman" w:cs="Times New Roman"/>
          <w:color w:val="000000"/>
          <w:sz w:val="24"/>
          <w:szCs w:val="24"/>
          <w:shd w:val="clear" w:color="auto" w:fill="FFFFFF"/>
        </w:rPr>
        <w:t>study cohort was derived from patients</w:t>
      </w:r>
      <w:r w:rsidR="00B42E78" w:rsidRPr="001C22D2">
        <w:rPr>
          <w:rFonts w:ascii="Times New Roman" w:hAnsi="Times New Roman" w:cs="Times New Roman"/>
          <w:color w:val="000000"/>
          <w:sz w:val="24"/>
          <w:szCs w:val="24"/>
          <w:shd w:val="clear" w:color="auto" w:fill="FFFFFF"/>
        </w:rPr>
        <w:t xml:space="preserve"> from </w:t>
      </w:r>
      <w:r w:rsidR="00B42E78" w:rsidRPr="001C22D2">
        <w:rPr>
          <w:rFonts w:ascii="Times New Roman" w:hAnsi="Times New Roman" w:cs="Times New Roman"/>
          <w:sz w:val="24"/>
          <w:szCs w:val="24"/>
        </w:rPr>
        <w:t>the Optum</w:t>
      </w:r>
      <w:r w:rsidR="00C508C5">
        <w:rPr>
          <w:rFonts w:ascii="Times New Roman" w:hAnsi="Times New Roman" w:cs="Times New Roman"/>
          <w:sz w:val="24"/>
          <w:szCs w:val="24"/>
        </w:rPr>
        <w:t xml:space="preserve"> </w:t>
      </w:r>
      <w:r w:rsidR="00B42E78" w:rsidRPr="001C22D2">
        <w:rPr>
          <w:rFonts w:ascii="Times New Roman" w:hAnsi="Times New Roman" w:cs="Times New Roman"/>
          <w:sz w:val="24"/>
          <w:szCs w:val="24"/>
        </w:rPr>
        <w:t>Labs Data Warehouse</w:t>
      </w:r>
      <w:r w:rsidR="001B00FF" w:rsidRPr="001C22D2">
        <w:rPr>
          <w:rFonts w:ascii="Times New Roman" w:hAnsi="Times New Roman" w:cs="Times New Roman"/>
          <w:sz w:val="24"/>
          <w:szCs w:val="24"/>
        </w:rPr>
        <w:t xml:space="preserve"> data source</w:t>
      </w:r>
      <w:r w:rsidR="00B42E78" w:rsidRPr="001C22D2">
        <w:rPr>
          <w:rFonts w:ascii="Times New Roman" w:hAnsi="Times New Roman" w:cs="Times New Roman"/>
          <w:sz w:val="24"/>
          <w:szCs w:val="24"/>
        </w:rPr>
        <w:t>.</w:t>
      </w:r>
      <w:r w:rsidR="004435F8">
        <w:rPr>
          <w:rFonts w:ascii="Times New Roman" w:hAnsi="Times New Roman" w:cs="Times New Roman"/>
          <w:sz w:val="24"/>
          <w:szCs w:val="24"/>
        </w:rPr>
        <w:fldChar w:fldCharType="begin">
          <w:fldData xml:space="preserve">PEVuZE5vdGU+PENpdGU+PEF1dGhvcj5Ub2xsZWZzb248L0F1dGhvcj48WWVhcj4yMDE4PC9ZZWFy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</w:fldData>
        </w:fldChar>
      </w:r>
      <w:r w:rsidR="002E7895">
        <w:rPr>
          <w:rFonts w:ascii="Times New Roman" w:hAnsi="Times New Roman" w:cs="Times New Roman"/>
          <w:sz w:val="24"/>
          <w:szCs w:val="24"/>
        </w:rPr>
        <w:instrText xml:space="preserve"> ADDIN EN.CITE </w:instrText>
      </w:r>
      <w:r w:rsidR="002E7895">
        <w:rPr>
          <w:rFonts w:ascii="Times New Roman" w:hAnsi="Times New Roman" w:cs="Times New Roman"/>
          <w:sz w:val="24"/>
          <w:szCs w:val="24"/>
        </w:rPr>
        <w:fldChar w:fldCharType="begin">
          <w:fldData xml:space="preserve">PEVuZE5vdGU+PENpdGU+PEF1dGhvcj5Ub2xsZWZzb248L0F1dGhvcj48WWVhcj4yMDE4PC9ZZWFy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</w:fldData>
        </w:fldChar>
      </w:r>
      <w:r w:rsidR="002E7895">
        <w:rPr>
          <w:rFonts w:ascii="Times New Roman" w:hAnsi="Times New Roman" w:cs="Times New Roman"/>
          <w:sz w:val="24"/>
          <w:szCs w:val="24"/>
        </w:rPr>
        <w:instrText xml:space="preserve"> ADDIN EN.CITE.DATA </w:instrText>
      </w:r>
      <w:r w:rsidR="002E7895">
        <w:rPr>
          <w:rFonts w:ascii="Times New Roman" w:hAnsi="Times New Roman" w:cs="Times New Roman"/>
          <w:sz w:val="24"/>
          <w:szCs w:val="24"/>
        </w:rPr>
      </w:r>
      <w:r w:rsidR="002E7895">
        <w:rPr>
          <w:rFonts w:ascii="Times New Roman" w:hAnsi="Times New Roman" w:cs="Times New Roman"/>
          <w:sz w:val="24"/>
          <w:szCs w:val="24"/>
        </w:rPr>
        <w:fldChar w:fldCharType="end"/>
      </w:r>
      <w:r w:rsidR="004435F8">
        <w:rPr>
          <w:rFonts w:ascii="Times New Roman" w:hAnsi="Times New Roman" w:cs="Times New Roman"/>
          <w:sz w:val="24"/>
          <w:szCs w:val="24"/>
        </w:rPr>
      </w:r>
      <w:r w:rsidR="004435F8">
        <w:rPr>
          <w:rFonts w:ascii="Times New Roman" w:hAnsi="Times New Roman" w:cs="Times New Roman"/>
          <w:sz w:val="24"/>
          <w:szCs w:val="24"/>
        </w:rPr>
        <w:fldChar w:fldCharType="separate"/>
      </w:r>
      <w:r w:rsidR="002E7895" w:rsidRPr="002E7895">
        <w:rPr>
          <w:rFonts w:ascii="Times New Roman" w:hAnsi="Times New Roman" w:cs="Times New Roman"/>
          <w:noProof/>
          <w:sz w:val="24"/>
          <w:szCs w:val="24"/>
          <w:vertAlign w:val="superscript"/>
        </w:rPr>
        <w:t>39 40</w:t>
      </w:r>
      <w:r w:rsidR="004435F8">
        <w:rPr>
          <w:rFonts w:ascii="Times New Roman" w:hAnsi="Times New Roman" w:cs="Times New Roman"/>
          <w:sz w:val="24"/>
          <w:szCs w:val="24"/>
        </w:rPr>
        <w:fldChar w:fldCharType="end"/>
      </w:r>
      <w:r w:rsidR="00B42E78" w:rsidRPr="001C22D2">
        <w:rPr>
          <w:rFonts w:ascii="Times New Roman" w:hAnsi="Times New Roman" w:cs="Times New Roman"/>
          <w:sz w:val="24"/>
          <w:szCs w:val="24"/>
        </w:rPr>
        <w:t xml:space="preserve"> This </w:t>
      </w:r>
      <w:r w:rsidR="005F2575">
        <w:rPr>
          <w:rFonts w:ascii="Times New Roman" w:hAnsi="Times New Roman" w:cs="Times New Roman"/>
          <w:sz w:val="24"/>
          <w:szCs w:val="24"/>
        </w:rPr>
        <w:t xml:space="preserve">study used de-identified administrative claims and electronic health record (EHR) data with linked laboratory results, socioeconomic status information, and death information from the Optum Labs Data Warehouse. The database contains longitudinal health information on enrollees and patients, representing a mixture of ages and geographical regions across the United States. The claims data in the Optum Labs Data Warehouse includes medical and pharmacy claims, laboratory results, and enrollment records for over 200 million commercial </w:t>
      </w:r>
      <w:r w:rsidR="005F2575">
        <w:rPr>
          <w:rFonts w:ascii="Times New Roman" w:hAnsi="Times New Roman" w:cs="Times New Roman"/>
          <w:sz w:val="24"/>
          <w:szCs w:val="24"/>
        </w:rPr>
        <w:lastRenderedPageBreak/>
        <w:t>and Medicare Advantage enrollees. The EHR-derived data includes a subset of EHR data that has been normalized and standardized into a single database.</w:t>
      </w:r>
    </w:p>
    <w:p w14:paraId="7067A21D" w14:textId="105CDB12" w:rsidR="00F01191" w:rsidRPr="001C22D2" w:rsidRDefault="00650DEE" w:rsidP="00F01191">
      <w:pPr>
        <w:spacing w:after="0" w:line="480" w:lineRule="auto"/>
        <w:ind w:firstLine="720"/>
        <w:contextualSpacing/>
        <w:rPr>
          <w:rFonts w:ascii="Times New Roman" w:hAnsi="Times New Roman" w:cs="Times New Roman"/>
          <w:sz w:val="24"/>
          <w:szCs w:val="24"/>
        </w:rPr>
      </w:pPr>
      <w:r w:rsidRPr="001C22D2">
        <w:rPr>
          <w:rFonts w:ascii="Times New Roman" w:hAnsi="Times New Roman" w:cs="Times New Roman"/>
          <w:sz w:val="24"/>
          <w:szCs w:val="24"/>
        </w:rPr>
        <w:t>Adult</w:t>
      </w:r>
      <w:r w:rsidR="0096288C" w:rsidRPr="001C22D2">
        <w:rPr>
          <w:rFonts w:ascii="Times New Roman" w:hAnsi="Times New Roman" w:cs="Times New Roman"/>
          <w:sz w:val="24"/>
          <w:szCs w:val="24"/>
        </w:rPr>
        <w:t xml:space="preserve">s with moderate-to-advanced kidney dysfunction </w:t>
      </w:r>
      <w:r w:rsidR="00B42E78" w:rsidRPr="001C22D2">
        <w:rPr>
          <w:rFonts w:ascii="Times New Roman" w:hAnsi="Times New Roman" w:cs="Times New Roman"/>
          <w:sz w:val="24"/>
          <w:szCs w:val="24"/>
        </w:rPr>
        <w:t xml:space="preserve">were included </w:t>
      </w:r>
      <w:r w:rsidR="0096288C" w:rsidRPr="001C22D2">
        <w:rPr>
          <w:rFonts w:ascii="Times New Roman" w:hAnsi="Times New Roman" w:cs="Times New Roman"/>
          <w:sz w:val="24"/>
          <w:szCs w:val="24"/>
        </w:rPr>
        <w:t xml:space="preserve">in the study cohort </w:t>
      </w:r>
      <w:r w:rsidR="00B42E78" w:rsidRPr="001C22D2">
        <w:rPr>
          <w:rFonts w:ascii="Times New Roman" w:hAnsi="Times New Roman" w:cs="Times New Roman"/>
          <w:sz w:val="24"/>
          <w:szCs w:val="24"/>
        </w:rPr>
        <w:t>provided that they 1)</w:t>
      </w:r>
      <w:r w:rsidR="00F23D19" w:rsidRPr="001C22D2">
        <w:rPr>
          <w:rFonts w:ascii="Times New Roman" w:hAnsi="Times New Roman" w:cs="Times New Roman"/>
          <w:sz w:val="24"/>
          <w:szCs w:val="24"/>
        </w:rPr>
        <w:t xml:space="preserve"> </w:t>
      </w:r>
      <w:r w:rsidR="0096288C" w:rsidRPr="001C22D2">
        <w:rPr>
          <w:rFonts w:ascii="Times New Roman" w:hAnsi="Times New Roman" w:cs="Times New Roman"/>
          <w:sz w:val="24"/>
          <w:szCs w:val="24"/>
        </w:rPr>
        <w:t xml:space="preserve">had </w:t>
      </w:r>
      <w:r w:rsidR="00F23D19" w:rsidRPr="001C22D2">
        <w:rPr>
          <w:rFonts w:ascii="Times New Roman" w:hAnsi="Times New Roman" w:cs="Times New Roman"/>
          <w:sz w:val="24"/>
          <w:szCs w:val="24"/>
        </w:rPr>
        <w:t xml:space="preserve">at least one or more eGFR </w:t>
      </w:r>
      <w:r w:rsidR="0096288C" w:rsidRPr="001C22D2">
        <w:rPr>
          <w:rFonts w:ascii="Times New Roman" w:hAnsi="Times New Roman" w:cs="Times New Roman"/>
          <w:sz w:val="24"/>
          <w:szCs w:val="24"/>
        </w:rPr>
        <w:t>values</w:t>
      </w:r>
      <w:r w:rsidR="00F23D19" w:rsidRPr="001C22D2">
        <w:rPr>
          <w:rFonts w:ascii="Times New Roman" w:hAnsi="Times New Roman" w:cs="Times New Roman"/>
          <w:sz w:val="24"/>
          <w:szCs w:val="24"/>
        </w:rPr>
        <w:t xml:space="preserve"> </w:t>
      </w:r>
      <w:r w:rsidR="0096288C" w:rsidRPr="00412EF6">
        <w:rPr>
          <w:rFonts w:ascii="Times New Roman" w:hAnsi="Times New Roman" w:cs="Times New Roman"/>
          <w:sz w:val="24"/>
          <w:szCs w:val="24"/>
        </w:rPr>
        <w:t xml:space="preserve">measured over the period of </w:t>
      </w:r>
      <w:r w:rsidR="00043253" w:rsidRPr="00412EF6">
        <w:rPr>
          <w:rFonts w:ascii="Times New Roman" w:hAnsi="Times New Roman" w:cs="Times New Roman"/>
          <w:sz w:val="24"/>
          <w:szCs w:val="24"/>
        </w:rPr>
        <w:t>1</w:t>
      </w:r>
      <w:r w:rsidR="00F23D19" w:rsidRPr="00412EF6">
        <w:rPr>
          <w:rFonts w:ascii="Times New Roman" w:hAnsi="Times New Roman" w:cs="Times New Roman"/>
          <w:sz w:val="24"/>
          <w:szCs w:val="24"/>
        </w:rPr>
        <w:t>/</w:t>
      </w:r>
      <w:r w:rsidR="00043253" w:rsidRPr="00412EF6">
        <w:rPr>
          <w:rFonts w:ascii="Times New Roman" w:hAnsi="Times New Roman" w:cs="Times New Roman"/>
          <w:sz w:val="24"/>
          <w:szCs w:val="24"/>
        </w:rPr>
        <w:t>1</w:t>
      </w:r>
      <w:r w:rsidR="00F23D19" w:rsidRPr="00412EF6">
        <w:rPr>
          <w:rFonts w:ascii="Times New Roman" w:hAnsi="Times New Roman" w:cs="Times New Roman"/>
          <w:sz w:val="24"/>
          <w:szCs w:val="24"/>
        </w:rPr>
        <w:t>/20</w:t>
      </w:r>
      <w:r w:rsidR="00412EF6" w:rsidRPr="00412EF6">
        <w:rPr>
          <w:rFonts w:ascii="Times New Roman" w:hAnsi="Times New Roman" w:cs="Times New Roman"/>
          <w:sz w:val="24"/>
          <w:szCs w:val="24"/>
        </w:rPr>
        <w:t>10</w:t>
      </w:r>
      <w:r w:rsidR="00F23D19" w:rsidRPr="00412EF6">
        <w:rPr>
          <w:rFonts w:ascii="Times New Roman" w:hAnsi="Times New Roman" w:cs="Times New Roman"/>
          <w:sz w:val="24"/>
          <w:szCs w:val="24"/>
        </w:rPr>
        <w:t xml:space="preserve"> to </w:t>
      </w:r>
      <w:r w:rsidR="00043253" w:rsidRPr="00412EF6">
        <w:rPr>
          <w:rFonts w:ascii="Times New Roman" w:hAnsi="Times New Roman" w:cs="Times New Roman"/>
          <w:sz w:val="24"/>
          <w:szCs w:val="24"/>
        </w:rPr>
        <w:t>12</w:t>
      </w:r>
      <w:r w:rsidR="00F23D19" w:rsidRPr="00412EF6">
        <w:rPr>
          <w:rFonts w:ascii="Times New Roman" w:hAnsi="Times New Roman" w:cs="Times New Roman"/>
          <w:sz w:val="24"/>
          <w:szCs w:val="24"/>
        </w:rPr>
        <w:t>/</w:t>
      </w:r>
      <w:r w:rsidR="00043253" w:rsidRPr="00412EF6">
        <w:rPr>
          <w:rFonts w:ascii="Times New Roman" w:hAnsi="Times New Roman" w:cs="Times New Roman"/>
          <w:sz w:val="24"/>
          <w:szCs w:val="24"/>
        </w:rPr>
        <w:t>31</w:t>
      </w:r>
      <w:r w:rsidR="00F23D19" w:rsidRPr="00412EF6">
        <w:rPr>
          <w:rFonts w:ascii="Times New Roman" w:hAnsi="Times New Roman" w:cs="Times New Roman"/>
          <w:sz w:val="24"/>
          <w:szCs w:val="24"/>
        </w:rPr>
        <w:t>/2018</w:t>
      </w:r>
      <w:r w:rsidR="0096288C" w:rsidRPr="00412EF6">
        <w:rPr>
          <w:rFonts w:ascii="Times New Roman" w:hAnsi="Times New Roman" w:cs="Times New Roman"/>
          <w:sz w:val="24"/>
          <w:szCs w:val="24"/>
        </w:rPr>
        <w:t xml:space="preserve"> that was &lt;30ml/min/1.73m</w:t>
      </w:r>
      <w:r w:rsidR="0096288C" w:rsidRPr="00412EF6">
        <w:rPr>
          <w:rFonts w:ascii="Times New Roman" w:hAnsi="Times New Roman" w:cs="Times New Roman"/>
          <w:sz w:val="24"/>
          <w:szCs w:val="24"/>
          <w:vertAlign w:val="superscript"/>
        </w:rPr>
        <w:t>2</w:t>
      </w:r>
      <w:r w:rsidR="00F23D19" w:rsidRPr="00412EF6">
        <w:rPr>
          <w:rFonts w:ascii="Times New Roman" w:hAnsi="Times New Roman" w:cs="Times New Roman"/>
          <w:sz w:val="24"/>
          <w:szCs w:val="24"/>
        </w:rPr>
        <w:t xml:space="preserve"> </w:t>
      </w:r>
      <w:r w:rsidR="0096288C" w:rsidRPr="00412EF6">
        <w:rPr>
          <w:rFonts w:ascii="Times New Roman" w:hAnsi="Times New Roman" w:cs="Times New Roman"/>
          <w:sz w:val="24"/>
          <w:szCs w:val="24"/>
        </w:rPr>
        <w:t xml:space="preserve">(the first of which was designated as the index eGFR value), </w:t>
      </w:r>
      <w:r w:rsidR="00F23D19" w:rsidRPr="00412EF6">
        <w:rPr>
          <w:rFonts w:ascii="Times New Roman" w:hAnsi="Times New Roman" w:cs="Times New Roman"/>
          <w:sz w:val="24"/>
          <w:szCs w:val="24"/>
        </w:rPr>
        <w:t xml:space="preserve">2) </w:t>
      </w:r>
      <w:r w:rsidR="000714BD" w:rsidRPr="00412EF6">
        <w:rPr>
          <w:rFonts w:ascii="Times New Roman" w:hAnsi="Times New Roman" w:cs="Times New Roman"/>
          <w:sz w:val="24"/>
          <w:szCs w:val="24"/>
        </w:rPr>
        <w:t xml:space="preserve">were </w:t>
      </w:r>
      <w:r w:rsidR="005F063E" w:rsidRPr="00412EF6">
        <w:rPr>
          <w:rFonts w:ascii="Times New Roman" w:hAnsi="Times New Roman" w:cs="Times New Roman"/>
          <w:sz w:val="24"/>
          <w:szCs w:val="24"/>
        </w:rPr>
        <w:t>≥</w:t>
      </w:r>
      <w:r w:rsidR="000714BD" w:rsidRPr="00412EF6">
        <w:rPr>
          <w:rFonts w:ascii="Times New Roman" w:hAnsi="Times New Roman" w:cs="Times New Roman"/>
          <w:sz w:val="24"/>
          <w:szCs w:val="24"/>
        </w:rPr>
        <w:t>18 years</w:t>
      </w:r>
      <w:r w:rsidR="005F063E" w:rsidRPr="00412EF6">
        <w:rPr>
          <w:rFonts w:ascii="Times New Roman" w:hAnsi="Times New Roman" w:cs="Times New Roman"/>
          <w:sz w:val="24"/>
          <w:szCs w:val="24"/>
        </w:rPr>
        <w:t xml:space="preserve"> of age</w:t>
      </w:r>
      <w:r w:rsidR="000714BD" w:rsidRPr="00412EF6">
        <w:rPr>
          <w:rFonts w:ascii="Times New Roman" w:hAnsi="Times New Roman" w:cs="Times New Roman"/>
          <w:sz w:val="24"/>
          <w:szCs w:val="24"/>
        </w:rPr>
        <w:t xml:space="preserve"> or older at the time of</w:t>
      </w:r>
      <w:r w:rsidR="000714BD" w:rsidRPr="001C22D2">
        <w:rPr>
          <w:rFonts w:ascii="Times New Roman" w:hAnsi="Times New Roman" w:cs="Times New Roman"/>
          <w:sz w:val="24"/>
          <w:szCs w:val="24"/>
        </w:rPr>
        <w:t xml:space="preserve"> </w:t>
      </w:r>
      <w:r w:rsidR="000714BD" w:rsidRPr="005F063E">
        <w:rPr>
          <w:rFonts w:ascii="Times New Roman" w:hAnsi="Times New Roman" w:cs="Times New Roman"/>
          <w:sz w:val="24"/>
          <w:szCs w:val="24"/>
        </w:rPr>
        <w:t xml:space="preserve">study entry (defined as the time of the index eGFR measurement), 3) </w:t>
      </w:r>
      <w:r w:rsidR="00F23D19" w:rsidRPr="005F063E">
        <w:rPr>
          <w:rFonts w:ascii="Times New Roman" w:hAnsi="Times New Roman" w:cs="Times New Roman"/>
          <w:sz w:val="24"/>
          <w:szCs w:val="24"/>
        </w:rPr>
        <w:t>had at least one or more TSH measurements within one-year o</w:t>
      </w:r>
      <w:r w:rsidR="009D3579" w:rsidRPr="005F063E">
        <w:rPr>
          <w:rFonts w:ascii="Times New Roman" w:hAnsi="Times New Roman" w:cs="Times New Roman"/>
          <w:sz w:val="24"/>
          <w:szCs w:val="24"/>
        </w:rPr>
        <w:t>n or prior to</w:t>
      </w:r>
      <w:r w:rsidR="00F23D19" w:rsidRPr="005F063E">
        <w:rPr>
          <w:rFonts w:ascii="Times New Roman" w:hAnsi="Times New Roman" w:cs="Times New Roman"/>
          <w:sz w:val="24"/>
          <w:szCs w:val="24"/>
        </w:rPr>
        <w:t xml:space="preserve"> </w:t>
      </w:r>
      <w:r w:rsidR="0096288C" w:rsidRPr="005F063E">
        <w:rPr>
          <w:rFonts w:ascii="Times New Roman" w:hAnsi="Times New Roman" w:cs="Times New Roman"/>
          <w:sz w:val="24"/>
          <w:szCs w:val="24"/>
        </w:rPr>
        <w:t>the index</w:t>
      </w:r>
      <w:r w:rsidR="00F23D19" w:rsidRPr="005F063E">
        <w:rPr>
          <w:rFonts w:ascii="Times New Roman" w:hAnsi="Times New Roman" w:cs="Times New Roman"/>
          <w:sz w:val="24"/>
          <w:szCs w:val="24"/>
        </w:rPr>
        <w:t xml:space="preserve"> eGFR measurement</w:t>
      </w:r>
      <w:r w:rsidR="0096288C" w:rsidRPr="005F063E">
        <w:rPr>
          <w:rFonts w:ascii="Times New Roman" w:hAnsi="Times New Roman" w:cs="Times New Roman"/>
          <w:sz w:val="24"/>
          <w:szCs w:val="24"/>
        </w:rPr>
        <w:t xml:space="preserve"> that was within</w:t>
      </w:r>
      <w:r w:rsidR="003256B4" w:rsidRPr="005F063E">
        <w:rPr>
          <w:rFonts w:ascii="Times New Roman" w:hAnsi="Times New Roman" w:cs="Times New Roman"/>
          <w:sz w:val="24"/>
          <w:szCs w:val="24"/>
        </w:rPr>
        <w:t xml:space="preserve"> the</w:t>
      </w:r>
      <w:r w:rsidR="0096288C" w:rsidRPr="005F063E">
        <w:rPr>
          <w:rFonts w:ascii="Times New Roman" w:hAnsi="Times New Roman" w:cs="Times New Roman"/>
          <w:sz w:val="24"/>
          <w:szCs w:val="24"/>
        </w:rPr>
        <w:t xml:space="preserve"> reference range of 0.5-5.0mIU/L</w:t>
      </w:r>
      <w:r w:rsidR="003256B4" w:rsidRPr="005F063E">
        <w:rPr>
          <w:rFonts w:ascii="Times New Roman" w:hAnsi="Times New Roman" w:cs="Times New Roman"/>
          <w:sz w:val="24"/>
          <w:szCs w:val="24"/>
        </w:rPr>
        <w:t xml:space="preserve"> (designated as the baseline TSH), as well as one or more TSH measurements after the index eGFR</w:t>
      </w:r>
      <w:r w:rsidR="0096288C" w:rsidRPr="005F063E">
        <w:rPr>
          <w:rFonts w:ascii="Times New Roman" w:hAnsi="Times New Roman" w:cs="Times New Roman"/>
          <w:sz w:val="24"/>
          <w:szCs w:val="24"/>
        </w:rPr>
        <w:t xml:space="preserve"> (to ascertain the development of incident hypothyroidism),</w:t>
      </w:r>
      <w:r w:rsidR="00F23D19" w:rsidRPr="005F063E">
        <w:rPr>
          <w:rFonts w:ascii="Times New Roman" w:hAnsi="Times New Roman" w:cs="Times New Roman"/>
          <w:sz w:val="24"/>
          <w:szCs w:val="24"/>
        </w:rPr>
        <w:t xml:space="preserve"> </w:t>
      </w:r>
      <w:r w:rsidR="000714BD" w:rsidRPr="005F063E">
        <w:rPr>
          <w:rFonts w:ascii="Times New Roman" w:hAnsi="Times New Roman" w:cs="Times New Roman"/>
          <w:sz w:val="24"/>
          <w:szCs w:val="24"/>
        </w:rPr>
        <w:t>and 4</w:t>
      </w:r>
      <w:r w:rsidR="00F23D19" w:rsidRPr="005F063E">
        <w:rPr>
          <w:rFonts w:ascii="Times New Roman" w:hAnsi="Times New Roman" w:cs="Times New Roman"/>
          <w:sz w:val="24"/>
          <w:szCs w:val="24"/>
        </w:rPr>
        <w:t>)</w:t>
      </w:r>
      <w:r w:rsidR="0096288C" w:rsidRPr="005F063E">
        <w:rPr>
          <w:rFonts w:ascii="Times New Roman" w:hAnsi="Times New Roman" w:cs="Times New Roman"/>
          <w:sz w:val="24"/>
          <w:szCs w:val="24"/>
        </w:rPr>
        <w:t xml:space="preserve"> </w:t>
      </w:r>
      <w:r w:rsidR="000714BD" w:rsidRPr="005F063E">
        <w:rPr>
          <w:rFonts w:ascii="Times New Roman" w:hAnsi="Times New Roman" w:cs="Times New Roman"/>
          <w:sz w:val="24"/>
          <w:szCs w:val="24"/>
        </w:rPr>
        <w:t>had both medical and pharmacy coverage as well as a minimum period of continuous enrollment of one-year following the index eGFR measurement and a minimum period of continuous enrollment of one-day before the index eGFR date for claims data only</w:t>
      </w:r>
      <w:r w:rsidR="0007532D" w:rsidRPr="005F063E">
        <w:rPr>
          <w:rFonts w:ascii="Times New Roman" w:hAnsi="Times New Roman" w:cs="Times New Roman"/>
          <w:sz w:val="24"/>
          <w:szCs w:val="24"/>
        </w:rPr>
        <w:t xml:space="preserve"> (</w:t>
      </w:r>
      <w:r w:rsidR="0007532D" w:rsidRPr="005F063E">
        <w:rPr>
          <w:rFonts w:ascii="Times New Roman" w:hAnsi="Times New Roman" w:cs="Times New Roman"/>
          <w:b/>
          <w:bCs/>
          <w:sz w:val="24"/>
          <w:szCs w:val="24"/>
        </w:rPr>
        <w:t>Supplementary Figure 1</w:t>
      </w:r>
      <w:r w:rsidR="0007532D" w:rsidRPr="005F063E">
        <w:rPr>
          <w:rFonts w:ascii="Times New Roman" w:hAnsi="Times New Roman" w:cs="Times New Roman"/>
          <w:sz w:val="24"/>
          <w:szCs w:val="24"/>
        </w:rPr>
        <w:t>)</w:t>
      </w:r>
      <w:r w:rsidR="000714BD" w:rsidRPr="005F063E">
        <w:rPr>
          <w:rFonts w:ascii="Times New Roman" w:hAnsi="Times New Roman" w:cs="Times New Roman"/>
          <w:sz w:val="24"/>
          <w:szCs w:val="24"/>
        </w:rPr>
        <w:t>.</w:t>
      </w:r>
      <w:r w:rsidR="001B00FF" w:rsidRPr="001C22D2">
        <w:rPr>
          <w:rFonts w:ascii="Times New Roman" w:hAnsi="Times New Roman" w:cs="Times New Roman"/>
          <w:sz w:val="24"/>
          <w:szCs w:val="24"/>
        </w:rPr>
        <w:t xml:space="preserve"> </w:t>
      </w:r>
      <w:r w:rsidR="00B42E78" w:rsidRPr="001C22D2">
        <w:rPr>
          <w:rFonts w:ascii="Times New Roman" w:hAnsi="Times New Roman" w:cs="Times New Roman"/>
          <w:sz w:val="24"/>
          <w:szCs w:val="24"/>
        </w:rPr>
        <w:t xml:space="preserve">Patients were excluded if at study entry they </w:t>
      </w:r>
      <w:r w:rsidR="000714BD" w:rsidRPr="001C22D2">
        <w:rPr>
          <w:rFonts w:ascii="Times New Roman" w:hAnsi="Times New Roman" w:cs="Times New Roman"/>
          <w:sz w:val="24"/>
          <w:szCs w:val="24"/>
        </w:rPr>
        <w:t>5</w:t>
      </w:r>
      <w:r w:rsidR="00B42E78" w:rsidRPr="001C22D2">
        <w:rPr>
          <w:rFonts w:ascii="Times New Roman" w:hAnsi="Times New Roman" w:cs="Times New Roman"/>
          <w:sz w:val="24"/>
          <w:szCs w:val="24"/>
        </w:rPr>
        <w:t>)</w:t>
      </w:r>
      <w:r w:rsidR="000714BD" w:rsidRPr="001C22D2">
        <w:rPr>
          <w:rFonts w:ascii="Times New Roman" w:hAnsi="Times New Roman" w:cs="Times New Roman"/>
          <w:sz w:val="24"/>
          <w:szCs w:val="24"/>
        </w:rPr>
        <w:t xml:space="preserve"> had</w:t>
      </w:r>
      <w:r w:rsidR="00B42E78" w:rsidRPr="001C22D2">
        <w:rPr>
          <w:rFonts w:ascii="Times New Roman" w:hAnsi="Times New Roman" w:cs="Times New Roman"/>
          <w:sz w:val="24"/>
          <w:szCs w:val="24"/>
        </w:rPr>
        <w:t xml:space="preserve"> evidence of a prior diagnosis of hypo- or hyperthyroidism ascertained by diagnostic/procedural codes, </w:t>
      </w:r>
      <w:r w:rsidR="000714BD" w:rsidRPr="001C22D2">
        <w:rPr>
          <w:rFonts w:ascii="Times New Roman" w:hAnsi="Times New Roman" w:cs="Times New Roman"/>
          <w:sz w:val="24"/>
          <w:szCs w:val="24"/>
        </w:rPr>
        <w:t>6</w:t>
      </w:r>
      <w:r w:rsidR="00B42E78" w:rsidRPr="001C22D2">
        <w:rPr>
          <w:rFonts w:ascii="Times New Roman" w:hAnsi="Times New Roman" w:cs="Times New Roman"/>
          <w:sz w:val="24"/>
          <w:szCs w:val="24"/>
        </w:rPr>
        <w:t xml:space="preserve">) </w:t>
      </w:r>
      <w:r w:rsidR="000714BD" w:rsidRPr="001C22D2">
        <w:rPr>
          <w:rFonts w:ascii="Times New Roman" w:hAnsi="Times New Roman" w:cs="Times New Roman"/>
          <w:sz w:val="24"/>
          <w:szCs w:val="24"/>
        </w:rPr>
        <w:t xml:space="preserve">had prior </w:t>
      </w:r>
      <w:r w:rsidR="00B42E78" w:rsidRPr="001C22D2">
        <w:rPr>
          <w:rFonts w:ascii="Times New Roman" w:hAnsi="Times New Roman" w:cs="Times New Roman"/>
          <w:sz w:val="24"/>
          <w:szCs w:val="24"/>
        </w:rPr>
        <w:t xml:space="preserve">use of thyroid hormone supplementation or anti-thyroid medication, </w:t>
      </w:r>
      <w:r w:rsidR="000714BD" w:rsidRPr="001C22D2">
        <w:rPr>
          <w:rFonts w:ascii="Times New Roman" w:hAnsi="Times New Roman" w:cs="Times New Roman"/>
          <w:sz w:val="24"/>
          <w:szCs w:val="24"/>
        </w:rPr>
        <w:t>7</w:t>
      </w:r>
      <w:r w:rsidR="00B42E78" w:rsidRPr="001C22D2">
        <w:rPr>
          <w:rFonts w:ascii="Times New Roman" w:hAnsi="Times New Roman" w:cs="Times New Roman"/>
          <w:sz w:val="24"/>
          <w:szCs w:val="24"/>
        </w:rPr>
        <w:t xml:space="preserve">) </w:t>
      </w:r>
      <w:r w:rsidR="000714BD" w:rsidRPr="001C22D2">
        <w:rPr>
          <w:rFonts w:ascii="Times New Roman" w:hAnsi="Times New Roman" w:cs="Times New Roman"/>
          <w:sz w:val="24"/>
          <w:szCs w:val="24"/>
        </w:rPr>
        <w:t xml:space="preserve">had </w:t>
      </w:r>
      <w:r w:rsidR="00B42E78" w:rsidRPr="001C22D2">
        <w:rPr>
          <w:rFonts w:ascii="Times New Roman" w:hAnsi="Times New Roman" w:cs="Times New Roman"/>
          <w:sz w:val="24"/>
          <w:szCs w:val="24"/>
        </w:rPr>
        <w:t xml:space="preserve">prior radioactive iodine or surgical thyroid ablation, </w:t>
      </w:r>
      <w:r w:rsidR="000714BD" w:rsidRPr="001C22D2">
        <w:rPr>
          <w:rFonts w:ascii="Times New Roman" w:hAnsi="Times New Roman" w:cs="Times New Roman"/>
          <w:sz w:val="24"/>
          <w:szCs w:val="24"/>
        </w:rPr>
        <w:t>8</w:t>
      </w:r>
      <w:r w:rsidR="00B42E78" w:rsidRPr="001C22D2">
        <w:rPr>
          <w:rFonts w:ascii="Times New Roman" w:hAnsi="Times New Roman" w:cs="Times New Roman"/>
          <w:sz w:val="24"/>
          <w:szCs w:val="24"/>
        </w:rPr>
        <w:t xml:space="preserve">) </w:t>
      </w:r>
      <w:r w:rsidR="000714BD" w:rsidRPr="001C22D2">
        <w:rPr>
          <w:rFonts w:ascii="Times New Roman" w:hAnsi="Times New Roman" w:cs="Times New Roman"/>
          <w:sz w:val="24"/>
          <w:szCs w:val="24"/>
        </w:rPr>
        <w:t xml:space="preserve">were missing core socio-demographic variables </w:t>
      </w:r>
      <w:r w:rsidR="000714BD" w:rsidRPr="00412EF6">
        <w:rPr>
          <w:rFonts w:ascii="Times New Roman" w:hAnsi="Times New Roman" w:cs="Times New Roman"/>
          <w:sz w:val="24"/>
          <w:szCs w:val="24"/>
        </w:rPr>
        <w:t>(i.e., age, sex), or 9) were missing core covariates in the prediction model (i.e., free thyroxine [FT4], eGFR slope, body mass index</w:t>
      </w:r>
      <w:r w:rsidR="00747E68" w:rsidRPr="00412EF6">
        <w:rPr>
          <w:rFonts w:ascii="Times New Roman" w:hAnsi="Times New Roman" w:cs="Times New Roman"/>
          <w:sz w:val="24"/>
          <w:szCs w:val="24"/>
        </w:rPr>
        <w:t xml:space="preserve"> [BMI]</w:t>
      </w:r>
      <w:r w:rsidR="000714BD" w:rsidRPr="00412EF6">
        <w:rPr>
          <w:rFonts w:ascii="Times New Roman" w:hAnsi="Times New Roman" w:cs="Times New Roman"/>
          <w:sz w:val="24"/>
          <w:szCs w:val="24"/>
        </w:rPr>
        <w:t>, or serum albumin)</w:t>
      </w:r>
      <w:r w:rsidR="00412EF6" w:rsidRPr="00412EF6">
        <w:rPr>
          <w:rFonts w:ascii="Times New Roman" w:hAnsi="Times New Roman" w:cs="Times New Roman"/>
          <w:sz w:val="24"/>
          <w:szCs w:val="24"/>
        </w:rPr>
        <w:t xml:space="preserve"> within two-years on or before the index eGFR date</w:t>
      </w:r>
      <w:r w:rsidR="000714BD" w:rsidRPr="00412EF6">
        <w:rPr>
          <w:rFonts w:ascii="Times New Roman" w:hAnsi="Times New Roman" w:cs="Times New Roman"/>
          <w:sz w:val="24"/>
          <w:szCs w:val="24"/>
        </w:rPr>
        <w:t xml:space="preserve">. </w:t>
      </w:r>
      <w:r w:rsidR="008702D5" w:rsidRPr="00412EF6">
        <w:rPr>
          <w:rFonts w:ascii="Times New Roman" w:hAnsi="Times New Roman" w:cs="Times New Roman"/>
          <w:sz w:val="24"/>
          <w:szCs w:val="24"/>
        </w:rPr>
        <w:t xml:space="preserve">Criteria 3 and 5 through 7 were implemented to ensure consideration of incident thyroid functional disease. </w:t>
      </w:r>
      <w:r w:rsidR="00F01191" w:rsidRPr="00412EF6">
        <w:rPr>
          <w:rFonts w:ascii="Times New Roman" w:hAnsi="Times New Roman" w:cs="Times New Roman"/>
          <w:color w:val="000000"/>
          <w:sz w:val="24"/>
          <w:szCs w:val="24"/>
          <w:shd w:val="clear" w:color="auto" w:fill="FFFFFF"/>
        </w:rPr>
        <w:t>Since t</w:t>
      </w:r>
      <w:r w:rsidR="008702D5" w:rsidRPr="00412EF6">
        <w:rPr>
          <w:rFonts w:ascii="Times New Roman" w:hAnsi="Times New Roman" w:cs="Times New Roman"/>
          <w:color w:val="000000"/>
          <w:sz w:val="24"/>
          <w:szCs w:val="24"/>
          <w:shd w:val="clear" w:color="auto" w:fill="FFFFFF"/>
        </w:rPr>
        <w:t>his study</w:t>
      </w:r>
      <w:r w:rsidR="00F01191" w:rsidRPr="00412EF6">
        <w:rPr>
          <w:rFonts w:ascii="Times New Roman" w:hAnsi="Times New Roman" w:cs="Times New Roman"/>
          <w:color w:val="000000"/>
          <w:sz w:val="24"/>
          <w:szCs w:val="24"/>
          <w:shd w:val="clear" w:color="auto" w:fill="FFFFFF"/>
        </w:rPr>
        <w:t xml:space="preserve"> </w:t>
      </w:r>
      <w:r w:rsidR="00F01191" w:rsidRPr="00412EF6">
        <w:rPr>
          <w:rFonts w:ascii="Times New Roman" w:hAnsi="Times New Roman" w:cs="Times New Roman"/>
          <w:sz w:val="24"/>
          <w:szCs w:val="24"/>
        </w:rPr>
        <w:t>involved analysis of pre-existing, de-identified data, it was exempt from Institutional Review Board approval.</w:t>
      </w:r>
    </w:p>
    <w:p w14:paraId="64C69671" w14:textId="7F42E9D0" w:rsidR="0087316D" w:rsidRPr="001C22D2" w:rsidRDefault="00420760" w:rsidP="00420760">
      <w:pPr>
        <w:spacing w:after="0" w:line="480" w:lineRule="auto"/>
        <w:contextualSpacing/>
        <w:rPr>
          <w:rFonts w:ascii="Times New Roman" w:hAnsi="Times New Roman" w:cs="Times New Roman"/>
          <w:b/>
          <w:i/>
          <w:iCs/>
          <w:sz w:val="24"/>
          <w:szCs w:val="24"/>
        </w:rPr>
      </w:pPr>
      <w:r w:rsidRPr="001C22D2">
        <w:rPr>
          <w:rFonts w:ascii="Times New Roman" w:hAnsi="Times New Roman" w:cs="Times New Roman"/>
          <w:b/>
          <w:i/>
          <w:iCs/>
          <w:sz w:val="24"/>
          <w:szCs w:val="24"/>
        </w:rPr>
        <w:t>Ascertainment of Incident Hypothyroidism</w:t>
      </w:r>
    </w:p>
    <w:p w14:paraId="1B3E5D40" w14:textId="7B8F8D92" w:rsidR="00420760" w:rsidRPr="001C22D2" w:rsidRDefault="00E97D24" w:rsidP="00B46BC8">
      <w:pPr>
        <w:pStyle w:val="Default"/>
        <w:spacing w:line="480" w:lineRule="auto"/>
        <w:contextualSpacing/>
        <w:rPr>
          <w:rFonts w:ascii="Times New Roman" w:hAnsi="Times New Roman" w:cs="Times New Roman"/>
        </w:rPr>
      </w:pPr>
      <w:r w:rsidRPr="001C22D2">
        <w:rPr>
          <w:rFonts w:ascii="Times New Roman" w:hAnsi="Times New Roman" w:cs="Times New Roman"/>
          <w:bCs/>
        </w:rPr>
        <w:lastRenderedPageBreak/>
        <w:tab/>
      </w:r>
      <w:r w:rsidR="008702D5" w:rsidRPr="00412EF6">
        <w:rPr>
          <w:rFonts w:ascii="Times New Roman" w:hAnsi="Times New Roman" w:cs="Times New Roman"/>
          <w:bCs/>
        </w:rPr>
        <w:t>W</w:t>
      </w:r>
      <w:r w:rsidR="007C4DDB" w:rsidRPr="00412EF6">
        <w:rPr>
          <w:rFonts w:ascii="Times New Roman" w:hAnsi="Times New Roman" w:cs="Times New Roman"/>
          <w:bCs/>
        </w:rPr>
        <w:t>e aimed to develop prediction models for the development of incident hypothyroidism</w:t>
      </w:r>
      <w:r w:rsidR="008702D5" w:rsidRPr="00412EF6">
        <w:rPr>
          <w:rFonts w:ascii="Times New Roman" w:hAnsi="Times New Roman" w:cs="Times New Roman"/>
          <w:bCs/>
        </w:rPr>
        <w:t xml:space="preserve"> among patients with stages </w:t>
      </w:r>
      <w:r w:rsidR="0054173C" w:rsidRPr="00412EF6">
        <w:rPr>
          <w:rFonts w:ascii="Times New Roman" w:hAnsi="Times New Roman" w:cs="Times New Roman"/>
          <w:bCs/>
        </w:rPr>
        <w:t>4</w:t>
      </w:r>
      <w:r w:rsidR="008702D5" w:rsidRPr="00412EF6">
        <w:rPr>
          <w:rFonts w:ascii="Times New Roman" w:hAnsi="Times New Roman" w:cs="Times New Roman"/>
          <w:bCs/>
        </w:rPr>
        <w:t>-5 CKD</w:t>
      </w:r>
      <w:r w:rsidR="007C4DDB" w:rsidRPr="00412EF6">
        <w:rPr>
          <w:rFonts w:ascii="Times New Roman" w:hAnsi="Times New Roman" w:cs="Times New Roman"/>
          <w:bCs/>
        </w:rPr>
        <w:t>.</w:t>
      </w:r>
      <w:r w:rsidR="008702D5" w:rsidRPr="00412EF6">
        <w:rPr>
          <w:rFonts w:ascii="Times New Roman" w:hAnsi="Times New Roman" w:cs="Times New Roman"/>
          <w:bCs/>
        </w:rPr>
        <w:t xml:space="preserve"> Given that all patients were required to have a baseline (first) TSH level within reference range (TSH 0.5-5.0mIU/L), incident hypothyroid cases were defined as those whose subsequent (second) TSH level following the index eGFR w</w:t>
      </w:r>
      <w:r w:rsidR="005F063E" w:rsidRPr="00412EF6">
        <w:rPr>
          <w:rFonts w:ascii="Times New Roman" w:hAnsi="Times New Roman" w:cs="Times New Roman"/>
          <w:bCs/>
        </w:rPr>
        <w:t>ere</w:t>
      </w:r>
      <w:r w:rsidR="008702D5" w:rsidRPr="00412EF6">
        <w:rPr>
          <w:rFonts w:ascii="Times New Roman" w:hAnsi="Times New Roman" w:cs="Times New Roman"/>
          <w:bCs/>
        </w:rPr>
        <w:t xml:space="preserve"> &gt;5.0mIU/L.</w:t>
      </w:r>
      <w:r w:rsidR="00E427C4" w:rsidRPr="00412EF6">
        <w:rPr>
          <w:rFonts w:ascii="Times New Roman" w:hAnsi="Times New Roman" w:cs="Times New Roman"/>
          <w:bCs/>
        </w:rPr>
        <w:fldChar w:fldCharType="begin">
          <w:fldData xml:space="preserve">PEVuZE5vdGU+PENpdGU+PFJlY051bT43PC9SZWNOdW0+PERpc3BsYXlUZXh0PjxzdHlsZSBmYWNl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==
</w:fldData>
        </w:fldChar>
      </w:r>
      <w:r w:rsidR="002E7895">
        <w:rPr>
          <w:rFonts w:ascii="Times New Roman" w:hAnsi="Times New Roman" w:cs="Times New Roman"/>
          <w:bCs/>
        </w:rPr>
        <w:instrText xml:space="preserve"> ADDIN EN.CITE </w:instrText>
      </w:r>
      <w:r w:rsidR="002E7895">
        <w:rPr>
          <w:rFonts w:ascii="Times New Roman" w:hAnsi="Times New Roman" w:cs="Times New Roman"/>
          <w:bCs/>
        </w:rPr>
        <w:fldChar w:fldCharType="begin">
          <w:fldData xml:space="preserve">PEVuZE5vdGU+PENpdGU+PFJlY051bT43PC9SZWNOdW0+PERpc3BsYXlUZXh0PjxzdHlsZSBmYWNl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==
</w:fldData>
        </w:fldChar>
      </w:r>
      <w:r w:rsidR="002E7895">
        <w:rPr>
          <w:rFonts w:ascii="Times New Roman" w:hAnsi="Times New Roman" w:cs="Times New Roman"/>
          <w:bCs/>
        </w:rPr>
        <w:instrText xml:space="preserve"> ADDIN EN.CITE.DATA </w:instrText>
      </w:r>
      <w:r w:rsidR="002E7895">
        <w:rPr>
          <w:rFonts w:ascii="Times New Roman" w:hAnsi="Times New Roman" w:cs="Times New Roman"/>
          <w:bCs/>
        </w:rPr>
      </w:r>
      <w:r w:rsidR="002E7895">
        <w:rPr>
          <w:rFonts w:ascii="Times New Roman" w:hAnsi="Times New Roman" w:cs="Times New Roman"/>
          <w:bCs/>
        </w:rPr>
        <w:fldChar w:fldCharType="end"/>
      </w:r>
      <w:r w:rsidR="00E427C4" w:rsidRPr="00412EF6">
        <w:rPr>
          <w:rFonts w:ascii="Times New Roman" w:hAnsi="Times New Roman" w:cs="Times New Roman"/>
          <w:bCs/>
        </w:rPr>
      </w:r>
      <w:r w:rsidR="00E427C4" w:rsidRPr="00412EF6">
        <w:rPr>
          <w:rFonts w:ascii="Times New Roman" w:hAnsi="Times New Roman" w:cs="Times New Roman"/>
          <w:bCs/>
        </w:rPr>
        <w:fldChar w:fldCharType="separate"/>
      </w:r>
      <w:r w:rsidR="00E427C4" w:rsidRPr="00412EF6">
        <w:rPr>
          <w:rFonts w:ascii="Times New Roman" w:hAnsi="Times New Roman" w:cs="Times New Roman"/>
          <w:bCs/>
          <w:noProof/>
          <w:vertAlign w:val="superscript"/>
        </w:rPr>
        <w:t>7</w:t>
      </w:r>
      <w:r w:rsidR="00E427C4" w:rsidRPr="00412EF6">
        <w:rPr>
          <w:rFonts w:ascii="Times New Roman" w:hAnsi="Times New Roman" w:cs="Times New Roman"/>
          <w:bCs/>
        </w:rPr>
        <w:fldChar w:fldCharType="end"/>
      </w:r>
      <w:r w:rsidR="001C22D2" w:rsidRPr="00412EF6">
        <w:rPr>
          <w:rFonts w:ascii="Times New Roman" w:hAnsi="Times New Roman" w:cs="Times New Roman"/>
          <w:bCs/>
        </w:rPr>
        <w:t xml:space="preserve"> </w:t>
      </w:r>
      <w:r w:rsidR="00B46BC8">
        <w:rPr>
          <w:rFonts w:ascii="Times New Roman" w:hAnsi="Times New Roman" w:cs="Times New Roman"/>
        </w:rPr>
        <w:t xml:space="preserve">Since </w:t>
      </w:r>
      <w:r w:rsidR="00620433">
        <w:rPr>
          <w:rFonts w:ascii="Times New Roman" w:hAnsi="Times New Roman" w:cs="Times New Roman"/>
        </w:rPr>
        <w:t xml:space="preserve">subsequent </w:t>
      </w:r>
      <w:r w:rsidR="00B46BC8">
        <w:rPr>
          <w:rFonts w:ascii="Times New Roman" w:hAnsi="Times New Roman" w:cs="Times New Roman"/>
        </w:rPr>
        <w:t>FT4 level</w:t>
      </w:r>
      <w:r w:rsidR="00620433">
        <w:rPr>
          <w:rFonts w:ascii="Times New Roman" w:hAnsi="Times New Roman" w:cs="Times New Roman"/>
        </w:rPr>
        <w:t>s following the index eGFR</w:t>
      </w:r>
      <w:r w:rsidR="00B46BC8">
        <w:rPr>
          <w:rFonts w:ascii="Times New Roman" w:hAnsi="Times New Roman" w:cs="Times New Roman"/>
        </w:rPr>
        <w:t xml:space="preserve"> were not available for the majority of patients, hypothyroidism was defined based on an elevation in serum TSH above the reference range. </w:t>
      </w:r>
      <w:r w:rsidR="001C22D2" w:rsidRPr="00412EF6">
        <w:rPr>
          <w:rFonts w:ascii="Times New Roman" w:hAnsi="Times New Roman" w:cs="Times New Roman"/>
        </w:rPr>
        <w:t>Follow-up started at the date of index eGFR (1/1/2010) and continued until</w:t>
      </w:r>
      <w:r w:rsidR="001C22D2" w:rsidRPr="001C22D2">
        <w:rPr>
          <w:rFonts w:ascii="Times New Roman" w:hAnsi="Times New Roman" w:cs="Times New Roman"/>
        </w:rPr>
        <w:t xml:space="preserve"> occurrence of the event of developing de novo hypothyroidism or until the end of the study</w:t>
      </w:r>
      <w:r w:rsidR="001C22D2">
        <w:rPr>
          <w:rFonts w:ascii="Times New Roman" w:hAnsi="Times New Roman" w:cs="Times New Roman"/>
        </w:rPr>
        <w:t xml:space="preserve"> period</w:t>
      </w:r>
      <w:r w:rsidR="001C22D2" w:rsidRPr="001C22D2">
        <w:rPr>
          <w:rFonts w:ascii="Times New Roman" w:hAnsi="Times New Roman" w:cs="Times New Roman"/>
        </w:rPr>
        <w:t xml:space="preserve"> (3/31/2019).</w:t>
      </w:r>
    </w:p>
    <w:p w14:paraId="09215088" w14:textId="77777777" w:rsidR="00C74E4C" w:rsidRPr="005352C7" w:rsidRDefault="00C74E4C" w:rsidP="00420760">
      <w:pPr>
        <w:spacing w:after="0" w:line="480" w:lineRule="auto"/>
        <w:contextualSpacing/>
        <w:rPr>
          <w:rFonts w:ascii="Times New Roman" w:hAnsi="Times New Roman" w:cs="Times New Roman"/>
          <w:b/>
          <w:i/>
          <w:iCs/>
          <w:sz w:val="24"/>
          <w:szCs w:val="24"/>
        </w:rPr>
      </w:pPr>
      <w:r w:rsidRPr="005352C7">
        <w:rPr>
          <w:rFonts w:ascii="Times New Roman" w:hAnsi="Times New Roman" w:cs="Times New Roman"/>
          <w:b/>
          <w:i/>
          <w:iCs/>
          <w:sz w:val="24"/>
          <w:szCs w:val="24"/>
        </w:rPr>
        <w:t xml:space="preserve">Socio-demographic, Comorbidity, Medication, and Laboratory Data </w:t>
      </w:r>
    </w:p>
    <w:p w14:paraId="6816118F" w14:textId="2F6F3C82" w:rsidR="00C0694D" w:rsidRPr="005352C7" w:rsidRDefault="00C74E4C" w:rsidP="00EF0971">
      <w:pPr>
        <w:spacing w:after="0" w:line="480" w:lineRule="auto"/>
        <w:contextualSpacing/>
        <w:rPr>
          <w:rFonts w:ascii="Times New Roman" w:hAnsi="Times New Roman" w:cs="Times New Roman"/>
          <w:sz w:val="24"/>
          <w:szCs w:val="24"/>
        </w:rPr>
      </w:pPr>
      <w:r w:rsidRPr="005352C7">
        <w:rPr>
          <w:rFonts w:ascii="Times New Roman" w:hAnsi="Times New Roman" w:cs="Times New Roman"/>
          <w:sz w:val="24"/>
          <w:szCs w:val="24"/>
        </w:rPr>
        <w:tab/>
      </w:r>
      <w:r w:rsidR="00B763EA" w:rsidRPr="005352C7">
        <w:rPr>
          <w:rFonts w:ascii="Times New Roman" w:hAnsi="Times New Roman" w:cs="Times New Roman"/>
          <w:sz w:val="24"/>
          <w:szCs w:val="24"/>
        </w:rPr>
        <w:t>Optum</w:t>
      </w:r>
      <w:r w:rsidR="668E3AFF" w:rsidRPr="005352C7">
        <w:rPr>
          <w:rFonts w:ascii="Times New Roman" w:hAnsi="Times New Roman" w:cs="Times New Roman"/>
          <w:sz w:val="24"/>
          <w:szCs w:val="24"/>
        </w:rPr>
        <w:t xml:space="preserve"> </w:t>
      </w:r>
      <w:r w:rsidR="00B763EA" w:rsidRPr="005352C7">
        <w:rPr>
          <w:rFonts w:ascii="Times New Roman" w:hAnsi="Times New Roman" w:cs="Times New Roman"/>
          <w:sz w:val="24"/>
          <w:szCs w:val="24"/>
        </w:rPr>
        <w:t xml:space="preserve">Labs Data Warehouse data </w:t>
      </w:r>
      <w:r w:rsidRPr="005352C7">
        <w:rPr>
          <w:rFonts w:ascii="Times New Roman" w:hAnsi="Times New Roman" w:cs="Times New Roman"/>
          <w:sz w:val="24"/>
          <w:szCs w:val="24"/>
        </w:rPr>
        <w:t>were used to determine patients’ baseline socio-demographic information (</w:t>
      </w:r>
      <w:r w:rsidR="005F0F6C">
        <w:rPr>
          <w:rFonts w:ascii="Times New Roman" w:hAnsi="Times New Roman" w:cs="Times New Roman"/>
          <w:sz w:val="24"/>
          <w:szCs w:val="24"/>
        </w:rPr>
        <w:t>i.e</w:t>
      </w:r>
      <w:r w:rsidRPr="005352C7">
        <w:rPr>
          <w:rFonts w:ascii="Times New Roman" w:hAnsi="Times New Roman" w:cs="Times New Roman"/>
          <w:sz w:val="24"/>
          <w:szCs w:val="24"/>
        </w:rPr>
        <w:t xml:space="preserve">., age, sex, </w:t>
      </w:r>
      <w:r w:rsidR="00B46BC8" w:rsidRPr="005352C7">
        <w:rPr>
          <w:rFonts w:ascii="Times New Roman" w:hAnsi="Times New Roman" w:cs="Times New Roman"/>
          <w:sz w:val="24"/>
          <w:szCs w:val="24"/>
        </w:rPr>
        <w:t>etc.</w:t>
      </w:r>
      <w:r w:rsidRPr="005352C7">
        <w:rPr>
          <w:rFonts w:ascii="Times New Roman" w:hAnsi="Times New Roman" w:cs="Times New Roman"/>
          <w:sz w:val="24"/>
          <w:szCs w:val="24"/>
        </w:rPr>
        <w:t xml:space="preserve">), comorbid conditions (ascertained from International Classification of Diseases, Ninth and Tenth Revision, Clinical Modification diagnostic and procedural codes and Current Procedural Terminology codes), </w:t>
      </w:r>
      <w:r w:rsidR="00B763EA" w:rsidRPr="005352C7">
        <w:rPr>
          <w:rFonts w:ascii="Times New Roman" w:hAnsi="Times New Roman" w:cs="Times New Roman"/>
          <w:sz w:val="24"/>
          <w:szCs w:val="24"/>
        </w:rPr>
        <w:t>receipt of procedures (</w:t>
      </w:r>
      <w:r w:rsidR="00981E87" w:rsidRPr="005352C7">
        <w:rPr>
          <w:rFonts w:ascii="Times New Roman" w:hAnsi="Times New Roman" w:cs="Times New Roman"/>
          <w:sz w:val="24"/>
          <w:szCs w:val="24"/>
        </w:rPr>
        <w:t>i.e.,</w:t>
      </w:r>
      <w:r w:rsidR="00B763EA" w:rsidRPr="005352C7">
        <w:rPr>
          <w:rFonts w:ascii="Times New Roman" w:hAnsi="Times New Roman" w:cs="Times New Roman"/>
          <w:sz w:val="24"/>
          <w:szCs w:val="24"/>
        </w:rPr>
        <w:t xml:space="preserve"> angiogram and/or computed tomography [CT] scan with iodinated contrast using Current Procedural Terminology codes), </w:t>
      </w:r>
      <w:r w:rsidRPr="005352C7">
        <w:rPr>
          <w:rFonts w:ascii="Times New Roman" w:hAnsi="Times New Roman" w:cs="Times New Roman"/>
          <w:sz w:val="24"/>
          <w:szCs w:val="24"/>
        </w:rPr>
        <w:t>laboratory data, and medications.</w:t>
      </w:r>
      <w:r w:rsidR="00E427C4" w:rsidRPr="005352C7">
        <w:rPr>
          <w:rFonts w:ascii="Times New Roman" w:hAnsi="Times New Roman" w:cs="Times New Roman"/>
          <w:sz w:val="24"/>
          <w:szCs w:val="24"/>
        </w:rPr>
        <w:fldChar w:fldCharType="begin">
          <w:fldData xml:space="preserve">PEVuZE5vdGU+PENpdGU+PEF1dGhvcj5Ub2xsZWZzb248L0F1dGhvcj48WWVhcj4yMDE4PC9ZZWFy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</w:fldData>
        </w:fldChar>
      </w:r>
      <w:r w:rsidR="002E7895">
        <w:rPr>
          <w:rFonts w:ascii="Times New Roman" w:hAnsi="Times New Roman" w:cs="Times New Roman"/>
          <w:sz w:val="24"/>
          <w:szCs w:val="24"/>
        </w:rPr>
        <w:instrText xml:space="preserve"> ADDIN EN.CITE </w:instrText>
      </w:r>
      <w:r w:rsidR="002E7895">
        <w:rPr>
          <w:rFonts w:ascii="Times New Roman" w:hAnsi="Times New Roman" w:cs="Times New Roman"/>
          <w:sz w:val="24"/>
          <w:szCs w:val="24"/>
        </w:rPr>
        <w:fldChar w:fldCharType="begin">
          <w:fldData xml:space="preserve">PEVuZE5vdGU+PENpdGU+PEF1dGhvcj5Ub2xsZWZzb248L0F1dGhvcj48WWVhcj4yMDE4PC9ZZWFy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</w:fldData>
        </w:fldChar>
      </w:r>
      <w:r w:rsidR="002E7895">
        <w:rPr>
          <w:rFonts w:ascii="Times New Roman" w:hAnsi="Times New Roman" w:cs="Times New Roman"/>
          <w:sz w:val="24"/>
          <w:szCs w:val="24"/>
        </w:rPr>
        <w:instrText xml:space="preserve"> ADDIN EN.CITE.DATA </w:instrText>
      </w:r>
      <w:r w:rsidR="002E7895">
        <w:rPr>
          <w:rFonts w:ascii="Times New Roman" w:hAnsi="Times New Roman" w:cs="Times New Roman"/>
          <w:sz w:val="24"/>
          <w:szCs w:val="24"/>
        </w:rPr>
      </w:r>
      <w:r w:rsidR="002E7895">
        <w:rPr>
          <w:rFonts w:ascii="Times New Roman" w:hAnsi="Times New Roman" w:cs="Times New Roman"/>
          <w:sz w:val="24"/>
          <w:szCs w:val="24"/>
        </w:rPr>
        <w:fldChar w:fldCharType="end"/>
      </w:r>
      <w:r w:rsidR="00E427C4" w:rsidRPr="005352C7">
        <w:rPr>
          <w:rFonts w:ascii="Times New Roman" w:hAnsi="Times New Roman" w:cs="Times New Roman"/>
          <w:sz w:val="24"/>
          <w:szCs w:val="24"/>
        </w:rPr>
      </w:r>
      <w:r w:rsidR="00E427C4" w:rsidRPr="005352C7">
        <w:rPr>
          <w:rFonts w:ascii="Times New Roman" w:hAnsi="Times New Roman" w:cs="Times New Roman"/>
          <w:sz w:val="24"/>
          <w:szCs w:val="24"/>
        </w:rPr>
        <w:fldChar w:fldCharType="separate"/>
      </w:r>
      <w:r w:rsidR="002E7895" w:rsidRPr="002E7895">
        <w:rPr>
          <w:rFonts w:ascii="Times New Roman" w:hAnsi="Times New Roman" w:cs="Times New Roman"/>
          <w:noProof/>
          <w:sz w:val="24"/>
          <w:szCs w:val="24"/>
          <w:vertAlign w:val="superscript"/>
        </w:rPr>
        <w:t>39 40</w:t>
      </w:r>
      <w:r w:rsidR="00E427C4" w:rsidRPr="005352C7">
        <w:rPr>
          <w:rFonts w:ascii="Times New Roman" w:hAnsi="Times New Roman" w:cs="Times New Roman"/>
          <w:sz w:val="24"/>
          <w:szCs w:val="24"/>
        </w:rPr>
        <w:fldChar w:fldCharType="end"/>
      </w:r>
      <w:r w:rsidRPr="005352C7">
        <w:rPr>
          <w:rFonts w:ascii="Times New Roman" w:hAnsi="Times New Roman" w:cs="Times New Roman"/>
          <w:sz w:val="24"/>
          <w:szCs w:val="24"/>
        </w:rPr>
        <w:t xml:space="preserve"> </w:t>
      </w:r>
      <w:r w:rsidR="005352C7" w:rsidRPr="005352C7">
        <w:rPr>
          <w:rFonts w:ascii="Times New Roman" w:hAnsi="Times New Roman" w:cs="Times New Roman"/>
          <w:sz w:val="24"/>
          <w:szCs w:val="24"/>
          <w:bdr w:val="none" w:sz="0" w:space="0" w:color="auto" w:frame="1"/>
          <w:shd w:val="clear" w:color="auto" w:fill="FFFFFF"/>
        </w:rPr>
        <w:t xml:space="preserve">Optum Labs derives ethnicity by assigning one of five race/ethnicity codes: W (Non-Hispanic White), B (Non-Hispanic Black), H (Hispanic), A (Asian), and U (Unknown), based on data licensed from an external vendor who employs a rule-based system that uses names, geography and other data to determine ethnicity. </w:t>
      </w:r>
      <w:proofErr w:type="spellStart"/>
      <w:r w:rsidRPr="005352C7">
        <w:rPr>
          <w:rFonts w:ascii="Times New Roman" w:hAnsi="Times New Roman" w:cs="Times New Roman"/>
          <w:sz w:val="24"/>
          <w:szCs w:val="24"/>
        </w:rPr>
        <w:t>Charlson</w:t>
      </w:r>
      <w:proofErr w:type="spellEnd"/>
      <w:r w:rsidRPr="005352C7">
        <w:rPr>
          <w:rFonts w:ascii="Times New Roman" w:hAnsi="Times New Roman" w:cs="Times New Roman"/>
          <w:sz w:val="24"/>
          <w:szCs w:val="24"/>
        </w:rPr>
        <w:t xml:space="preserve"> Comorbidity Index (CCI) scores were estimated using the </w:t>
      </w:r>
      <w:proofErr w:type="spellStart"/>
      <w:r w:rsidRPr="005352C7">
        <w:rPr>
          <w:rFonts w:ascii="Times New Roman" w:hAnsi="Times New Roman" w:cs="Times New Roman"/>
          <w:sz w:val="24"/>
          <w:szCs w:val="24"/>
        </w:rPr>
        <w:t>Deyo</w:t>
      </w:r>
      <w:proofErr w:type="spellEnd"/>
      <w:r w:rsidRPr="005352C7">
        <w:rPr>
          <w:rFonts w:ascii="Times New Roman" w:hAnsi="Times New Roman" w:cs="Times New Roman"/>
          <w:sz w:val="24"/>
          <w:szCs w:val="24"/>
        </w:rPr>
        <w:t xml:space="preserve"> modification for administrative datasets.</w:t>
      </w:r>
      <w:r w:rsidR="00E427C4" w:rsidRPr="005352C7">
        <w:rPr>
          <w:rFonts w:ascii="Times New Roman" w:hAnsi="Times New Roman" w:cs="Times New Roman"/>
          <w:sz w:val="24"/>
          <w:szCs w:val="24"/>
        </w:rPr>
        <w:fldChar w:fldCharType="begin"/>
      </w:r>
      <w:r w:rsidR="004F031D" w:rsidRPr="005352C7">
        <w:rPr>
          <w:rFonts w:ascii="Times New Roman" w:hAnsi="Times New Roman" w:cs="Times New Roman"/>
          <w:sz w:val="24"/>
          <w:szCs w:val="24"/>
        </w:rPr>
        <w:instrText xml:space="preserve"> ADDIN EN.CITE &lt;EndNote&gt;&lt;Cite&gt;&lt;Author&gt;Deyo&lt;/Author&gt;&lt;Year&gt;1992&lt;/Year&gt;&lt;RecNum&gt;41&lt;/RecNum&gt;&lt;DisplayText&gt;&lt;style face="superscript"&gt;41&lt;/style&gt;&lt;/DisplayText&gt;&lt;record&gt;&lt;rec-number&gt;41&lt;/rec-number&gt;&lt;foreign-keys&gt;&lt;key app="EN" db-id="rdap0wfwadfzw5erv2jvze20s9x0evedtfps" timestamp="1661671719"&gt;41&lt;/key&gt;&lt;/foreign-keys&gt;&lt;ref-type name="Journal Article"&gt;17&lt;/ref-type&gt;&lt;contributors&gt;&lt;authors&gt;&lt;author&gt;Deyo, R. A.&lt;/author&gt;&lt;author&gt;Cherkin, D. C.&lt;/author&gt;&lt;author&gt;Ciol, M. A.&lt;/author&gt;&lt;/authors&gt;&lt;/contributors&gt;&lt;auth-address&gt;Department of Medicine, University of Washington, Seattle 98195.&lt;/auth-address&gt;&lt;titles&gt;&lt;title&gt;Adapting a clinical comorbidity index for use with ICD-9-CM administrative databases&lt;/title&gt;&lt;secondary-title&gt;J Clin Epidemiol&lt;/secondary-title&gt;&lt;/titles&gt;&lt;periodical&gt;&lt;full-title&gt;J Clin Epidemiol&lt;/full-title&gt;&lt;/periodical&gt;&lt;pages&gt;613-9&lt;/pages&gt;&lt;volume&gt;45&lt;/volume&gt;&lt;number&gt;6&lt;/number&gt;&lt;edition&gt;1992/06/01&lt;/edition&gt;&lt;keywords&gt;&lt;keyword&gt;Aged&lt;/keyword&gt;&lt;keyword&gt;*Comorbidity&lt;/keyword&gt;&lt;keyword&gt;*Databases, Factual&lt;/keyword&gt;&lt;keyword&gt;Female&lt;/keyword&gt;&lt;keyword&gt;Humans&lt;/keyword&gt;&lt;keyword&gt;Lumbar Vertebrae/surgery&lt;/keyword&gt;&lt;keyword&gt;Male&lt;/keyword&gt;&lt;keyword&gt;Medical Records&lt;/keyword&gt;&lt;keyword&gt;Medicare&lt;/keyword&gt;&lt;keyword&gt;Spinal Diseases/classification/diagnosis&lt;/keyword&gt;&lt;keyword&gt;Treatment Outcome&lt;/keyword&gt;&lt;keyword&gt;United States&lt;/keyword&gt;&lt;/keywords&gt;&lt;dates&gt;&lt;year&gt;1992&lt;/year&gt;&lt;pub-dates&gt;&lt;date&gt;Jun&lt;/date&gt;&lt;/pub-dates&gt;&lt;/dates&gt;&lt;isbn&gt;0895-4356 (Print)&amp;#xD;0895-4356 (Linking)&lt;/isbn&gt;&lt;accession-num&gt;1607900&lt;/accession-num&gt;&lt;urls&gt;&lt;related-urls&gt;&lt;url&gt;https://www.ncbi.nlm.nih.gov/pubmed/1607900&lt;/url&gt;&lt;/related-urls&gt;&lt;/urls&gt;&lt;electronic-resource-num&gt;10.1016/0895-4356(92)90133-8&lt;/electronic-resource-num&gt;&lt;/record&gt;&lt;/Cite&gt;&lt;/EndNote&gt;</w:instrText>
      </w:r>
      <w:r w:rsidR="00E427C4" w:rsidRPr="005352C7">
        <w:rPr>
          <w:rFonts w:ascii="Times New Roman" w:hAnsi="Times New Roman" w:cs="Times New Roman"/>
          <w:sz w:val="24"/>
          <w:szCs w:val="24"/>
        </w:rPr>
        <w:fldChar w:fldCharType="separate"/>
      </w:r>
      <w:r w:rsidR="00E427C4" w:rsidRPr="005352C7">
        <w:rPr>
          <w:rFonts w:ascii="Times New Roman" w:hAnsi="Times New Roman" w:cs="Times New Roman"/>
          <w:noProof/>
          <w:sz w:val="24"/>
          <w:szCs w:val="24"/>
          <w:vertAlign w:val="superscript"/>
        </w:rPr>
        <w:t>41</w:t>
      </w:r>
      <w:r w:rsidR="00E427C4" w:rsidRPr="005352C7">
        <w:rPr>
          <w:rFonts w:ascii="Times New Roman" w:hAnsi="Times New Roman" w:cs="Times New Roman"/>
          <w:sz w:val="24"/>
          <w:szCs w:val="24"/>
        </w:rPr>
        <w:fldChar w:fldCharType="end"/>
      </w:r>
      <w:r w:rsidRPr="005352C7" w:rsidDel="00C74E4C">
        <w:rPr>
          <w:rFonts w:ascii="Times New Roman" w:hAnsi="Times New Roman" w:cs="Times New Roman"/>
          <w:b/>
          <w:bCs/>
          <w:sz w:val="24"/>
          <w:szCs w:val="24"/>
        </w:rPr>
        <w:t xml:space="preserve"> </w:t>
      </w:r>
    </w:p>
    <w:p w14:paraId="544EB3CE" w14:textId="671FA13B" w:rsidR="00C0694D" w:rsidRPr="005352C7" w:rsidRDefault="00C0694D" w:rsidP="001C22D2">
      <w:pPr>
        <w:spacing w:after="0" w:line="480" w:lineRule="auto"/>
        <w:contextualSpacing/>
        <w:outlineLvl w:val="1"/>
        <w:rPr>
          <w:rFonts w:ascii="Times New Roman" w:hAnsi="Times New Roman" w:cs="Times New Roman"/>
          <w:b/>
          <w:i/>
          <w:iCs/>
          <w:sz w:val="24"/>
          <w:szCs w:val="24"/>
        </w:rPr>
      </w:pPr>
      <w:r w:rsidRPr="005352C7">
        <w:rPr>
          <w:rFonts w:ascii="Times New Roman" w:hAnsi="Times New Roman" w:cs="Times New Roman"/>
          <w:b/>
          <w:i/>
          <w:iCs/>
          <w:sz w:val="24"/>
          <w:szCs w:val="24"/>
        </w:rPr>
        <w:t>Statistical Methods</w:t>
      </w:r>
    </w:p>
    <w:p w14:paraId="1C5A4B66" w14:textId="77777777" w:rsidR="00FE05B4" w:rsidRDefault="0007532D" w:rsidP="00FE05B4">
      <w:pPr>
        <w:spacing w:after="0" w:line="480" w:lineRule="auto"/>
        <w:ind w:firstLine="720"/>
        <w:contextualSpacing/>
        <w:rPr>
          <w:rFonts w:ascii="Times New Roman" w:hAnsi="Times New Roman" w:cs="Times New Roman"/>
          <w:sz w:val="24"/>
          <w:szCs w:val="24"/>
        </w:rPr>
      </w:pPr>
      <w:r w:rsidRPr="001C22D2">
        <w:rPr>
          <w:rFonts w:ascii="Times New Roman" w:hAnsi="Times New Roman" w:cs="Times New Roman"/>
          <w:sz w:val="24"/>
          <w:szCs w:val="24"/>
        </w:rPr>
        <w:lastRenderedPageBreak/>
        <w:t>Baseline c</w:t>
      </w:r>
      <w:r w:rsidR="00347973" w:rsidRPr="001C22D2">
        <w:rPr>
          <w:rFonts w:ascii="Times New Roman" w:hAnsi="Times New Roman" w:cs="Times New Roman"/>
          <w:sz w:val="24"/>
          <w:szCs w:val="24"/>
        </w:rPr>
        <w:t xml:space="preserve">haracteristics of the </w:t>
      </w:r>
      <w:r w:rsidR="001C22D2">
        <w:rPr>
          <w:rFonts w:ascii="Times New Roman" w:hAnsi="Times New Roman" w:cs="Times New Roman"/>
          <w:sz w:val="24"/>
          <w:szCs w:val="24"/>
        </w:rPr>
        <w:t>study cohort</w:t>
      </w:r>
      <w:r w:rsidR="00347973" w:rsidRPr="001C22D2">
        <w:rPr>
          <w:rFonts w:ascii="Times New Roman" w:hAnsi="Times New Roman" w:cs="Times New Roman"/>
          <w:sz w:val="24"/>
          <w:szCs w:val="24"/>
        </w:rPr>
        <w:t xml:space="preserve">, including all predictors, </w:t>
      </w:r>
      <w:r w:rsidR="001C22D2">
        <w:rPr>
          <w:rFonts w:ascii="Times New Roman" w:hAnsi="Times New Roman" w:cs="Times New Roman"/>
          <w:sz w:val="24"/>
          <w:szCs w:val="24"/>
        </w:rPr>
        <w:t>we</w:t>
      </w:r>
      <w:r w:rsidR="00347973" w:rsidRPr="001C22D2">
        <w:rPr>
          <w:rFonts w:ascii="Times New Roman" w:hAnsi="Times New Roman" w:cs="Times New Roman"/>
          <w:sz w:val="24"/>
          <w:szCs w:val="24"/>
        </w:rPr>
        <w:t>re summarized as means</w:t>
      </w:r>
      <w:r w:rsidR="00F62641">
        <w:rPr>
          <w:rFonts w:ascii="Times New Roman" w:hAnsi="Times New Roman" w:cs="Times New Roman"/>
          <w:sz w:val="24"/>
          <w:szCs w:val="24"/>
        </w:rPr>
        <w:t xml:space="preserve"> </w:t>
      </w:r>
      <w:r w:rsidR="00347973" w:rsidRPr="001C22D2">
        <w:rPr>
          <w:rFonts w:ascii="Symbol" w:eastAsia="Symbol" w:hAnsi="Symbol" w:cs="Symbol"/>
          <w:sz w:val="24"/>
          <w:szCs w:val="24"/>
        </w:rPr>
        <w:t></w:t>
      </w:r>
      <w:r w:rsidR="00F62641">
        <w:rPr>
          <w:rFonts w:ascii="Times New Roman" w:hAnsi="Times New Roman" w:cs="Times New Roman"/>
          <w:sz w:val="24"/>
          <w:szCs w:val="24"/>
        </w:rPr>
        <w:t xml:space="preserve"> </w:t>
      </w:r>
      <w:r w:rsidR="00347973" w:rsidRPr="001C22D2">
        <w:rPr>
          <w:rFonts w:ascii="Times New Roman" w:hAnsi="Times New Roman" w:cs="Times New Roman"/>
          <w:sz w:val="24"/>
          <w:szCs w:val="24"/>
        </w:rPr>
        <w:t>standard deviation (SD)</w:t>
      </w:r>
      <w:r w:rsidR="00BF08A3">
        <w:rPr>
          <w:rFonts w:ascii="Times New Roman" w:hAnsi="Times New Roman" w:cs="Times New Roman"/>
          <w:sz w:val="24"/>
          <w:szCs w:val="24"/>
        </w:rPr>
        <w:t xml:space="preserve"> or interquartile range (IQR)</w:t>
      </w:r>
      <w:r w:rsidR="00347973" w:rsidRPr="001C22D2">
        <w:rPr>
          <w:rFonts w:ascii="Times New Roman" w:hAnsi="Times New Roman" w:cs="Times New Roman"/>
          <w:sz w:val="24"/>
          <w:szCs w:val="24"/>
        </w:rPr>
        <w:t xml:space="preserve"> </w:t>
      </w:r>
      <w:r w:rsidR="00BF08A3">
        <w:rPr>
          <w:rFonts w:ascii="Times New Roman" w:hAnsi="Times New Roman" w:cs="Times New Roman"/>
          <w:sz w:val="24"/>
          <w:szCs w:val="24"/>
        </w:rPr>
        <w:t xml:space="preserve">for </w:t>
      </w:r>
      <w:r w:rsidR="00347973" w:rsidRPr="001C22D2">
        <w:rPr>
          <w:rFonts w:ascii="Times New Roman" w:hAnsi="Times New Roman" w:cs="Times New Roman"/>
          <w:sz w:val="24"/>
          <w:szCs w:val="24"/>
        </w:rPr>
        <w:t>continuous</w:t>
      </w:r>
      <w:r w:rsidR="00BF08A3">
        <w:rPr>
          <w:rFonts w:ascii="Times New Roman" w:hAnsi="Times New Roman" w:cs="Times New Roman"/>
          <w:sz w:val="24"/>
          <w:szCs w:val="24"/>
        </w:rPr>
        <w:t xml:space="preserve"> variables</w:t>
      </w:r>
      <w:r w:rsidR="00347973" w:rsidRPr="001C22D2">
        <w:rPr>
          <w:rFonts w:ascii="Times New Roman" w:hAnsi="Times New Roman" w:cs="Times New Roman"/>
          <w:sz w:val="24"/>
          <w:szCs w:val="24"/>
        </w:rPr>
        <w:t xml:space="preserve"> and </w:t>
      </w:r>
      <w:r w:rsidR="00BF08A3" w:rsidRPr="001C22D2">
        <w:rPr>
          <w:rFonts w:ascii="Times New Roman" w:hAnsi="Times New Roman" w:cs="Times New Roman"/>
          <w:sz w:val="24"/>
          <w:szCs w:val="24"/>
        </w:rPr>
        <w:t xml:space="preserve">or proportions </w:t>
      </w:r>
      <w:r w:rsidR="00BF08A3">
        <w:rPr>
          <w:rFonts w:ascii="Times New Roman" w:hAnsi="Times New Roman" w:cs="Times New Roman"/>
          <w:sz w:val="24"/>
          <w:szCs w:val="24"/>
        </w:rPr>
        <w:t xml:space="preserve">for </w:t>
      </w:r>
      <w:r w:rsidR="00347973" w:rsidRPr="001C22D2">
        <w:rPr>
          <w:rFonts w:ascii="Times New Roman" w:hAnsi="Times New Roman" w:cs="Times New Roman"/>
          <w:sz w:val="24"/>
          <w:szCs w:val="24"/>
        </w:rPr>
        <w:t>categorical variables.</w:t>
      </w:r>
      <w:r w:rsidR="00FE05B4">
        <w:rPr>
          <w:rFonts w:ascii="Times New Roman" w:hAnsi="Times New Roman" w:cs="Times New Roman"/>
          <w:sz w:val="24"/>
          <w:szCs w:val="24"/>
        </w:rPr>
        <w:t xml:space="preserve"> </w:t>
      </w:r>
    </w:p>
    <w:p w14:paraId="1F23B30D" w14:textId="60C96DD0" w:rsidR="00D241B1" w:rsidRDefault="00347973" w:rsidP="00FE05B4">
      <w:pPr>
        <w:spacing w:after="0" w:line="480" w:lineRule="auto"/>
        <w:ind w:firstLine="720"/>
        <w:contextualSpacing/>
        <w:rPr>
          <w:rFonts w:ascii="Times New Roman" w:hAnsi="Times New Roman" w:cs="Times New Roman"/>
          <w:sz w:val="24"/>
          <w:szCs w:val="24"/>
        </w:rPr>
      </w:pPr>
      <w:r w:rsidRPr="001C22D2">
        <w:rPr>
          <w:rFonts w:ascii="Times New Roman" w:hAnsi="Times New Roman" w:cs="Times New Roman"/>
          <w:sz w:val="24"/>
          <w:szCs w:val="24"/>
        </w:rPr>
        <w:t>Prediction models were developed for</w:t>
      </w:r>
      <w:r w:rsidR="00F1185F" w:rsidRPr="001C22D2">
        <w:rPr>
          <w:rFonts w:ascii="Times New Roman" w:hAnsi="Times New Roman" w:cs="Times New Roman"/>
          <w:sz w:val="24"/>
          <w:szCs w:val="24"/>
        </w:rPr>
        <w:t xml:space="preserve"> incident hypothyroidism </w:t>
      </w:r>
      <w:r w:rsidRPr="001C22D2">
        <w:rPr>
          <w:rFonts w:ascii="Times New Roman" w:hAnsi="Times New Roman" w:cs="Times New Roman"/>
          <w:sz w:val="24"/>
          <w:szCs w:val="24"/>
        </w:rPr>
        <w:t xml:space="preserve">using Cox proportional hazards models. The </w:t>
      </w:r>
      <w:r w:rsidR="005B555B">
        <w:rPr>
          <w:rFonts w:ascii="Times New Roman" w:hAnsi="Times New Roman" w:cs="Times New Roman"/>
          <w:sz w:val="24"/>
          <w:szCs w:val="24"/>
        </w:rPr>
        <w:t>primary</w:t>
      </w:r>
      <w:r w:rsidR="00F1185F" w:rsidRPr="001C22D2">
        <w:rPr>
          <w:rFonts w:ascii="Times New Roman" w:hAnsi="Times New Roman" w:cs="Times New Roman"/>
          <w:sz w:val="24"/>
          <w:szCs w:val="24"/>
        </w:rPr>
        <w:t xml:space="preserve"> </w:t>
      </w:r>
      <w:r w:rsidRPr="001C22D2">
        <w:rPr>
          <w:rFonts w:ascii="Times New Roman" w:hAnsi="Times New Roman" w:cs="Times New Roman"/>
          <w:sz w:val="24"/>
          <w:szCs w:val="24"/>
        </w:rPr>
        <w:t xml:space="preserve">cohort </w:t>
      </w:r>
      <w:r w:rsidR="0007532D" w:rsidRPr="001C22D2">
        <w:rPr>
          <w:rFonts w:ascii="Times New Roman" w:hAnsi="Times New Roman" w:cs="Times New Roman"/>
          <w:sz w:val="24"/>
          <w:szCs w:val="24"/>
        </w:rPr>
        <w:t>was comprised</w:t>
      </w:r>
      <w:r w:rsidR="00F1185F" w:rsidRPr="001C22D2">
        <w:rPr>
          <w:rFonts w:ascii="Times New Roman" w:hAnsi="Times New Roman" w:cs="Times New Roman"/>
          <w:sz w:val="24"/>
          <w:szCs w:val="24"/>
        </w:rPr>
        <w:t xml:space="preserve"> of </w:t>
      </w:r>
      <w:r w:rsidRPr="001C22D2">
        <w:rPr>
          <w:rFonts w:ascii="Times New Roman" w:hAnsi="Times New Roman" w:cs="Times New Roman"/>
          <w:sz w:val="24"/>
          <w:szCs w:val="24"/>
        </w:rPr>
        <w:t>N=15,</w:t>
      </w:r>
      <w:r w:rsidR="00F1185F" w:rsidRPr="001C22D2">
        <w:rPr>
          <w:rFonts w:ascii="Times New Roman" w:hAnsi="Times New Roman" w:cs="Times New Roman"/>
          <w:sz w:val="24"/>
          <w:szCs w:val="24"/>
        </w:rPr>
        <w:t>642 patients</w:t>
      </w:r>
      <w:r w:rsidRPr="001C22D2">
        <w:rPr>
          <w:rFonts w:ascii="Times New Roman" w:hAnsi="Times New Roman" w:cs="Times New Roman"/>
          <w:sz w:val="24"/>
          <w:szCs w:val="24"/>
        </w:rPr>
        <w:t xml:space="preserve"> (</w:t>
      </w:r>
      <w:r w:rsidR="007802DD" w:rsidRPr="00EF0971">
        <w:rPr>
          <w:rFonts w:ascii="Times New Roman" w:hAnsi="Times New Roman" w:cs="Times New Roman"/>
          <w:b/>
          <w:bCs/>
          <w:sz w:val="24"/>
          <w:szCs w:val="24"/>
        </w:rPr>
        <w:t xml:space="preserve">Supplementary </w:t>
      </w:r>
      <w:r w:rsidRPr="007802DD">
        <w:rPr>
          <w:rFonts w:ascii="Times New Roman" w:hAnsi="Times New Roman" w:cs="Times New Roman"/>
          <w:b/>
          <w:bCs/>
          <w:sz w:val="24"/>
          <w:szCs w:val="24"/>
        </w:rPr>
        <w:t>Figure</w:t>
      </w:r>
      <w:r w:rsidRPr="001C22D2">
        <w:rPr>
          <w:rFonts w:ascii="Times New Roman" w:hAnsi="Times New Roman" w:cs="Times New Roman"/>
          <w:b/>
          <w:sz w:val="24"/>
          <w:szCs w:val="24"/>
        </w:rPr>
        <w:t xml:space="preserve"> 1</w:t>
      </w:r>
      <w:r w:rsidRPr="001C22D2">
        <w:rPr>
          <w:rFonts w:ascii="Times New Roman" w:hAnsi="Times New Roman" w:cs="Times New Roman"/>
          <w:sz w:val="24"/>
          <w:szCs w:val="24"/>
        </w:rPr>
        <w:t>)</w:t>
      </w:r>
      <w:r w:rsidR="00F1185F" w:rsidRPr="001C22D2">
        <w:rPr>
          <w:rFonts w:ascii="Times New Roman" w:hAnsi="Times New Roman" w:cs="Times New Roman"/>
          <w:sz w:val="24"/>
          <w:szCs w:val="24"/>
        </w:rPr>
        <w:t xml:space="preserve"> with complete data and</w:t>
      </w:r>
      <w:r w:rsidRPr="001C22D2">
        <w:rPr>
          <w:rFonts w:ascii="Times New Roman" w:hAnsi="Times New Roman" w:cs="Times New Roman"/>
          <w:sz w:val="24"/>
          <w:szCs w:val="24"/>
        </w:rPr>
        <w:t xml:space="preserve"> was </w:t>
      </w:r>
      <w:ins w:id="0" w:author="Nguyen, Danh" w:date="2023-03-29T20:46:00Z">
        <w:r w:rsidR="00654109">
          <w:rPr>
            <w:rFonts w:ascii="Times New Roman" w:hAnsi="Times New Roman" w:cs="Times New Roman"/>
            <w:sz w:val="24"/>
            <w:szCs w:val="24"/>
          </w:rPr>
          <w:t xml:space="preserve">randomly </w:t>
        </w:r>
      </w:ins>
      <w:r w:rsidRPr="001C22D2">
        <w:rPr>
          <w:rFonts w:ascii="Times New Roman" w:hAnsi="Times New Roman" w:cs="Times New Roman"/>
          <w:sz w:val="24"/>
          <w:szCs w:val="24"/>
        </w:rPr>
        <w:t>divided into a two-thirds training/development set (N</w:t>
      </w:r>
      <w:r w:rsidRPr="001C22D2">
        <w:rPr>
          <w:rFonts w:ascii="Times New Roman" w:hAnsi="Times New Roman" w:cs="Times New Roman"/>
          <w:sz w:val="24"/>
          <w:szCs w:val="24"/>
          <w:vertAlign w:val="subscript"/>
        </w:rPr>
        <w:t>d</w:t>
      </w:r>
      <w:r w:rsidRPr="001C22D2">
        <w:rPr>
          <w:rFonts w:ascii="Times New Roman" w:hAnsi="Times New Roman" w:cs="Times New Roman"/>
          <w:sz w:val="24"/>
          <w:szCs w:val="24"/>
        </w:rPr>
        <w:t>=10,</w:t>
      </w:r>
      <w:r w:rsidR="00F1185F" w:rsidRPr="001C22D2">
        <w:rPr>
          <w:rFonts w:ascii="Times New Roman" w:hAnsi="Times New Roman" w:cs="Times New Roman"/>
          <w:sz w:val="24"/>
          <w:szCs w:val="24"/>
        </w:rPr>
        <w:t>428</w:t>
      </w:r>
      <w:r w:rsidRPr="001C22D2">
        <w:rPr>
          <w:rFonts w:ascii="Times New Roman" w:hAnsi="Times New Roman" w:cs="Times New Roman"/>
          <w:sz w:val="24"/>
          <w:szCs w:val="24"/>
        </w:rPr>
        <w:t>) and a one-third test/validation set (N</w:t>
      </w:r>
      <w:r w:rsidRPr="001C22D2">
        <w:rPr>
          <w:rFonts w:ascii="Times New Roman" w:hAnsi="Times New Roman" w:cs="Times New Roman"/>
          <w:sz w:val="24"/>
          <w:szCs w:val="24"/>
          <w:vertAlign w:val="subscript"/>
        </w:rPr>
        <w:t>v</w:t>
      </w:r>
      <w:r w:rsidRPr="001C22D2">
        <w:rPr>
          <w:rFonts w:ascii="Times New Roman" w:hAnsi="Times New Roman" w:cs="Times New Roman"/>
          <w:sz w:val="24"/>
          <w:szCs w:val="24"/>
        </w:rPr>
        <w:t>=5</w:t>
      </w:r>
      <w:r w:rsidR="00F1185F" w:rsidRPr="001C22D2">
        <w:rPr>
          <w:rFonts w:ascii="Times New Roman" w:hAnsi="Times New Roman" w:cs="Times New Roman"/>
          <w:sz w:val="24"/>
          <w:szCs w:val="24"/>
        </w:rPr>
        <w:t>1</w:t>
      </w:r>
      <w:r w:rsidRPr="001C22D2">
        <w:rPr>
          <w:rFonts w:ascii="Times New Roman" w:hAnsi="Times New Roman" w:cs="Times New Roman"/>
          <w:sz w:val="24"/>
          <w:szCs w:val="24"/>
        </w:rPr>
        <w:t>2</w:t>
      </w:r>
      <w:r w:rsidR="00F1185F" w:rsidRPr="001C22D2">
        <w:rPr>
          <w:rFonts w:ascii="Times New Roman" w:hAnsi="Times New Roman" w:cs="Times New Roman"/>
          <w:sz w:val="24"/>
          <w:szCs w:val="24"/>
        </w:rPr>
        <w:t>4</w:t>
      </w:r>
      <w:r w:rsidRPr="001C22D2">
        <w:rPr>
          <w:rFonts w:ascii="Times New Roman" w:hAnsi="Times New Roman" w:cs="Times New Roman"/>
          <w:sz w:val="24"/>
          <w:szCs w:val="24"/>
        </w:rPr>
        <w:t>).</w:t>
      </w:r>
      <w:r w:rsidR="00F1185F" w:rsidRPr="001C22D2">
        <w:rPr>
          <w:rFonts w:ascii="Times New Roman" w:hAnsi="Times New Roman" w:cs="Times New Roman"/>
          <w:sz w:val="24"/>
          <w:szCs w:val="24"/>
        </w:rPr>
        <w:t xml:space="preserve"> A secondary cohort included (N=21,604) patients with missing </w:t>
      </w:r>
      <w:r w:rsidR="00747E68">
        <w:rPr>
          <w:rFonts w:ascii="Times New Roman" w:hAnsi="Times New Roman" w:cs="Times New Roman"/>
          <w:sz w:val="24"/>
          <w:szCs w:val="24"/>
        </w:rPr>
        <w:t>BMI</w:t>
      </w:r>
      <w:r w:rsidR="00F1185F" w:rsidRPr="001C22D2">
        <w:rPr>
          <w:rFonts w:ascii="Times New Roman" w:hAnsi="Times New Roman" w:cs="Times New Roman"/>
          <w:sz w:val="24"/>
          <w:szCs w:val="24"/>
        </w:rPr>
        <w:t xml:space="preserve"> (23%) and missing albumin (8%)</w:t>
      </w:r>
      <w:r w:rsidR="00977C63" w:rsidRPr="001C22D2">
        <w:rPr>
          <w:rFonts w:ascii="Times New Roman" w:hAnsi="Times New Roman" w:cs="Times New Roman"/>
          <w:sz w:val="24"/>
          <w:szCs w:val="24"/>
        </w:rPr>
        <w:t xml:space="preserve"> data</w:t>
      </w:r>
      <w:r w:rsidR="00F1185F" w:rsidRPr="001C22D2">
        <w:rPr>
          <w:rFonts w:ascii="Times New Roman" w:hAnsi="Times New Roman" w:cs="Times New Roman"/>
          <w:sz w:val="24"/>
          <w:szCs w:val="24"/>
        </w:rPr>
        <w:t xml:space="preserve">. </w:t>
      </w:r>
      <w:r w:rsidRPr="001C22D2">
        <w:rPr>
          <w:rFonts w:ascii="Times New Roman" w:hAnsi="Times New Roman" w:cs="Times New Roman"/>
          <w:color w:val="000000"/>
          <w:sz w:val="24"/>
          <w:szCs w:val="24"/>
        </w:rPr>
        <w:t xml:space="preserve">Candidate predictors </w:t>
      </w:r>
      <w:r w:rsidR="00D241B1" w:rsidRPr="001C22D2">
        <w:rPr>
          <w:rFonts w:ascii="Times New Roman" w:eastAsiaTheme="minorHAnsi" w:hAnsi="Times New Roman" w:cs="Times New Roman"/>
          <w:color w:val="000000"/>
          <w:sz w:val="24"/>
          <w:szCs w:val="24"/>
        </w:rPr>
        <w:t xml:space="preserve">for incident hypothyroidism were </w:t>
      </w:r>
      <w:r w:rsidR="00D241B1" w:rsidRPr="00E97D24">
        <w:rPr>
          <w:rFonts w:ascii="Times New Roman" w:eastAsiaTheme="minorHAnsi" w:hAnsi="Times New Roman" w:cs="Times New Roman"/>
          <w:i/>
          <w:iCs/>
          <w:color w:val="000000"/>
          <w:sz w:val="24"/>
          <w:szCs w:val="24"/>
        </w:rPr>
        <w:t xml:space="preserve">a priori </w:t>
      </w:r>
      <w:r w:rsidR="00D241B1" w:rsidRPr="00E97D24">
        <w:rPr>
          <w:rFonts w:ascii="Times New Roman" w:eastAsiaTheme="minorHAnsi" w:hAnsi="Times New Roman" w:cs="Times New Roman"/>
          <w:color w:val="000000"/>
          <w:sz w:val="24"/>
          <w:szCs w:val="24"/>
        </w:rPr>
        <w:t>selected based on preliminary studies and the scientific literature</w:t>
      </w:r>
      <w:r w:rsidR="00D241B1">
        <w:rPr>
          <w:rFonts w:ascii="Times New Roman" w:eastAsiaTheme="minorHAnsi" w:hAnsi="Times New Roman" w:cs="Times New Roman"/>
          <w:color w:val="000000"/>
          <w:sz w:val="24"/>
          <w:szCs w:val="24"/>
        </w:rPr>
        <w:t xml:space="preserve"> according to clinical considerations for hypothyroidism </w:t>
      </w:r>
      <w:r w:rsidR="00F1185F" w:rsidRPr="001C22D2">
        <w:rPr>
          <w:rFonts w:ascii="Times New Roman" w:hAnsi="Times New Roman" w:cs="Times New Roman"/>
          <w:color w:val="000000"/>
          <w:sz w:val="24"/>
          <w:szCs w:val="24"/>
        </w:rPr>
        <w:t>(</w:t>
      </w:r>
      <w:r w:rsidR="00F1185F" w:rsidRPr="001C22D2">
        <w:rPr>
          <w:rFonts w:ascii="Times New Roman" w:hAnsi="Times New Roman" w:cs="Times New Roman"/>
          <w:b/>
          <w:bCs/>
          <w:color w:val="000000"/>
          <w:sz w:val="24"/>
          <w:szCs w:val="24"/>
        </w:rPr>
        <w:t>Table 1</w:t>
      </w:r>
      <w:r w:rsidR="00F1185F" w:rsidRPr="001C22D2">
        <w:rPr>
          <w:rFonts w:ascii="Times New Roman" w:hAnsi="Times New Roman" w:cs="Times New Roman"/>
          <w:color w:val="000000"/>
          <w:sz w:val="24"/>
          <w:szCs w:val="24"/>
        </w:rPr>
        <w:t>)</w:t>
      </w:r>
      <w:r w:rsidR="00D241B1">
        <w:rPr>
          <w:rFonts w:ascii="Times New Roman" w:hAnsi="Times New Roman" w:cs="Times New Roman"/>
          <w:color w:val="000000"/>
          <w:sz w:val="24"/>
          <w:szCs w:val="24"/>
        </w:rPr>
        <w:t>.</w:t>
      </w:r>
    </w:p>
    <w:p w14:paraId="2D2310C8" w14:textId="025EEF31" w:rsidR="0086081B" w:rsidRPr="001C22D2" w:rsidRDefault="0086081B" w:rsidP="00D241B1">
      <w:pPr>
        <w:spacing w:after="0" w:line="480" w:lineRule="auto"/>
        <w:ind w:firstLine="720"/>
        <w:contextualSpacing/>
        <w:rPr>
          <w:rFonts w:ascii="Times New Roman" w:hAnsi="Times New Roman" w:cs="Times New Roman"/>
          <w:sz w:val="24"/>
          <w:szCs w:val="24"/>
        </w:rPr>
      </w:pPr>
      <w:r w:rsidRPr="001C22D2">
        <w:rPr>
          <w:rFonts w:ascii="Times New Roman" w:hAnsi="Times New Roman" w:cs="Times New Roman"/>
          <w:color w:val="000000" w:themeColor="text1"/>
          <w:sz w:val="24"/>
          <w:szCs w:val="24"/>
        </w:rPr>
        <w:t>The f</w:t>
      </w:r>
      <w:r w:rsidR="00347973" w:rsidRPr="001C22D2">
        <w:rPr>
          <w:rFonts w:ascii="Times New Roman" w:hAnsi="Times New Roman" w:cs="Times New Roman"/>
          <w:color w:val="000000" w:themeColor="text1"/>
          <w:sz w:val="24"/>
          <w:szCs w:val="24"/>
        </w:rPr>
        <w:t>inal model w</w:t>
      </w:r>
      <w:r w:rsidRPr="001C22D2">
        <w:rPr>
          <w:rFonts w:ascii="Times New Roman" w:hAnsi="Times New Roman" w:cs="Times New Roman"/>
          <w:color w:val="000000" w:themeColor="text1"/>
          <w:sz w:val="24"/>
          <w:szCs w:val="24"/>
        </w:rPr>
        <w:t>as</w:t>
      </w:r>
      <w:r w:rsidR="00347973" w:rsidRPr="001C22D2">
        <w:rPr>
          <w:rFonts w:ascii="Times New Roman" w:hAnsi="Times New Roman" w:cs="Times New Roman"/>
          <w:color w:val="000000" w:themeColor="text1"/>
          <w:sz w:val="24"/>
          <w:szCs w:val="24"/>
        </w:rPr>
        <w:t xml:space="preserve"> obtained using backward-selection based on Akaike's information criterion (AIC) since it has better statistical properties in variable selection compared to </w:t>
      </w:r>
      <w:r w:rsidR="00A73999" w:rsidRPr="001C22D2">
        <w:rPr>
          <w:rFonts w:ascii="Times New Roman" w:hAnsi="Times New Roman" w:cs="Times New Roman"/>
          <w:color w:val="000000" w:themeColor="text1"/>
          <w:sz w:val="24"/>
          <w:szCs w:val="24"/>
        </w:rPr>
        <w:t xml:space="preserve">selection </w:t>
      </w:r>
      <w:r w:rsidRPr="001C22D2">
        <w:rPr>
          <w:rFonts w:ascii="Times New Roman" w:hAnsi="Times New Roman" w:cs="Times New Roman"/>
          <w:color w:val="000000" w:themeColor="text1"/>
          <w:sz w:val="24"/>
          <w:szCs w:val="24"/>
        </w:rPr>
        <w:t xml:space="preserve">procedures </w:t>
      </w:r>
      <w:r w:rsidR="00A73999" w:rsidRPr="001C22D2">
        <w:rPr>
          <w:rFonts w:ascii="Times New Roman" w:hAnsi="Times New Roman" w:cs="Times New Roman"/>
          <w:color w:val="000000" w:themeColor="text1"/>
          <w:sz w:val="24"/>
          <w:szCs w:val="24"/>
        </w:rPr>
        <w:t xml:space="preserve">based on </w:t>
      </w:r>
      <w:r w:rsidR="00347973" w:rsidRPr="001C22D2">
        <w:rPr>
          <w:rFonts w:ascii="Times New Roman" w:hAnsi="Times New Roman" w:cs="Times New Roman"/>
          <w:color w:val="000000" w:themeColor="text1"/>
          <w:sz w:val="24"/>
          <w:szCs w:val="24"/>
        </w:rPr>
        <w:t>p-value</w:t>
      </w:r>
      <w:r w:rsidR="00DB393C">
        <w:rPr>
          <w:rFonts w:ascii="Times New Roman" w:hAnsi="Times New Roman" w:cs="Times New Roman"/>
          <w:color w:val="000000" w:themeColor="text1"/>
          <w:sz w:val="24"/>
          <w:szCs w:val="24"/>
        </w:rPr>
        <w:fldChar w:fldCharType="begin">
          <w:fldData xml:space="preserve">PEVuZE5vdGU+PENpdGU+PFJlY051bT40MjwvUmVjTnVtPjxEaXNwbGF5VGV4dD48c3R5bGUgZmFj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=
</w:fldData>
        </w:fldChar>
      </w:r>
      <w:r w:rsidR="002E7895">
        <w:rPr>
          <w:rFonts w:ascii="Times New Roman" w:hAnsi="Times New Roman" w:cs="Times New Roman"/>
          <w:color w:val="000000" w:themeColor="text1"/>
          <w:sz w:val="24"/>
          <w:szCs w:val="24"/>
        </w:rPr>
        <w:instrText xml:space="preserve"> ADDIN EN.CITE </w:instrText>
      </w:r>
      <w:r w:rsidR="002E7895">
        <w:rPr>
          <w:rFonts w:ascii="Times New Roman" w:hAnsi="Times New Roman" w:cs="Times New Roman"/>
          <w:color w:val="000000" w:themeColor="text1"/>
          <w:sz w:val="24"/>
          <w:szCs w:val="24"/>
        </w:rPr>
        <w:fldChar w:fldCharType="begin">
          <w:fldData xml:space="preserve">PEVuZE5vdGU+PENpdGU+PFJlY051bT40MjwvUmVjTnVtPjxEaXNwbGF5VGV4dD48c3R5bGUgZmFj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=
</w:fldData>
        </w:fldChar>
      </w:r>
      <w:r w:rsidR="002E7895">
        <w:rPr>
          <w:rFonts w:ascii="Times New Roman" w:hAnsi="Times New Roman" w:cs="Times New Roman"/>
          <w:color w:val="000000" w:themeColor="text1"/>
          <w:sz w:val="24"/>
          <w:szCs w:val="24"/>
        </w:rPr>
        <w:instrText xml:space="preserve"> ADDIN EN.CITE.DATA </w:instrText>
      </w:r>
      <w:r w:rsidR="002E7895">
        <w:rPr>
          <w:rFonts w:ascii="Times New Roman" w:hAnsi="Times New Roman" w:cs="Times New Roman"/>
          <w:color w:val="000000" w:themeColor="text1"/>
          <w:sz w:val="24"/>
          <w:szCs w:val="24"/>
        </w:rPr>
      </w:r>
      <w:r w:rsidR="002E7895">
        <w:rPr>
          <w:rFonts w:ascii="Times New Roman" w:hAnsi="Times New Roman" w:cs="Times New Roman"/>
          <w:color w:val="000000" w:themeColor="text1"/>
          <w:sz w:val="24"/>
          <w:szCs w:val="24"/>
        </w:rPr>
        <w:fldChar w:fldCharType="end"/>
      </w:r>
      <w:r w:rsidR="00DB393C">
        <w:rPr>
          <w:rFonts w:ascii="Times New Roman" w:hAnsi="Times New Roman" w:cs="Times New Roman"/>
          <w:color w:val="000000" w:themeColor="text1"/>
          <w:sz w:val="24"/>
          <w:szCs w:val="24"/>
        </w:rPr>
      </w:r>
      <w:r w:rsidR="00DB393C">
        <w:rPr>
          <w:rFonts w:ascii="Times New Roman" w:hAnsi="Times New Roman" w:cs="Times New Roman"/>
          <w:color w:val="000000" w:themeColor="text1"/>
          <w:sz w:val="24"/>
          <w:szCs w:val="24"/>
        </w:rPr>
        <w:fldChar w:fldCharType="separate"/>
      </w:r>
      <w:r w:rsidR="00E427C4" w:rsidRPr="00E427C4">
        <w:rPr>
          <w:rFonts w:ascii="Times New Roman" w:hAnsi="Times New Roman" w:cs="Times New Roman"/>
          <w:noProof/>
          <w:color w:val="000000" w:themeColor="text1"/>
          <w:sz w:val="24"/>
          <w:szCs w:val="24"/>
          <w:vertAlign w:val="superscript"/>
        </w:rPr>
        <w:t>42</w:t>
      </w:r>
      <w:r w:rsidR="00DB393C">
        <w:rPr>
          <w:rFonts w:ascii="Times New Roman" w:hAnsi="Times New Roman" w:cs="Times New Roman"/>
          <w:color w:val="000000" w:themeColor="text1"/>
          <w:sz w:val="24"/>
          <w:szCs w:val="24"/>
        </w:rPr>
        <w:fldChar w:fldCharType="end"/>
      </w:r>
      <w:r w:rsidR="00DB393C">
        <w:rPr>
          <w:rFonts w:ascii="Times New Roman" w:hAnsi="Times New Roman" w:cs="Times New Roman"/>
          <w:color w:val="000000" w:themeColor="text1"/>
          <w:sz w:val="24"/>
          <w:szCs w:val="24"/>
        </w:rPr>
        <w:t xml:space="preserve"> </w:t>
      </w:r>
      <w:r w:rsidR="00347973" w:rsidRPr="001C22D2">
        <w:rPr>
          <w:rFonts w:ascii="Times New Roman" w:hAnsi="Times New Roman" w:cs="Times New Roman"/>
          <w:color w:val="000000" w:themeColor="text1"/>
          <w:sz w:val="24"/>
          <w:szCs w:val="24"/>
        </w:rPr>
        <w:t>and it avoids arbitrary and ineffective selection rules based on p-values.</w:t>
      </w:r>
      <w:r w:rsidR="00347973" w:rsidRPr="001C22D2">
        <w:rPr>
          <w:rFonts w:ascii="Times New Roman" w:hAnsi="Times New Roman" w:cs="Times New Roman"/>
          <w:color w:val="FF0000"/>
          <w:sz w:val="24"/>
          <w:szCs w:val="24"/>
        </w:rPr>
        <w:t xml:space="preserve"> </w:t>
      </w:r>
      <w:r w:rsidR="00347973" w:rsidRPr="001C22D2">
        <w:rPr>
          <w:rFonts w:ascii="Times New Roman" w:hAnsi="Times New Roman" w:cs="Times New Roman"/>
          <w:sz w:val="24"/>
          <w:szCs w:val="24"/>
        </w:rPr>
        <w:t xml:space="preserve">To address potential model overfitting (optimism) </w:t>
      </w:r>
      <w:proofErr w:type="gramStart"/>
      <w:r w:rsidR="00347973" w:rsidRPr="001C22D2">
        <w:rPr>
          <w:rFonts w:ascii="Times New Roman" w:hAnsi="Times New Roman" w:cs="Times New Roman"/>
          <w:sz w:val="24"/>
          <w:szCs w:val="24"/>
        </w:rPr>
        <w:t>and also</w:t>
      </w:r>
      <w:proofErr w:type="gramEnd"/>
      <w:r w:rsidR="00347973" w:rsidRPr="001C22D2">
        <w:rPr>
          <w:rFonts w:ascii="Times New Roman" w:hAnsi="Times New Roman" w:cs="Times New Roman"/>
          <w:sz w:val="24"/>
          <w:szCs w:val="24"/>
        </w:rPr>
        <w:t xml:space="preserve"> for model calibration, we estimated a linear shrinkage factor </w:t>
      </w:r>
      <w:r w:rsidR="00347973" w:rsidRPr="001C22D2">
        <w:rPr>
          <w:rFonts w:ascii="Symbol" w:eastAsia="Symbol" w:hAnsi="Symbol" w:cs="Symbol"/>
          <w:sz w:val="24"/>
          <w:szCs w:val="24"/>
        </w:rPr>
        <w:t></w:t>
      </w:r>
      <w:r w:rsidRPr="001C22D2">
        <w:rPr>
          <w:rFonts w:ascii="Times New Roman" w:hAnsi="Times New Roman" w:cs="Times New Roman"/>
          <w:sz w:val="24"/>
          <w:szCs w:val="24"/>
        </w:rPr>
        <w:t xml:space="preserve"> (</w:t>
      </w:r>
      <w:r w:rsidRPr="001C22D2">
        <w:rPr>
          <w:rFonts w:ascii="Times New Roman" w:eastAsia="Yu Gothic" w:hAnsi="Times New Roman" w:cs="Times New Roman"/>
          <w:sz w:val="24"/>
          <w:szCs w:val="24"/>
          <w:lang w:eastAsia="ja-JP"/>
        </w:rPr>
        <w:t xml:space="preserve">0 </w:t>
      </w:r>
      <w:r w:rsidRPr="001C22D2">
        <w:rPr>
          <w:rFonts w:ascii="Symbol" w:eastAsia="Symbol" w:hAnsi="Symbol" w:cs="Symbol"/>
          <w:sz w:val="24"/>
          <w:szCs w:val="24"/>
          <w:lang w:eastAsia="ja-JP"/>
        </w:rPr>
        <w:t></w:t>
      </w:r>
      <w:r w:rsidRPr="001C22D2">
        <w:rPr>
          <w:rFonts w:ascii="Times New Roman" w:eastAsia="Yu Gothic" w:hAnsi="Times New Roman" w:cs="Times New Roman"/>
          <w:sz w:val="24"/>
          <w:szCs w:val="24"/>
          <w:lang w:eastAsia="ja-JP"/>
        </w:rPr>
        <w:t xml:space="preserve"> γ </w:t>
      </w:r>
      <w:r w:rsidRPr="001C22D2">
        <w:rPr>
          <w:rFonts w:ascii="Symbol" w:eastAsia="Symbol" w:hAnsi="Symbol" w:cs="Symbol"/>
          <w:sz w:val="24"/>
          <w:szCs w:val="24"/>
          <w:lang w:eastAsia="ja-JP"/>
        </w:rPr>
        <w:t></w:t>
      </w:r>
      <w:r w:rsidRPr="001C22D2">
        <w:rPr>
          <w:rFonts w:ascii="Times New Roman" w:eastAsia="Yu Gothic" w:hAnsi="Times New Roman" w:cs="Times New Roman"/>
          <w:sz w:val="24"/>
          <w:szCs w:val="24"/>
          <w:lang w:eastAsia="ja-JP"/>
        </w:rPr>
        <w:t xml:space="preserve"> 1</w:t>
      </w:r>
      <w:r w:rsidR="00347973" w:rsidRPr="001C22D2">
        <w:rPr>
          <w:rFonts w:ascii="Times New Roman" w:hAnsi="Times New Roman" w:cs="Times New Roman"/>
          <w:sz w:val="24"/>
          <w:szCs w:val="24"/>
        </w:rPr>
        <w:t xml:space="preserve">) </w:t>
      </w:r>
      <w:r w:rsidRPr="001C22D2">
        <w:rPr>
          <w:rFonts w:ascii="Times New Roman" w:hAnsi="Times New Roman" w:cs="Times New Roman"/>
          <w:sz w:val="24"/>
          <w:szCs w:val="24"/>
        </w:rPr>
        <w:t>based on 100</w:t>
      </w:r>
      <w:r w:rsidR="00347973" w:rsidRPr="001C22D2">
        <w:rPr>
          <w:rFonts w:ascii="Times New Roman" w:hAnsi="Times New Roman" w:cs="Times New Roman"/>
          <w:sz w:val="24"/>
          <w:szCs w:val="24"/>
        </w:rPr>
        <w:t xml:space="preserve"> bootstrap</w:t>
      </w:r>
      <w:r w:rsidRPr="001C22D2">
        <w:rPr>
          <w:rFonts w:ascii="Times New Roman" w:hAnsi="Times New Roman" w:cs="Times New Roman"/>
          <w:sz w:val="24"/>
          <w:szCs w:val="24"/>
        </w:rPr>
        <w:t xml:space="preserve"> samples of </w:t>
      </w:r>
      <w:r w:rsidR="00347973" w:rsidRPr="001C22D2">
        <w:rPr>
          <w:rFonts w:ascii="Times New Roman" w:hAnsi="Times New Roman" w:cs="Times New Roman"/>
          <w:sz w:val="24"/>
          <w:szCs w:val="24"/>
        </w:rPr>
        <w:t>the development dataset. Th</w:t>
      </w:r>
      <w:r w:rsidRPr="001C22D2">
        <w:rPr>
          <w:rFonts w:ascii="Times New Roman" w:hAnsi="Times New Roman" w:cs="Times New Roman"/>
          <w:sz w:val="24"/>
          <w:szCs w:val="24"/>
        </w:rPr>
        <w:t>is</w:t>
      </w:r>
      <w:r w:rsidR="00347973" w:rsidRPr="001C22D2">
        <w:rPr>
          <w:rFonts w:ascii="Times New Roman" w:hAnsi="Times New Roman" w:cs="Times New Roman"/>
          <w:sz w:val="24"/>
          <w:szCs w:val="24"/>
        </w:rPr>
        <w:t xml:space="preserve"> </w:t>
      </w:r>
      <w:r w:rsidRPr="001C22D2">
        <w:rPr>
          <w:rFonts w:ascii="Times New Roman" w:hAnsi="Times New Roman" w:cs="Times New Roman"/>
          <w:sz w:val="24"/>
          <w:szCs w:val="24"/>
        </w:rPr>
        <w:t xml:space="preserve">estimated </w:t>
      </w:r>
      <w:r w:rsidR="00347973" w:rsidRPr="001C22D2">
        <w:rPr>
          <w:rFonts w:ascii="Times New Roman" w:hAnsi="Times New Roman" w:cs="Times New Roman"/>
          <w:sz w:val="24"/>
          <w:szCs w:val="24"/>
        </w:rPr>
        <w:t>shrinkage factor</w:t>
      </w:r>
      <w:r w:rsidRPr="001C22D2">
        <w:rPr>
          <w:rFonts w:ascii="Times New Roman" w:hAnsi="Times New Roman" w:cs="Times New Roman"/>
          <w:sz w:val="24"/>
          <w:szCs w:val="24"/>
        </w:rPr>
        <w:t>,</w:t>
      </w:r>
      <w:r w:rsidR="00347973" w:rsidRPr="001C22D2">
        <w:rPr>
          <w:rFonts w:ascii="Times New Roman" w:hAnsi="Times New Roman" w:cs="Times New Roman"/>
          <w:sz w:val="24"/>
          <w:szCs w:val="24"/>
        </w:rPr>
        <w:t xml:space="preserve"> </w:t>
      </w:r>
      <w:r w:rsidR="00347973" w:rsidRPr="001C22D2">
        <w:rPr>
          <w:rFonts w:ascii="Symbol" w:eastAsia="Symbol" w:hAnsi="Symbol" w:cs="Symbol"/>
          <w:sz w:val="24"/>
          <w:szCs w:val="24"/>
        </w:rPr>
        <w:t></w:t>
      </w:r>
      <w:r w:rsidRPr="001C22D2">
        <w:rPr>
          <w:rFonts w:ascii="Times New Roman" w:hAnsi="Times New Roman" w:cs="Times New Roman"/>
          <w:sz w:val="24"/>
          <w:szCs w:val="24"/>
        </w:rPr>
        <w:t>,</w:t>
      </w:r>
      <w:r w:rsidR="00347973" w:rsidRPr="001C22D2">
        <w:rPr>
          <w:rFonts w:ascii="Times New Roman" w:hAnsi="Times New Roman" w:cs="Times New Roman"/>
          <w:sz w:val="24"/>
          <w:szCs w:val="24"/>
        </w:rPr>
        <w:t xml:space="preserve"> was used to adjust the final Cox prediction models to correct for model over</w:t>
      </w:r>
      <w:r w:rsidRPr="001C22D2">
        <w:rPr>
          <w:rFonts w:ascii="Times New Roman" w:hAnsi="Times New Roman" w:cs="Times New Roman"/>
          <w:sz w:val="24"/>
          <w:szCs w:val="24"/>
        </w:rPr>
        <w:t>-</w:t>
      </w:r>
      <w:r w:rsidR="00347973" w:rsidRPr="001C22D2">
        <w:rPr>
          <w:rFonts w:ascii="Times New Roman" w:hAnsi="Times New Roman" w:cs="Times New Roman"/>
          <w:sz w:val="24"/>
          <w:szCs w:val="24"/>
        </w:rPr>
        <w:t>optimism</w:t>
      </w:r>
      <w:r w:rsidRPr="001C22D2">
        <w:rPr>
          <w:rFonts w:ascii="Times New Roman" w:hAnsi="Times New Roman" w:cs="Times New Roman"/>
          <w:sz w:val="24"/>
          <w:szCs w:val="24"/>
        </w:rPr>
        <w:t>.</w:t>
      </w:r>
      <w:r w:rsidR="00DB393C">
        <w:rPr>
          <w:rFonts w:ascii="Times New Roman" w:hAnsi="Times New Roman" w:cs="Times New Roman"/>
          <w:sz w:val="24"/>
          <w:szCs w:val="24"/>
        </w:rPr>
        <w:fldChar w:fldCharType="begin">
          <w:fldData xml:space="preserve">PEVuZE5vdGU+PENpdGU+PFJlY051bT40MjwvUmVjTnVtPjxEaXNwbGF5VGV4dD48c3R5bGUgZmFj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</w:fldData>
        </w:fldChar>
      </w:r>
      <w:r w:rsidR="002E7895">
        <w:rPr>
          <w:rFonts w:ascii="Times New Roman" w:hAnsi="Times New Roman" w:cs="Times New Roman"/>
          <w:sz w:val="24"/>
          <w:szCs w:val="24"/>
        </w:rPr>
        <w:instrText xml:space="preserve"> ADDIN EN.CITE </w:instrText>
      </w:r>
      <w:r w:rsidR="002E7895">
        <w:rPr>
          <w:rFonts w:ascii="Times New Roman" w:hAnsi="Times New Roman" w:cs="Times New Roman"/>
          <w:sz w:val="24"/>
          <w:szCs w:val="24"/>
        </w:rPr>
        <w:fldChar w:fldCharType="begin">
          <w:fldData xml:space="preserve">PEVuZE5vdGU+PENpdGU+PFJlY051bT40MjwvUmVjTnVtPjxEaXNwbGF5VGV4dD48c3R5bGUgZmFj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</w:fldData>
        </w:fldChar>
      </w:r>
      <w:r w:rsidR="002E7895">
        <w:rPr>
          <w:rFonts w:ascii="Times New Roman" w:hAnsi="Times New Roman" w:cs="Times New Roman"/>
          <w:sz w:val="24"/>
          <w:szCs w:val="24"/>
        </w:rPr>
        <w:instrText xml:space="preserve"> ADDIN EN.CITE.DATA </w:instrText>
      </w:r>
      <w:r w:rsidR="002E7895">
        <w:rPr>
          <w:rFonts w:ascii="Times New Roman" w:hAnsi="Times New Roman" w:cs="Times New Roman"/>
          <w:sz w:val="24"/>
          <w:szCs w:val="24"/>
        </w:rPr>
      </w:r>
      <w:r w:rsidR="002E7895">
        <w:rPr>
          <w:rFonts w:ascii="Times New Roman" w:hAnsi="Times New Roman" w:cs="Times New Roman"/>
          <w:sz w:val="24"/>
          <w:szCs w:val="24"/>
        </w:rPr>
        <w:fldChar w:fldCharType="end"/>
      </w:r>
      <w:r w:rsidR="00DB393C">
        <w:rPr>
          <w:rFonts w:ascii="Times New Roman" w:hAnsi="Times New Roman" w:cs="Times New Roman"/>
          <w:sz w:val="24"/>
          <w:szCs w:val="24"/>
        </w:rPr>
      </w:r>
      <w:r w:rsidR="00DB393C">
        <w:rPr>
          <w:rFonts w:ascii="Times New Roman" w:hAnsi="Times New Roman" w:cs="Times New Roman"/>
          <w:sz w:val="24"/>
          <w:szCs w:val="24"/>
        </w:rPr>
        <w:fldChar w:fldCharType="separate"/>
      </w:r>
      <w:r w:rsidR="00E427C4" w:rsidRPr="00E427C4">
        <w:rPr>
          <w:rFonts w:ascii="Times New Roman" w:hAnsi="Times New Roman" w:cs="Times New Roman"/>
          <w:noProof/>
          <w:sz w:val="24"/>
          <w:szCs w:val="24"/>
          <w:vertAlign w:val="superscript"/>
        </w:rPr>
        <w:t>42-45</w:t>
      </w:r>
      <w:r w:rsidR="00DB393C">
        <w:rPr>
          <w:rFonts w:ascii="Times New Roman" w:hAnsi="Times New Roman" w:cs="Times New Roman"/>
          <w:sz w:val="24"/>
          <w:szCs w:val="24"/>
        </w:rPr>
        <w:fldChar w:fldCharType="end"/>
      </w:r>
      <w:r w:rsidRPr="001C22D2">
        <w:rPr>
          <w:rFonts w:ascii="Times New Roman" w:hAnsi="Times New Roman" w:cs="Times New Roman"/>
          <w:sz w:val="24"/>
          <w:szCs w:val="24"/>
        </w:rPr>
        <w:t xml:space="preserve"> </w:t>
      </w:r>
      <w:r w:rsidR="001B78A6" w:rsidRPr="001C22D2">
        <w:rPr>
          <w:rFonts w:ascii="Times New Roman" w:hAnsi="Times New Roman" w:cs="Times New Roman"/>
          <w:sz w:val="24"/>
          <w:szCs w:val="24"/>
        </w:rPr>
        <w:t>We note</w:t>
      </w:r>
      <w:r w:rsidR="00D241B1">
        <w:rPr>
          <w:rFonts w:ascii="Times New Roman" w:hAnsi="Times New Roman" w:cs="Times New Roman"/>
          <w:sz w:val="24"/>
          <w:szCs w:val="24"/>
        </w:rPr>
        <w:t>d</w:t>
      </w:r>
      <w:r w:rsidR="001B78A6" w:rsidRPr="001C22D2">
        <w:rPr>
          <w:rFonts w:ascii="Times New Roman" w:hAnsi="Times New Roman" w:cs="Times New Roman"/>
          <w:sz w:val="24"/>
          <w:szCs w:val="24"/>
        </w:rPr>
        <w:t xml:space="preserve"> that o</w:t>
      </w:r>
      <w:r w:rsidRPr="001C22D2">
        <w:rPr>
          <w:rFonts w:ascii="Times New Roman" w:hAnsi="Times New Roman" w:cs="Times New Roman"/>
          <w:sz w:val="24"/>
          <w:szCs w:val="24"/>
        </w:rPr>
        <w:t xml:space="preserve">verfitting, </w:t>
      </w:r>
      <w:r w:rsidR="001B78A6" w:rsidRPr="001C22D2">
        <w:rPr>
          <w:rFonts w:ascii="Times New Roman" w:hAnsi="Times New Roman" w:cs="Times New Roman"/>
          <w:sz w:val="24"/>
          <w:szCs w:val="24"/>
        </w:rPr>
        <w:t xml:space="preserve">a concern typically </w:t>
      </w:r>
      <w:r w:rsidRPr="001C22D2">
        <w:rPr>
          <w:rFonts w:ascii="Times New Roman" w:hAnsi="Times New Roman" w:cs="Times New Roman"/>
          <w:sz w:val="24"/>
          <w:szCs w:val="24"/>
        </w:rPr>
        <w:t xml:space="preserve">in small datasets, results in </w:t>
      </w:r>
      <w:r w:rsidRPr="001C22D2">
        <w:rPr>
          <w:rFonts w:ascii="Times New Roman" w:eastAsia="Times New Roman" w:hAnsi="Times New Roman" w:cs="Times New Roman"/>
          <w:sz w:val="24"/>
          <w:szCs w:val="24"/>
        </w:rPr>
        <w:t xml:space="preserve">regression coefficients being overestimated (overfitted) for prediction. </w:t>
      </w:r>
      <w:r w:rsidR="001C52A3" w:rsidRPr="001C22D2">
        <w:rPr>
          <w:rFonts w:ascii="Times New Roman" w:eastAsia="Times New Roman" w:hAnsi="Times New Roman" w:cs="Times New Roman"/>
          <w:sz w:val="24"/>
          <w:szCs w:val="24"/>
        </w:rPr>
        <w:t>For this reason</w:t>
      </w:r>
      <w:r w:rsidRPr="001C22D2">
        <w:rPr>
          <w:rFonts w:ascii="Times New Roman" w:eastAsia="Times New Roman" w:hAnsi="Times New Roman" w:cs="Times New Roman"/>
          <w:sz w:val="24"/>
          <w:szCs w:val="24"/>
        </w:rPr>
        <w:t>, a shrinkage factor (</w:t>
      </w:r>
      <w:r w:rsidRPr="001C22D2">
        <w:rPr>
          <w:rFonts w:ascii="Times New Roman" w:eastAsia="Yu Gothic" w:hAnsi="Times New Roman" w:cs="Times New Roman"/>
          <w:sz w:val="24"/>
          <w:szCs w:val="24"/>
          <w:lang w:eastAsia="ja-JP"/>
        </w:rPr>
        <w:t xml:space="preserve">0 </w:t>
      </w:r>
      <w:r w:rsidRPr="001C22D2">
        <w:rPr>
          <w:rFonts w:ascii="Symbol" w:eastAsia="Symbol" w:hAnsi="Symbol" w:cs="Symbol"/>
          <w:sz w:val="24"/>
          <w:szCs w:val="24"/>
          <w:lang w:eastAsia="ja-JP"/>
        </w:rPr>
        <w:t></w:t>
      </w:r>
      <w:r w:rsidRPr="001C22D2">
        <w:rPr>
          <w:rFonts w:ascii="Times New Roman" w:eastAsia="Yu Gothic" w:hAnsi="Times New Roman" w:cs="Times New Roman"/>
          <w:sz w:val="24"/>
          <w:szCs w:val="24"/>
          <w:lang w:eastAsia="ja-JP"/>
        </w:rPr>
        <w:t xml:space="preserve"> γ </w:t>
      </w:r>
      <w:r w:rsidRPr="001C22D2">
        <w:rPr>
          <w:rFonts w:ascii="Symbol" w:eastAsia="Symbol" w:hAnsi="Symbol" w:cs="Symbol"/>
          <w:sz w:val="24"/>
          <w:szCs w:val="24"/>
          <w:lang w:eastAsia="ja-JP"/>
        </w:rPr>
        <w:t></w:t>
      </w:r>
      <w:r w:rsidRPr="001C22D2">
        <w:rPr>
          <w:rFonts w:ascii="Times New Roman" w:eastAsia="Yu Gothic" w:hAnsi="Times New Roman" w:cs="Times New Roman"/>
          <w:sz w:val="24"/>
          <w:szCs w:val="24"/>
          <w:lang w:eastAsia="ja-JP"/>
        </w:rPr>
        <w:t xml:space="preserve"> 1)</w:t>
      </w:r>
      <w:r w:rsidRPr="001C22D2">
        <w:rPr>
          <w:rFonts w:ascii="Times New Roman" w:eastAsia="Times New Roman" w:hAnsi="Times New Roman" w:cs="Times New Roman"/>
          <w:sz w:val="24"/>
          <w:szCs w:val="24"/>
        </w:rPr>
        <w:t xml:space="preserve"> </w:t>
      </w:r>
      <w:r w:rsidR="00D241B1">
        <w:rPr>
          <w:rFonts w:ascii="Times New Roman" w:eastAsia="Times New Roman" w:hAnsi="Times New Roman" w:cs="Times New Roman"/>
          <w:sz w:val="24"/>
          <w:szCs w:val="24"/>
        </w:rPr>
        <w:t>wa</w:t>
      </w:r>
      <w:r w:rsidRPr="001C22D2">
        <w:rPr>
          <w:rFonts w:ascii="Times New Roman" w:eastAsia="Times New Roman" w:hAnsi="Times New Roman" w:cs="Times New Roman"/>
          <w:sz w:val="24"/>
          <w:szCs w:val="24"/>
        </w:rPr>
        <w:t>s estimated and applied to the risk score to shrink the regression coefficients so that predictions will more likely show better calibration on new patients (i.e., validation data).</w:t>
      </w:r>
      <w:r w:rsidR="001C52A3" w:rsidRPr="001C22D2">
        <w:rPr>
          <w:rFonts w:ascii="Times New Roman" w:eastAsia="Times New Roman" w:hAnsi="Times New Roman" w:cs="Times New Roman"/>
          <w:sz w:val="24"/>
          <w:szCs w:val="24"/>
        </w:rPr>
        <w:t xml:space="preserve"> </w:t>
      </w:r>
    </w:p>
    <w:p w14:paraId="1F71B13F" w14:textId="28140936" w:rsidR="00347973" w:rsidRPr="001C22D2" w:rsidRDefault="00347973" w:rsidP="001C22D2">
      <w:pPr>
        <w:spacing w:after="0" w:line="480" w:lineRule="auto"/>
        <w:ind w:firstLine="720"/>
        <w:contextualSpacing/>
        <w:rPr>
          <w:rFonts w:ascii="Times New Roman" w:hAnsi="Times New Roman" w:cs="Times New Roman"/>
          <w:sz w:val="24"/>
          <w:szCs w:val="24"/>
        </w:rPr>
      </w:pPr>
      <w:r w:rsidRPr="001C22D2">
        <w:rPr>
          <w:rFonts w:ascii="Times New Roman" w:hAnsi="Times New Roman" w:cs="Times New Roman"/>
          <w:sz w:val="24"/>
          <w:szCs w:val="24"/>
        </w:rPr>
        <w:t>Furthermore, model calibration was assessed by a group-based goodness-of-fit (GOF) test developed for survival model</w:t>
      </w:r>
      <w:r w:rsidR="005B555B">
        <w:rPr>
          <w:rFonts w:ascii="Times New Roman" w:hAnsi="Times New Roman" w:cs="Times New Roman"/>
          <w:sz w:val="24"/>
          <w:szCs w:val="24"/>
        </w:rPr>
        <w:t>s</w:t>
      </w:r>
      <w:r w:rsidRPr="001C22D2">
        <w:rPr>
          <w:rFonts w:ascii="Times New Roman" w:hAnsi="Times New Roman" w:cs="Times New Roman"/>
          <w:sz w:val="24"/>
          <w:szCs w:val="24"/>
        </w:rPr>
        <w:t>.</w:t>
      </w:r>
      <w:r w:rsidR="00DB393C">
        <w:rPr>
          <w:rFonts w:ascii="Times New Roman" w:hAnsi="Times New Roman" w:cs="Times New Roman"/>
          <w:sz w:val="24"/>
          <w:szCs w:val="24"/>
        </w:rPr>
        <w:fldChar w:fldCharType="begin"/>
      </w:r>
      <w:r w:rsidR="004F031D">
        <w:rPr>
          <w:rFonts w:ascii="Times New Roman" w:hAnsi="Times New Roman" w:cs="Times New Roman"/>
          <w:sz w:val="24"/>
          <w:szCs w:val="24"/>
        </w:rPr>
        <w:instrText xml:space="preserve"> ADDIN EN.CITE &lt;EndNote&gt;&lt;Cite&gt;&lt;Author&gt;Crowson&lt;/Author&gt;&lt;Year&gt;2016&lt;/Year&gt;&lt;RecNum&gt;46&lt;/RecNum&gt;&lt;DisplayText&gt;&lt;style face="superscript"&gt;46&lt;/style&gt;&lt;/DisplayText&gt;&lt;record&gt;&lt;rec-number&gt;46&lt;/rec-number&gt;&lt;foreign-keys&gt;&lt;key app="EN" db-id="rdap0wfwadfzw5erv2jvze20s9x0evedtfps" timestamp="1661671719"&gt;46&lt;/key&gt;&lt;/foreign-keys&gt;&lt;ref-type name="Journal Article"&gt;17&lt;/ref-type&gt;&lt;contributors&gt;&lt;authors&gt;&lt;author&gt;Crowson, C. S.&lt;/author&gt;&lt;author&gt;Atkinson, E. J.&lt;/author&gt;&lt;author&gt;Therneau, T. M.&lt;/author&gt;&lt;/authors&gt;&lt;/contributors&gt;&lt;auth-address&gt;Division of Biomedical Statistics and Informatics, Department of Health Sciences Research, Mayo Clinic, Mayo Clinic College of Medicine, Rochester, Minnesota, USA crowson@mayo.edu.&amp;#xD;Division of Biomedical Statistics and Informatics, Department of Health Sciences Research, Mayo Clinic, Mayo Clinic College of Medicine, Rochester, Minnesota, USA.&lt;/auth-address&gt;&lt;titles&gt;&lt;title&gt;Assessing calibration of prognostic risk scores&lt;/title&gt;&lt;secondary-title&gt;Stat Methods Med Res&lt;/secondary-title&gt;&lt;/titles&gt;&lt;periodical&gt;&lt;full-title&gt;Stat Methods Med Res&lt;/full-title&gt;&lt;/periodical&gt;&lt;pages&gt;1692-706&lt;/pages&gt;&lt;volume&gt;25&lt;/volume&gt;&lt;number&gt;4&lt;/number&gt;&lt;keywords&gt;&lt;keyword&gt;Adult&lt;/keyword&gt;&lt;keyword&gt;Arthritis, Rheumatoid&lt;/keyword&gt;&lt;keyword&gt;*Calibration&lt;/keyword&gt;&lt;keyword&gt;Humans&lt;/keyword&gt;&lt;keyword&gt;*Prognosis&lt;/keyword&gt;&lt;keyword&gt;*Proportional Hazards Models&lt;/keyword&gt;&lt;keyword&gt;Reproducibility of Results&lt;/keyword&gt;&lt;keyword&gt;Risk&lt;/keyword&gt;&lt;keyword&gt;*Cox model&lt;/keyword&gt;&lt;keyword&gt;*Poisson&lt;/keyword&gt;&lt;keyword&gt;*prognostic risk scores&lt;/keyword&gt;&lt;keyword&gt;*standardized incidence ratio&lt;/keyword&gt;&lt;keyword&gt;*survival&lt;/keyword&gt;&lt;/keywords&gt;&lt;dates&gt;&lt;year&gt;2016&lt;/year&gt;&lt;pub-dates&gt;&lt;date&gt;Aug&lt;/date&gt;&lt;/pub-dates&gt;&lt;/dates&gt;&lt;isbn&gt;1477-0334 (Electronic)&amp;#xD;0962-2802 (Linking)&lt;/isbn&gt;&lt;accession-num&gt;23907781&lt;/accession-num&gt;&lt;urls&gt;&lt;related-urls&gt;&lt;url&gt;https://www.ncbi.nlm.nih.gov/pubmed/23907781&lt;/url&gt;&lt;/related-urls&gt;&lt;/urls&gt;&lt;custom2&gt;PMC3933449&lt;/custom2&gt;&lt;electronic-resource-num&gt;10.1177/0962280213497434&lt;/electronic-resource-num&gt;&lt;/record&gt;&lt;/Cite&gt;&lt;/EndNote&gt;</w:instrText>
      </w:r>
      <w:r w:rsidR="00DB393C">
        <w:rPr>
          <w:rFonts w:ascii="Times New Roman" w:hAnsi="Times New Roman" w:cs="Times New Roman"/>
          <w:sz w:val="24"/>
          <w:szCs w:val="24"/>
        </w:rPr>
        <w:fldChar w:fldCharType="separate"/>
      </w:r>
      <w:r w:rsidR="00E427C4" w:rsidRPr="00E427C4">
        <w:rPr>
          <w:rFonts w:ascii="Times New Roman" w:hAnsi="Times New Roman" w:cs="Times New Roman"/>
          <w:noProof/>
          <w:sz w:val="24"/>
          <w:szCs w:val="24"/>
          <w:vertAlign w:val="superscript"/>
        </w:rPr>
        <w:t>46</w:t>
      </w:r>
      <w:r w:rsidR="00DB393C">
        <w:rPr>
          <w:rFonts w:ascii="Times New Roman" w:hAnsi="Times New Roman" w:cs="Times New Roman"/>
          <w:sz w:val="24"/>
          <w:szCs w:val="24"/>
        </w:rPr>
        <w:fldChar w:fldCharType="end"/>
      </w:r>
      <w:r w:rsidRPr="001C22D2">
        <w:rPr>
          <w:rFonts w:ascii="Times New Roman" w:hAnsi="Times New Roman" w:cs="Times New Roman"/>
          <w:sz w:val="24"/>
          <w:szCs w:val="24"/>
        </w:rPr>
        <w:t xml:space="preserve"> Briefly, the population was divided into deciles (groups) of </w:t>
      </w:r>
      <w:r w:rsidRPr="001C22D2">
        <w:rPr>
          <w:rFonts w:ascii="Times New Roman" w:hAnsi="Times New Roman" w:cs="Times New Roman"/>
          <w:sz w:val="24"/>
          <w:szCs w:val="24"/>
        </w:rPr>
        <w:lastRenderedPageBreak/>
        <w:t>the risk score</w:t>
      </w:r>
      <w:r w:rsidR="000940C7">
        <w:rPr>
          <w:rFonts w:ascii="Times New Roman" w:hAnsi="Times New Roman" w:cs="Times New Roman"/>
          <w:sz w:val="24"/>
          <w:szCs w:val="24"/>
        </w:rPr>
        <w:t>,</w:t>
      </w:r>
      <w:r w:rsidRPr="001C22D2">
        <w:rPr>
          <w:rFonts w:ascii="Times New Roman" w:hAnsi="Times New Roman" w:cs="Times New Roman"/>
          <w:sz w:val="24"/>
          <w:szCs w:val="24"/>
        </w:rPr>
        <w:t xml:space="preserve"> and the group-based GOF test provide</w:t>
      </w:r>
      <w:r w:rsidR="00D241B1">
        <w:rPr>
          <w:rFonts w:ascii="Times New Roman" w:hAnsi="Times New Roman" w:cs="Times New Roman"/>
          <w:sz w:val="24"/>
          <w:szCs w:val="24"/>
        </w:rPr>
        <w:t>d</w:t>
      </w:r>
      <w:r w:rsidRPr="001C22D2">
        <w:rPr>
          <w:rFonts w:ascii="Times New Roman" w:hAnsi="Times New Roman" w:cs="Times New Roman"/>
          <w:sz w:val="24"/>
          <w:szCs w:val="24"/>
        </w:rPr>
        <w:t xml:space="preserve"> an overall assessment of model calibration as well as for each group. Calibration plot</w:t>
      </w:r>
      <w:r w:rsidR="001C52A3" w:rsidRPr="001C22D2">
        <w:rPr>
          <w:rFonts w:ascii="Times New Roman" w:hAnsi="Times New Roman" w:cs="Times New Roman"/>
          <w:sz w:val="24"/>
          <w:szCs w:val="24"/>
        </w:rPr>
        <w:t>s</w:t>
      </w:r>
      <w:r w:rsidRPr="001C22D2">
        <w:rPr>
          <w:rFonts w:ascii="Times New Roman" w:hAnsi="Times New Roman" w:cs="Times New Roman"/>
          <w:sz w:val="24"/>
          <w:szCs w:val="24"/>
        </w:rPr>
        <w:t xml:space="preserve"> for </w:t>
      </w:r>
      <w:r w:rsidR="00977C63" w:rsidRPr="001C22D2">
        <w:rPr>
          <w:rFonts w:ascii="Times New Roman" w:hAnsi="Times New Roman" w:cs="Times New Roman"/>
          <w:sz w:val="24"/>
          <w:szCs w:val="24"/>
        </w:rPr>
        <w:t>one-year</w:t>
      </w:r>
      <w:r w:rsidR="001C52A3" w:rsidRPr="001C22D2">
        <w:rPr>
          <w:rFonts w:ascii="Times New Roman" w:hAnsi="Times New Roman" w:cs="Times New Roman"/>
          <w:sz w:val="24"/>
          <w:szCs w:val="24"/>
        </w:rPr>
        <w:t xml:space="preserve"> to </w:t>
      </w:r>
      <w:r w:rsidR="00977C63" w:rsidRPr="001C22D2">
        <w:rPr>
          <w:rFonts w:ascii="Times New Roman" w:hAnsi="Times New Roman" w:cs="Times New Roman"/>
          <w:sz w:val="24"/>
          <w:szCs w:val="24"/>
        </w:rPr>
        <w:t>five</w:t>
      </w:r>
      <w:r w:rsidR="001C52A3" w:rsidRPr="001C22D2">
        <w:rPr>
          <w:rFonts w:ascii="Times New Roman" w:hAnsi="Times New Roman" w:cs="Times New Roman"/>
          <w:sz w:val="24"/>
          <w:szCs w:val="24"/>
        </w:rPr>
        <w:t>-year event probabilities were also assessed.</w:t>
      </w:r>
    </w:p>
    <w:p w14:paraId="678CDB61" w14:textId="7FC15FC4" w:rsidR="001C52A3" w:rsidRPr="001C22D2" w:rsidRDefault="00347973" w:rsidP="001C22D2">
      <w:pPr>
        <w:spacing w:after="0" w:line="480" w:lineRule="auto"/>
        <w:ind w:firstLine="720"/>
        <w:contextualSpacing/>
        <w:rPr>
          <w:rFonts w:ascii="Times New Roman" w:hAnsi="Times New Roman" w:cs="Times New Roman"/>
          <w:sz w:val="24"/>
          <w:szCs w:val="24"/>
        </w:rPr>
      </w:pPr>
      <w:r w:rsidRPr="001C22D2">
        <w:rPr>
          <w:rFonts w:ascii="Times New Roman" w:hAnsi="Times New Roman" w:cs="Times New Roman"/>
          <w:color w:val="000000"/>
          <w:sz w:val="24"/>
          <w:szCs w:val="24"/>
        </w:rPr>
        <w:t>Model predicti</w:t>
      </w:r>
      <w:r w:rsidR="001C52A3" w:rsidRPr="001C22D2">
        <w:rPr>
          <w:rFonts w:ascii="Times New Roman" w:hAnsi="Times New Roman" w:cs="Times New Roman"/>
          <w:color w:val="000000"/>
          <w:sz w:val="24"/>
          <w:szCs w:val="24"/>
        </w:rPr>
        <w:t xml:space="preserve">ve performance or discrimination </w:t>
      </w:r>
      <w:r w:rsidRPr="001C22D2">
        <w:rPr>
          <w:rFonts w:ascii="Times New Roman" w:hAnsi="Times New Roman" w:cs="Times New Roman"/>
          <w:color w:val="000000"/>
          <w:sz w:val="24"/>
          <w:szCs w:val="24"/>
        </w:rPr>
        <w:t>w</w:t>
      </w:r>
      <w:r w:rsidR="001C52A3" w:rsidRPr="001C22D2">
        <w:rPr>
          <w:rFonts w:ascii="Times New Roman" w:hAnsi="Times New Roman" w:cs="Times New Roman"/>
          <w:color w:val="000000"/>
          <w:sz w:val="24"/>
          <w:szCs w:val="24"/>
        </w:rPr>
        <w:t>ere</w:t>
      </w:r>
      <w:r w:rsidRPr="001C22D2">
        <w:rPr>
          <w:rFonts w:ascii="Times New Roman" w:hAnsi="Times New Roman" w:cs="Times New Roman"/>
          <w:color w:val="000000"/>
          <w:sz w:val="24"/>
          <w:szCs w:val="24"/>
        </w:rPr>
        <w:t xml:space="preserve"> assessed using internal validation on the one-third validation dataset</w:t>
      </w:r>
      <w:r w:rsidR="001C52A3" w:rsidRPr="001C22D2">
        <w:rPr>
          <w:rFonts w:ascii="Times New Roman" w:hAnsi="Times New Roman" w:cs="Times New Roman"/>
          <w:color w:val="000000"/>
          <w:sz w:val="24"/>
          <w:szCs w:val="24"/>
        </w:rPr>
        <w:t>, not used in the model development process.</w:t>
      </w:r>
      <w:r w:rsidRPr="001C22D2">
        <w:rPr>
          <w:rFonts w:ascii="Times New Roman" w:hAnsi="Times New Roman" w:cs="Times New Roman"/>
          <w:color w:val="000000"/>
          <w:sz w:val="24"/>
          <w:szCs w:val="24"/>
        </w:rPr>
        <w:t xml:space="preserve"> Model</w:t>
      </w:r>
      <w:r w:rsidR="001C52A3" w:rsidRPr="001C22D2">
        <w:rPr>
          <w:rFonts w:ascii="Times New Roman" w:hAnsi="Times New Roman" w:cs="Times New Roman"/>
          <w:color w:val="000000"/>
          <w:sz w:val="24"/>
          <w:szCs w:val="24"/>
        </w:rPr>
        <w:t xml:space="preserve"> </w:t>
      </w:r>
      <w:r w:rsidRPr="001C22D2">
        <w:rPr>
          <w:rFonts w:ascii="Times New Roman" w:hAnsi="Times New Roman" w:cs="Times New Roman"/>
          <w:color w:val="1A1818"/>
          <w:sz w:val="24"/>
          <w:szCs w:val="24"/>
        </w:rPr>
        <w:t>discrimination was assessed using the index of concordance, or C</w:t>
      </w:r>
      <w:r w:rsidR="001C52A3" w:rsidRPr="001C22D2">
        <w:rPr>
          <w:rFonts w:ascii="Times New Roman" w:hAnsi="Times New Roman" w:cs="Times New Roman"/>
          <w:color w:val="1A1818"/>
          <w:sz w:val="24"/>
          <w:szCs w:val="24"/>
        </w:rPr>
        <w:t>-</w:t>
      </w:r>
      <w:r w:rsidRPr="001C22D2">
        <w:rPr>
          <w:rFonts w:ascii="Times New Roman" w:hAnsi="Times New Roman" w:cs="Times New Roman"/>
          <w:color w:val="1A1818"/>
          <w:sz w:val="24"/>
          <w:szCs w:val="24"/>
        </w:rPr>
        <w:t>statistic, which accounts for censoring in time-to-event models</w:t>
      </w:r>
      <w:r w:rsidR="00DB393C">
        <w:rPr>
          <w:rFonts w:ascii="Times New Roman" w:hAnsi="Times New Roman" w:cs="Times New Roman"/>
          <w:color w:val="1A1818"/>
          <w:sz w:val="24"/>
          <w:szCs w:val="24"/>
        </w:rPr>
        <w:fldChar w:fldCharType="begin"/>
      </w:r>
      <w:r w:rsidR="004F031D">
        <w:rPr>
          <w:rFonts w:ascii="Times New Roman" w:hAnsi="Times New Roman" w:cs="Times New Roman"/>
          <w:color w:val="1A1818"/>
          <w:sz w:val="24"/>
          <w:szCs w:val="24"/>
        </w:rPr>
        <w:instrText xml:space="preserve"> ADDIN EN.CITE &lt;EndNote&gt;&lt;Cite&gt;&lt;Author&gt;Harrell&lt;/Author&gt;&lt;Year&gt;1982&lt;/Year&gt;&lt;RecNum&gt;47&lt;/RecNum&gt;&lt;DisplayText&gt;&lt;style face="superscript"&gt;47&lt;/style&gt;&lt;/DisplayText&gt;&lt;record&gt;&lt;rec-number&gt;47&lt;/rec-number&gt;&lt;foreign-keys&gt;&lt;key app="EN" db-id="rdap0wfwadfzw5erv2jvze20s9x0evedtfps" timestamp="1661671719"&gt;47&lt;/key&gt;&lt;/foreign-keys&gt;&lt;ref-type name="Journal Article"&gt;17&lt;/ref-type&gt;&lt;contributors&gt;&lt;authors&gt;&lt;author&gt;Harrell, F. E., Jr.&lt;/author&gt;&lt;author&gt;Califf, R. M.&lt;/author&gt;&lt;author&gt;Pryor, D. B.&lt;/author&gt;&lt;author&gt;Lee, K. L.&lt;/author&gt;&lt;author&gt;Rosati, R. A.&lt;/author&gt;&lt;/authors&gt;&lt;/contributors&gt;&lt;titles&gt;&lt;title&gt;Evaluating the yield of medical tests&lt;/title&gt;&lt;secondary-title&gt;JAMA&lt;/secondary-title&gt;&lt;/titles&gt;&lt;periodical&gt;&lt;full-title&gt;JAMA&lt;/full-title&gt;&lt;abbr-1&gt;JAMA : the journal of the American Medical Association&lt;/abbr-1&gt;&lt;/periodical&gt;&lt;pages&gt;2543-6&lt;/pages&gt;&lt;volume&gt;247&lt;/volume&gt;&lt;number&gt;18&lt;/number&gt;&lt;edition&gt;1982/05/14&lt;/edition&gt;&lt;keywords&gt;&lt;keyword&gt;Catheterization&lt;/keyword&gt;&lt;keyword&gt;Diagnostic Services/*statistics &amp;amp; numerical data&lt;/keyword&gt;&lt;keyword&gt;Evaluation Studies as Topic&lt;/keyword&gt;&lt;keyword&gt;Exercise Test&lt;/keyword&gt;&lt;keyword&gt;Heart Diseases/*diagnosis/therapy&lt;/keyword&gt;&lt;keyword&gt;Hospital Bed Capacity, 500 and over&lt;/keyword&gt;&lt;keyword&gt;Humans&lt;/keyword&gt;&lt;keyword&gt;Medical History Taking&lt;/keyword&gt;&lt;keyword&gt;North Carolina&lt;/keyword&gt;&lt;keyword&gt;Physical Examination&lt;/keyword&gt;&lt;/keywords&gt;&lt;dates&gt;&lt;year&gt;1982&lt;/year&gt;&lt;pub-dates&gt;&lt;date&gt;May 14&lt;/date&gt;&lt;/pub-dates&gt;&lt;/dates&gt;&lt;isbn&gt;0098-7484 (Print)&amp;#xD;0098-7484 (Linking)&lt;/isbn&gt;&lt;accession-num&gt;7069920&lt;/accession-num&gt;&lt;urls&gt;&lt;related-urls&gt;&lt;url&gt;https://www.ncbi.nlm.nih.gov/pubmed/7069920&lt;/url&gt;&lt;/related-urls&gt;&lt;/urls&gt;&lt;/record&gt;&lt;/Cite&gt;&lt;/EndNote&gt;</w:instrText>
      </w:r>
      <w:r w:rsidR="00DB393C">
        <w:rPr>
          <w:rFonts w:ascii="Times New Roman" w:hAnsi="Times New Roman" w:cs="Times New Roman"/>
          <w:color w:val="1A1818"/>
          <w:sz w:val="24"/>
          <w:szCs w:val="24"/>
        </w:rPr>
        <w:fldChar w:fldCharType="separate"/>
      </w:r>
      <w:r w:rsidR="00E427C4" w:rsidRPr="00E427C4">
        <w:rPr>
          <w:rFonts w:ascii="Times New Roman" w:hAnsi="Times New Roman" w:cs="Times New Roman"/>
          <w:noProof/>
          <w:color w:val="1A1818"/>
          <w:sz w:val="24"/>
          <w:szCs w:val="24"/>
          <w:vertAlign w:val="superscript"/>
        </w:rPr>
        <w:t>47</w:t>
      </w:r>
      <w:r w:rsidR="00DB393C">
        <w:rPr>
          <w:rFonts w:ascii="Times New Roman" w:hAnsi="Times New Roman" w:cs="Times New Roman"/>
          <w:color w:val="1A1818"/>
          <w:sz w:val="24"/>
          <w:szCs w:val="24"/>
        </w:rPr>
        <w:fldChar w:fldCharType="end"/>
      </w:r>
      <w:r w:rsidR="001C52A3" w:rsidRPr="001C22D2">
        <w:rPr>
          <w:rFonts w:ascii="Times New Roman" w:hAnsi="Times New Roman" w:cs="Times New Roman"/>
          <w:color w:val="1A1818"/>
          <w:sz w:val="24"/>
          <w:szCs w:val="24"/>
        </w:rPr>
        <w:t xml:space="preserve"> </w:t>
      </w:r>
      <w:r w:rsidRPr="001C22D2">
        <w:rPr>
          <w:rFonts w:ascii="Times New Roman" w:hAnsi="Times New Roman" w:cs="Times New Roman"/>
          <w:color w:val="1A1818"/>
          <w:sz w:val="24"/>
          <w:szCs w:val="24"/>
        </w:rPr>
        <w:t>and is equivalent to the area under the ROC curve for binary outcomes (logistic regression).</w:t>
      </w:r>
      <w:r w:rsidR="00DB393C">
        <w:rPr>
          <w:rFonts w:ascii="Times New Roman" w:hAnsi="Times New Roman" w:cs="Times New Roman"/>
          <w:color w:val="1A1818"/>
          <w:sz w:val="24"/>
          <w:szCs w:val="24"/>
        </w:rPr>
        <w:fldChar w:fldCharType="begin">
          <w:fldData xml:space="preserve">PEVuZE5vdGU+PENpdGU+PEF1dGhvcj5IYXJyZWxsPC9BdXRob3I+PFllYXI+MTk4MjwvWWVhcj48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</w:fldData>
        </w:fldChar>
      </w:r>
      <w:r w:rsidR="002E7895">
        <w:rPr>
          <w:rFonts w:ascii="Times New Roman" w:hAnsi="Times New Roman" w:cs="Times New Roman"/>
          <w:color w:val="1A1818"/>
          <w:sz w:val="24"/>
          <w:szCs w:val="24"/>
        </w:rPr>
        <w:instrText xml:space="preserve"> ADDIN EN.CITE </w:instrText>
      </w:r>
      <w:r w:rsidR="002E7895">
        <w:rPr>
          <w:rFonts w:ascii="Times New Roman" w:hAnsi="Times New Roman" w:cs="Times New Roman"/>
          <w:color w:val="1A1818"/>
          <w:sz w:val="24"/>
          <w:szCs w:val="24"/>
        </w:rPr>
        <w:fldChar w:fldCharType="begin">
          <w:fldData xml:space="preserve">PEVuZE5vdGU+PENpdGU+PEF1dGhvcj5IYXJyZWxsPC9BdXRob3I+PFllYXI+MTk4MjwvWWVhcj48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</w:fldData>
        </w:fldChar>
      </w:r>
      <w:r w:rsidR="002E7895">
        <w:rPr>
          <w:rFonts w:ascii="Times New Roman" w:hAnsi="Times New Roman" w:cs="Times New Roman"/>
          <w:color w:val="1A1818"/>
          <w:sz w:val="24"/>
          <w:szCs w:val="24"/>
        </w:rPr>
        <w:instrText xml:space="preserve"> ADDIN EN.CITE.DATA </w:instrText>
      </w:r>
      <w:r w:rsidR="002E7895">
        <w:rPr>
          <w:rFonts w:ascii="Times New Roman" w:hAnsi="Times New Roman" w:cs="Times New Roman"/>
          <w:color w:val="1A1818"/>
          <w:sz w:val="24"/>
          <w:szCs w:val="24"/>
        </w:rPr>
      </w:r>
      <w:r w:rsidR="002E7895">
        <w:rPr>
          <w:rFonts w:ascii="Times New Roman" w:hAnsi="Times New Roman" w:cs="Times New Roman"/>
          <w:color w:val="1A1818"/>
          <w:sz w:val="24"/>
          <w:szCs w:val="24"/>
        </w:rPr>
        <w:fldChar w:fldCharType="end"/>
      </w:r>
      <w:r w:rsidR="00DB393C">
        <w:rPr>
          <w:rFonts w:ascii="Times New Roman" w:hAnsi="Times New Roman" w:cs="Times New Roman"/>
          <w:color w:val="1A1818"/>
          <w:sz w:val="24"/>
          <w:szCs w:val="24"/>
        </w:rPr>
      </w:r>
      <w:r w:rsidR="00DB393C">
        <w:rPr>
          <w:rFonts w:ascii="Times New Roman" w:hAnsi="Times New Roman" w:cs="Times New Roman"/>
          <w:color w:val="1A1818"/>
          <w:sz w:val="24"/>
          <w:szCs w:val="24"/>
        </w:rPr>
        <w:fldChar w:fldCharType="separate"/>
      </w:r>
      <w:r w:rsidR="002E7895" w:rsidRPr="002E7895">
        <w:rPr>
          <w:rFonts w:ascii="Times New Roman" w:hAnsi="Times New Roman" w:cs="Times New Roman"/>
          <w:noProof/>
          <w:color w:val="1A1818"/>
          <w:sz w:val="24"/>
          <w:szCs w:val="24"/>
          <w:vertAlign w:val="superscript"/>
        </w:rPr>
        <w:t>44 47</w:t>
      </w:r>
      <w:r w:rsidR="00DB393C">
        <w:rPr>
          <w:rFonts w:ascii="Times New Roman" w:hAnsi="Times New Roman" w:cs="Times New Roman"/>
          <w:color w:val="1A1818"/>
          <w:sz w:val="24"/>
          <w:szCs w:val="24"/>
        </w:rPr>
        <w:fldChar w:fldCharType="end"/>
      </w:r>
      <w:r w:rsidRPr="001C22D2">
        <w:rPr>
          <w:rFonts w:ascii="Times New Roman" w:hAnsi="Times New Roman" w:cs="Times New Roman"/>
          <w:sz w:val="24"/>
          <w:szCs w:val="24"/>
        </w:rPr>
        <w:t xml:space="preserve"> </w:t>
      </w:r>
    </w:p>
    <w:p w14:paraId="67A96DFD" w14:textId="3994BBE7" w:rsidR="00347973" w:rsidRPr="001C22D2" w:rsidRDefault="001C52A3" w:rsidP="001C22D2">
      <w:pPr>
        <w:spacing w:after="0" w:line="480" w:lineRule="auto"/>
        <w:ind w:firstLine="720"/>
        <w:contextualSpacing/>
        <w:rPr>
          <w:rFonts w:ascii="Times New Roman" w:hAnsi="Times New Roman" w:cs="Times New Roman"/>
          <w:sz w:val="24"/>
          <w:szCs w:val="24"/>
        </w:rPr>
      </w:pPr>
      <w:r w:rsidRPr="001C22D2">
        <w:rPr>
          <w:rFonts w:ascii="Times New Roman" w:hAnsi="Times New Roman" w:cs="Times New Roman"/>
          <w:sz w:val="24"/>
          <w:szCs w:val="24"/>
        </w:rPr>
        <w:t xml:space="preserve">Estimated probabilities of incident hypothyroidism at a given time </w:t>
      </w:r>
      <w:r w:rsidRPr="001C22D2">
        <w:rPr>
          <w:rFonts w:ascii="Times New Roman" w:hAnsi="Times New Roman" w:cs="Times New Roman"/>
          <w:i/>
          <w:iCs/>
          <w:sz w:val="24"/>
          <w:szCs w:val="24"/>
        </w:rPr>
        <w:t>t</w:t>
      </w:r>
      <w:r w:rsidRPr="001C22D2">
        <w:rPr>
          <w:rFonts w:ascii="Times New Roman" w:hAnsi="Times New Roman" w:cs="Times New Roman"/>
          <w:sz w:val="24"/>
          <w:szCs w:val="24"/>
        </w:rPr>
        <w:t xml:space="preserve"> (i.e., </w:t>
      </w:r>
      <w:r w:rsidRPr="001C22D2">
        <w:rPr>
          <w:rFonts w:ascii="Times New Roman" w:hAnsi="Times New Roman" w:cs="Times New Roman"/>
          <w:i/>
          <w:iCs/>
          <w:sz w:val="24"/>
          <w:szCs w:val="24"/>
        </w:rPr>
        <w:t>t</w:t>
      </w:r>
      <w:r w:rsidRPr="001C22D2">
        <w:rPr>
          <w:rFonts w:ascii="Times New Roman" w:hAnsi="Times New Roman" w:cs="Times New Roman"/>
          <w:sz w:val="24"/>
          <w:szCs w:val="24"/>
        </w:rPr>
        <w:t xml:space="preserve"> year) were based on the </w:t>
      </w:r>
      <w:r w:rsidR="00347973" w:rsidRPr="001C22D2">
        <w:rPr>
          <w:rFonts w:ascii="Times New Roman" w:hAnsi="Times New Roman" w:cs="Times New Roman"/>
          <w:sz w:val="24"/>
          <w:szCs w:val="24"/>
        </w:rPr>
        <w:t>final prediction model</w:t>
      </w:r>
      <w:r w:rsidRPr="001C22D2">
        <w:rPr>
          <w:rFonts w:ascii="Times New Roman" w:hAnsi="Times New Roman" w:cs="Times New Roman"/>
          <w:sz w:val="24"/>
          <w:szCs w:val="24"/>
        </w:rPr>
        <w:t xml:space="preserve"> via the</w:t>
      </w:r>
      <w:r w:rsidR="00347973" w:rsidRPr="001C22D2">
        <w:rPr>
          <w:rFonts w:ascii="Times New Roman" w:hAnsi="Times New Roman" w:cs="Times New Roman"/>
          <w:sz w:val="24"/>
          <w:szCs w:val="24"/>
        </w:rPr>
        <w:t xml:space="preserve"> shrunken prognostic score (PS)</w:t>
      </w:r>
      <w:r w:rsidR="00347973" w:rsidRPr="001C22D2">
        <w:rPr>
          <w:rFonts w:ascii="Times New Roman" w:hAnsi="Times New Roman" w:cs="Times New Roman"/>
          <w:color w:val="1A1818"/>
          <w:sz w:val="24"/>
          <w:szCs w:val="24"/>
        </w:rPr>
        <w:t xml:space="preserve">. That is, </w:t>
      </w:r>
      <w:r w:rsidR="00347973" w:rsidRPr="001C22D2">
        <w:rPr>
          <w:rFonts w:ascii="Times New Roman" w:hAnsi="Times New Roman" w:cs="Times New Roman"/>
          <w:sz w:val="24"/>
          <w:szCs w:val="24"/>
        </w:rPr>
        <w:t>the shrunken PS</w:t>
      </w:r>
      <w:r w:rsidR="00461584" w:rsidRPr="001C22D2">
        <w:rPr>
          <w:rFonts w:ascii="Times New Roman" w:hAnsi="Times New Roman" w:cs="Times New Roman"/>
          <w:sz w:val="24"/>
          <w:szCs w:val="24"/>
        </w:rPr>
        <w:t xml:space="preserve"> is</w:t>
      </w:r>
      <w:r w:rsidRPr="001C22D2">
        <w:rPr>
          <w:rFonts w:ascii="Times New Roman" w:hAnsi="Times New Roman" w:cs="Times New Roman"/>
          <w:sz w:val="24"/>
          <w:szCs w:val="24"/>
        </w:rPr>
        <w:t xml:space="preserve"> </w:t>
      </w:r>
      <w:r w:rsidR="00347973" w:rsidRPr="001C22D2">
        <w:rPr>
          <w:rFonts w:ascii="Times New Roman" w:hAnsi="Times New Roman" w:cs="Times New Roman"/>
          <w:sz w:val="24"/>
          <w:szCs w:val="24"/>
        </w:rPr>
        <w:t>PS</w:t>
      </w:r>
      <w:r w:rsidR="00347973" w:rsidRPr="001C22D2">
        <w:rPr>
          <w:rFonts w:ascii="Times New Roman" w:hAnsi="Times New Roman" w:cs="Times New Roman"/>
          <w:sz w:val="24"/>
          <w:szCs w:val="24"/>
          <w:vertAlign w:val="superscript"/>
        </w:rPr>
        <w:t>*</w:t>
      </w:r>
      <w:r w:rsidR="00347973" w:rsidRPr="001C22D2">
        <w:rPr>
          <w:rFonts w:ascii="Times New Roman" w:hAnsi="Times New Roman" w:cs="Times New Roman"/>
          <w:sz w:val="24"/>
          <w:szCs w:val="24"/>
        </w:rPr>
        <w:t xml:space="preserve"> = </w:t>
      </w:r>
      <w:r w:rsidR="00347973" w:rsidRPr="001C22D2">
        <w:rPr>
          <w:rFonts w:ascii="Symbol" w:eastAsia="Symbol" w:hAnsi="Symbol" w:cs="Symbol"/>
          <w:sz w:val="24"/>
          <w:szCs w:val="24"/>
        </w:rPr>
        <w:t></w:t>
      </w:r>
      <w:r w:rsidR="00347973" w:rsidRPr="001C22D2">
        <w:rPr>
          <w:rFonts w:ascii="Times New Roman" w:hAnsi="Times New Roman" w:cs="Times New Roman"/>
          <w:sz w:val="24"/>
          <w:szCs w:val="24"/>
        </w:rPr>
        <w:t xml:space="preserve"> </w:t>
      </w:r>
      <w:r w:rsidR="00347973" w:rsidRPr="001C22D2">
        <w:rPr>
          <w:rFonts w:ascii="Times New Roman" w:hAnsi="Times New Roman" w:cs="Times New Roman"/>
          <w:i/>
          <w:iCs/>
          <w:sz w:val="24"/>
          <w:szCs w:val="24"/>
        </w:rPr>
        <w:t>X</w:t>
      </w:r>
      <w:r w:rsidR="00347973" w:rsidRPr="001C22D2">
        <w:rPr>
          <w:rFonts w:ascii="Symbol" w:eastAsia="Symbol" w:hAnsi="Symbol" w:cs="Symbol"/>
          <w:i/>
          <w:iCs/>
          <w:sz w:val="24"/>
          <w:szCs w:val="24"/>
        </w:rPr>
        <w:t></w:t>
      </w:r>
      <w:r w:rsidR="00347973" w:rsidRPr="001C22D2">
        <w:rPr>
          <w:rFonts w:ascii="Times New Roman" w:hAnsi="Times New Roman" w:cs="Times New Roman"/>
          <w:sz w:val="24"/>
          <w:szCs w:val="24"/>
        </w:rPr>
        <w:t xml:space="preserve">, where </w:t>
      </w:r>
      <w:r w:rsidR="00347973" w:rsidRPr="001C22D2">
        <w:rPr>
          <w:rFonts w:ascii="Symbol" w:eastAsia="Symbol" w:hAnsi="Symbol" w:cs="Symbol"/>
          <w:i/>
          <w:iCs/>
          <w:sz w:val="24"/>
          <w:szCs w:val="24"/>
        </w:rPr>
        <w:t></w:t>
      </w:r>
      <w:r w:rsidR="00347973" w:rsidRPr="001C22D2">
        <w:rPr>
          <w:rFonts w:ascii="Times New Roman" w:hAnsi="Times New Roman" w:cs="Times New Roman"/>
          <w:sz w:val="24"/>
          <w:szCs w:val="24"/>
        </w:rPr>
        <w:t xml:space="preserve"> is collection of estimated coefficients </w:t>
      </w:r>
      <w:r w:rsidRPr="001C22D2">
        <w:rPr>
          <w:rFonts w:ascii="Times New Roman" w:hAnsi="Times New Roman" w:cs="Times New Roman"/>
          <w:sz w:val="24"/>
          <w:szCs w:val="24"/>
        </w:rPr>
        <w:t xml:space="preserve">corresponding to predictor variables set </w:t>
      </w:r>
      <w:r w:rsidRPr="001C22D2">
        <w:rPr>
          <w:rFonts w:ascii="Times New Roman" w:hAnsi="Times New Roman" w:cs="Times New Roman"/>
          <w:i/>
          <w:iCs/>
          <w:sz w:val="24"/>
          <w:szCs w:val="24"/>
        </w:rPr>
        <w:t>X</w:t>
      </w:r>
      <w:r w:rsidRPr="001C22D2">
        <w:rPr>
          <w:rFonts w:ascii="Times New Roman" w:hAnsi="Times New Roman" w:cs="Times New Roman"/>
          <w:sz w:val="24"/>
          <w:szCs w:val="24"/>
        </w:rPr>
        <w:t xml:space="preserve"> </w:t>
      </w:r>
      <w:r w:rsidR="00347973" w:rsidRPr="001C22D2">
        <w:rPr>
          <w:rFonts w:ascii="Times New Roman" w:hAnsi="Times New Roman" w:cs="Times New Roman"/>
          <w:sz w:val="24"/>
          <w:szCs w:val="24"/>
        </w:rPr>
        <w:t xml:space="preserve">in the final prediction model. The predicted survival at time </w:t>
      </w:r>
      <w:r w:rsidR="00347973" w:rsidRPr="001C22D2">
        <w:rPr>
          <w:rFonts w:ascii="Times New Roman" w:hAnsi="Times New Roman" w:cs="Times New Roman"/>
          <w:i/>
          <w:sz w:val="24"/>
          <w:szCs w:val="24"/>
        </w:rPr>
        <w:t>t</w:t>
      </w:r>
      <w:r w:rsidR="00347973" w:rsidRPr="001C22D2">
        <w:rPr>
          <w:rFonts w:ascii="Times New Roman" w:hAnsi="Times New Roman" w:cs="Times New Roman"/>
          <w:sz w:val="24"/>
          <w:szCs w:val="24"/>
        </w:rPr>
        <w:t xml:space="preserve"> for new a patient can </w:t>
      </w:r>
      <w:r w:rsidR="003827AD" w:rsidRPr="001C22D2">
        <w:rPr>
          <w:rFonts w:ascii="Times New Roman" w:hAnsi="Times New Roman" w:cs="Times New Roman"/>
          <w:sz w:val="24"/>
          <w:szCs w:val="24"/>
        </w:rPr>
        <w:t xml:space="preserve">then </w:t>
      </w:r>
      <w:r w:rsidR="00347973" w:rsidRPr="001C22D2">
        <w:rPr>
          <w:rFonts w:ascii="Times New Roman" w:hAnsi="Times New Roman" w:cs="Times New Roman"/>
          <w:sz w:val="24"/>
          <w:szCs w:val="24"/>
        </w:rPr>
        <w:t>be obtained as S</w:t>
      </w:r>
      <w:r w:rsidR="00347973" w:rsidRPr="001C22D2">
        <w:rPr>
          <w:rFonts w:ascii="Times New Roman" w:hAnsi="Times New Roman" w:cs="Times New Roman"/>
          <w:sz w:val="24"/>
          <w:szCs w:val="24"/>
          <w:vertAlign w:val="subscript"/>
        </w:rPr>
        <w:t>0</w:t>
      </w:r>
      <w:r w:rsidR="00347973" w:rsidRPr="001C22D2">
        <w:rPr>
          <w:rFonts w:ascii="Times New Roman" w:hAnsi="Times New Roman" w:cs="Times New Roman"/>
          <w:sz w:val="24"/>
          <w:szCs w:val="24"/>
        </w:rPr>
        <w:t>(</w:t>
      </w:r>
      <w:r w:rsidR="00347973" w:rsidRPr="001C22D2">
        <w:rPr>
          <w:rFonts w:ascii="Times New Roman" w:hAnsi="Times New Roman" w:cs="Times New Roman"/>
          <w:i/>
          <w:sz w:val="24"/>
          <w:szCs w:val="24"/>
        </w:rPr>
        <w:t>t</w:t>
      </w:r>
      <w:r w:rsidR="00347973" w:rsidRPr="001C22D2">
        <w:rPr>
          <w:rFonts w:ascii="Times New Roman" w:hAnsi="Times New Roman" w:cs="Times New Roman"/>
          <w:sz w:val="24"/>
          <w:szCs w:val="24"/>
        </w:rPr>
        <w:t>)</w:t>
      </w:r>
      <w:proofErr w:type="gramStart"/>
      <w:r w:rsidR="00347973" w:rsidRPr="001C22D2">
        <w:rPr>
          <w:rFonts w:ascii="Times New Roman" w:hAnsi="Times New Roman" w:cs="Times New Roman"/>
          <w:sz w:val="24"/>
          <w:szCs w:val="24"/>
          <w:vertAlign w:val="superscript"/>
        </w:rPr>
        <w:t>exp(</w:t>
      </w:r>
      <w:proofErr w:type="gramEnd"/>
      <w:r w:rsidR="00347973" w:rsidRPr="001C22D2">
        <w:rPr>
          <w:rFonts w:ascii="Times New Roman" w:hAnsi="Times New Roman" w:cs="Times New Roman"/>
          <w:sz w:val="24"/>
          <w:szCs w:val="24"/>
          <w:vertAlign w:val="superscript"/>
        </w:rPr>
        <w:t>PS*)</w:t>
      </w:r>
      <w:r w:rsidR="003827AD" w:rsidRPr="001C22D2">
        <w:rPr>
          <w:rFonts w:ascii="Times New Roman" w:hAnsi="Times New Roman" w:cs="Times New Roman"/>
          <w:sz w:val="24"/>
          <w:szCs w:val="24"/>
        </w:rPr>
        <w:t>, where</w:t>
      </w:r>
      <w:r w:rsidR="00347973" w:rsidRPr="001C22D2">
        <w:rPr>
          <w:rFonts w:ascii="Times New Roman" w:hAnsi="Times New Roman" w:cs="Times New Roman"/>
          <w:sz w:val="24"/>
          <w:szCs w:val="24"/>
        </w:rPr>
        <w:t xml:space="preserve"> S</w:t>
      </w:r>
      <w:r w:rsidR="00347973" w:rsidRPr="001C22D2">
        <w:rPr>
          <w:rFonts w:ascii="Times New Roman" w:hAnsi="Times New Roman" w:cs="Times New Roman"/>
          <w:sz w:val="24"/>
          <w:szCs w:val="24"/>
          <w:vertAlign w:val="subscript"/>
        </w:rPr>
        <w:t>0</w:t>
      </w:r>
      <w:r w:rsidR="00347973" w:rsidRPr="001C22D2">
        <w:rPr>
          <w:rFonts w:ascii="Times New Roman" w:hAnsi="Times New Roman" w:cs="Times New Roman"/>
          <w:sz w:val="24"/>
          <w:szCs w:val="24"/>
        </w:rPr>
        <w:t>(</w:t>
      </w:r>
      <w:r w:rsidR="00347973" w:rsidRPr="001C22D2">
        <w:rPr>
          <w:rFonts w:ascii="Times New Roman" w:hAnsi="Times New Roman" w:cs="Times New Roman"/>
          <w:i/>
          <w:sz w:val="24"/>
          <w:szCs w:val="24"/>
        </w:rPr>
        <w:t>t</w:t>
      </w:r>
      <w:r w:rsidR="00347973" w:rsidRPr="001C22D2">
        <w:rPr>
          <w:rFonts w:ascii="Times New Roman" w:hAnsi="Times New Roman" w:cs="Times New Roman"/>
          <w:sz w:val="24"/>
          <w:szCs w:val="24"/>
        </w:rPr>
        <w:t xml:space="preserve">) is the baseline survival estimate from the final model. </w:t>
      </w:r>
      <w:r w:rsidR="003827AD" w:rsidRPr="001C22D2">
        <w:rPr>
          <w:rFonts w:ascii="Times New Roman" w:hAnsi="Times New Roman" w:cs="Times New Roman"/>
          <w:sz w:val="24"/>
          <w:szCs w:val="24"/>
        </w:rPr>
        <w:t>Analyses were performed in Stata version</w:t>
      </w:r>
      <w:r w:rsidR="00B2624A" w:rsidRPr="001C22D2">
        <w:rPr>
          <w:rFonts w:ascii="Times New Roman" w:hAnsi="Times New Roman" w:cs="Times New Roman"/>
          <w:sz w:val="24"/>
          <w:szCs w:val="24"/>
        </w:rPr>
        <w:t xml:space="preserve"> 13</w:t>
      </w:r>
      <w:r w:rsidR="003827AD" w:rsidRPr="001C22D2">
        <w:rPr>
          <w:rFonts w:ascii="Times New Roman" w:hAnsi="Times New Roman" w:cs="Times New Roman"/>
          <w:sz w:val="24"/>
          <w:szCs w:val="24"/>
        </w:rPr>
        <w:t xml:space="preserve"> and </w:t>
      </w:r>
      <w:r w:rsidR="00347973" w:rsidRPr="001C22D2">
        <w:rPr>
          <w:rFonts w:ascii="Times New Roman" w:hAnsi="Times New Roman" w:cs="Times New Roman"/>
          <w:sz w:val="24"/>
          <w:szCs w:val="24"/>
        </w:rPr>
        <w:t>R version</w:t>
      </w:r>
      <w:r w:rsidR="00B2624A" w:rsidRPr="001C22D2">
        <w:rPr>
          <w:rFonts w:ascii="Times New Roman" w:hAnsi="Times New Roman" w:cs="Times New Roman"/>
          <w:sz w:val="24"/>
          <w:szCs w:val="24"/>
        </w:rPr>
        <w:t xml:space="preserve"> 3.6</w:t>
      </w:r>
      <w:r w:rsidR="00977C63" w:rsidRPr="001C22D2">
        <w:rPr>
          <w:rFonts w:ascii="Times New Roman" w:hAnsi="Times New Roman" w:cs="Times New Roman"/>
          <w:sz w:val="24"/>
          <w:szCs w:val="24"/>
        </w:rPr>
        <w:t>.</w:t>
      </w:r>
      <w:r w:rsidR="00B2624A" w:rsidRPr="001C22D2">
        <w:rPr>
          <w:rFonts w:ascii="Times New Roman" w:hAnsi="Times New Roman" w:cs="Times New Roman"/>
          <w:sz w:val="24"/>
          <w:szCs w:val="24"/>
        </w:rPr>
        <w:t>1</w:t>
      </w:r>
      <w:r w:rsidR="00347973" w:rsidRPr="001C22D2">
        <w:rPr>
          <w:rFonts w:ascii="Times New Roman" w:hAnsi="Times New Roman" w:cs="Times New Roman"/>
          <w:sz w:val="24"/>
          <w:szCs w:val="24"/>
        </w:rPr>
        <w:t xml:space="preserve"> using libraries RMS and SURVIVAL.</w:t>
      </w:r>
    </w:p>
    <w:p w14:paraId="57F44449" w14:textId="77777777" w:rsidR="00977C63" w:rsidRPr="001C22D2" w:rsidRDefault="00977C63" w:rsidP="001C22D2">
      <w:pPr>
        <w:spacing w:after="0" w:line="480" w:lineRule="auto"/>
        <w:contextualSpacing/>
        <w:outlineLvl w:val="0"/>
        <w:rPr>
          <w:rFonts w:ascii="Times New Roman" w:eastAsiaTheme="minorHAnsi" w:hAnsi="Times New Roman" w:cs="Times New Roman"/>
          <w:b/>
          <w:sz w:val="24"/>
          <w:szCs w:val="24"/>
          <w:u w:val="single"/>
        </w:rPr>
      </w:pPr>
    </w:p>
    <w:p w14:paraId="71DEB0C7" w14:textId="35D21820" w:rsidR="00C0694D" w:rsidRPr="00EF0971" w:rsidRDefault="00C0694D" w:rsidP="001C22D2">
      <w:pPr>
        <w:spacing w:after="0" w:line="480" w:lineRule="auto"/>
        <w:contextualSpacing/>
        <w:outlineLvl w:val="0"/>
        <w:rPr>
          <w:rFonts w:ascii="Times New Roman" w:eastAsiaTheme="minorHAnsi" w:hAnsi="Times New Roman" w:cs="Times New Roman"/>
          <w:b/>
          <w:sz w:val="24"/>
          <w:szCs w:val="24"/>
          <w:u w:val="single"/>
        </w:rPr>
      </w:pPr>
      <w:r w:rsidRPr="00EF0971">
        <w:rPr>
          <w:rFonts w:ascii="Times New Roman" w:eastAsiaTheme="minorHAnsi" w:hAnsi="Times New Roman" w:cs="Times New Roman"/>
          <w:b/>
          <w:sz w:val="24"/>
          <w:szCs w:val="24"/>
          <w:u w:val="single"/>
        </w:rPr>
        <w:t>RESULTS</w:t>
      </w:r>
    </w:p>
    <w:p w14:paraId="62D3CDA4" w14:textId="0ED11EB2" w:rsidR="00C0694D" w:rsidRPr="000940C7" w:rsidRDefault="00977C63" w:rsidP="001C22D2">
      <w:pPr>
        <w:spacing w:after="0" w:line="480" w:lineRule="auto"/>
        <w:contextualSpacing/>
        <w:outlineLvl w:val="1"/>
        <w:rPr>
          <w:rFonts w:ascii="Times New Roman" w:eastAsiaTheme="minorHAnsi" w:hAnsi="Times New Roman" w:cs="Times New Roman"/>
          <w:b/>
          <w:i/>
          <w:iCs/>
          <w:sz w:val="24"/>
          <w:szCs w:val="24"/>
        </w:rPr>
      </w:pPr>
      <w:r w:rsidRPr="000940C7">
        <w:rPr>
          <w:rFonts w:ascii="Times New Roman" w:eastAsiaTheme="minorHAnsi" w:hAnsi="Times New Roman" w:cs="Times New Roman"/>
          <w:b/>
          <w:i/>
          <w:iCs/>
          <w:sz w:val="24"/>
          <w:szCs w:val="24"/>
        </w:rPr>
        <w:t>Baseline C</w:t>
      </w:r>
      <w:r w:rsidR="00C0694D" w:rsidRPr="000940C7">
        <w:rPr>
          <w:rFonts w:ascii="Times New Roman" w:eastAsiaTheme="minorHAnsi" w:hAnsi="Times New Roman" w:cs="Times New Roman"/>
          <w:b/>
          <w:i/>
          <w:iCs/>
          <w:sz w:val="24"/>
          <w:szCs w:val="24"/>
        </w:rPr>
        <w:t xml:space="preserve">haracteristics of the Study </w:t>
      </w:r>
      <w:r w:rsidRPr="000940C7">
        <w:rPr>
          <w:rFonts w:ascii="Times New Roman" w:eastAsiaTheme="minorHAnsi" w:hAnsi="Times New Roman" w:cs="Times New Roman"/>
          <w:b/>
          <w:i/>
          <w:iCs/>
          <w:sz w:val="24"/>
          <w:szCs w:val="24"/>
        </w:rPr>
        <w:t>C</w:t>
      </w:r>
      <w:r w:rsidR="00C0694D" w:rsidRPr="000940C7">
        <w:rPr>
          <w:rFonts w:ascii="Times New Roman" w:eastAsiaTheme="minorHAnsi" w:hAnsi="Times New Roman" w:cs="Times New Roman"/>
          <w:b/>
          <w:i/>
          <w:iCs/>
          <w:sz w:val="24"/>
          <w:szCs w:val="24"/>
        </w:rPr>
        <w:t>ohort</w:t>
      </w:r>
    </w:p>
    <w:p w14:paraId="26FF50D3" w14:textId="03F2FB0E" w:rsidR="00BE5B0E" w:rsidRDefault="00BE5B0E" w:rsidP="00914109">
      <w:pPr>
        <w:spacing w:after="0" w:line="480" w:lineRule="auto"/>
        <w:ind w:firstLine="708"/>
        <w:contextualSpacing/>
        <w:rPr>
          <w:rFonts w:ascii="Times New Roman" w:hAnsi="Times New Roman" w:cs="Times New Roman"/>
          <w:color w:val="000000"/>
          <w:sz w:val="24"/>
          <w:szCs w:val="24"/>
        </w:rPr>
      </w:pPr>
      <w:r w:rsidRPr="001C22D2">
        <w:rPr>
          <w:rFonts w:ascii="Times New Roman" w:hAnsi="Times New Roman" w:cs="Times New Roman"/>
          <w:sz w:val="24"/>
          <w:szCs w:val="24"/>
        </w:rPr>
        <w:t xml:space="preserve">Details of the </w:t>
      </w:r>
      <w:r>
        <w:rPr>
          <w:rFonts w:ascii="Times New Roman" w:hAnsi="Times New Roman" w:cs="Times New Roman"/>
          <w:sz w:val="24"/>
          <w:szCs w:val="24"/>
        </w:rPr>
        <w:t xml:space="preserve">overall </w:t>
      </w:r>
      <w:r w:rsidRPr="001C22D2">
        <w:rPr>
          <w:rFonts w:ascii="Times New Roman" w:hAnsi="Times New Roman" w:cs="Times New Roman"/>
          <w:sz w:val="24"/>
          <w:szCs w:val="24"/>
        </w:rPr>
        <w:t xml:space="preserve">cohort characteristics are provided in </w:t>
      </w:r>
      <w:r w:rsidRPr="001C22D2">
        <w:rPr>
          <w:rFonts w:ascii="Times New Roman" w:hAnsi="Times New Roman" w:cs="Times New Roman"/>
          <w:b/>
          <w:bCs/>
          <w:sz w:val="24"/>
          <w:szCs w:val="24"/>
        </w:rPr>
        <w:t>Table 1</w:t>
      </w:r>
      <w:r>
        <w:rPr>
          <w:rFonts w:ascii="Times New Roman" w:hAnsi="Times New Roman" w:cs="Times New Roman"/>
          <w:sz w:val="24"/>
          <w:szCs w:val="24"/>
        </w:rPr>
        <w:t>,</w:t>
      </w:r>
      <w:r w:rsidRPr="001C22D2">
        <w:rPr>
          <w:rFonts w:ascii="Times New Roman" w:hAnsi="Times New Roman" w:cs="Times New Roman"/>
          <w:sz w:val="24"/>
          <w:szCs w:val="24"/>
        </w:rPr>
        <w:t xml:space="preserve"> along with the </w:t>
      </w:r>
      <w:r>
        <w:rPr>
          <w:rFonts w:ascii="Times New Roman" w:hAnsi="Times New Roman" w:cs="Times New Roman"/>
          <w:sz w:val="24"/>
          <w:szCs w:val="24"/>
        </w:rPr>
        <w:t>two-thirds</w:t>
      </w:r>
      <w:r w:rsidRPr="001C22D2">
        <w:rPr>
          <w:rFonts w:ascii="Times New Roman" w:hAnsi="Times New Roman" w:cs="Times New Roman"/>
          <w:sz w:val="24"/>
          <w:szCs w:val="24"/>
        </w:rPr>
        <w:t xml:space="preserve"> and </w:t>
      </w:r>
      <w:r>
        <w:rPr>
          <w:rFonts w:ascii="Times New Roman" w:hAnsi="Times New Roman" w:cs="Times New Roman"/>
          <w:sz w:val="24"/>
          <w:szCs w:val="24"/>
        </w:rPr>
        <w:t>one-third</w:t>
      </w:r>
      <w:r w:rsidRPr="001C22D2">
        <w:rPr>
          <w:rFonts w:ascii="Times New Roman" w:hAnsi="Times New Roman" w:cs="Times New Roman"/>
          <w:sz w:val="24"/>
          <w:szCs w:val="24"/>
        </w:rPr>
        <w:t xml:space="preserve"> randomly sampled development and internal validation/test cohorts, respectively. </w:t>
      </w:r>
      <w:r w:rsidR="000402DC" w:rsidRPr="001C22D2">
        <w:rPr>
          <w:rFonts w:ascii="Times New Roman" w:hAnsi="Times New Roman" w:cs="Times New Roman"/>
          <w:sz w:val="24"/>
          <w:szCs w:val="24"/>
        </w:rPr>
        <w:t xml:space="preserve">The </w:t>
      </w:r>
      <w:r w:rsidR="005B555B">
        <w:rPr>
          <w:rFonts w:ascii="Times New Roman" w:hAnsi="Times New Roman" w:cs="Times New Roman"/>
          <w:sz w:val="24"/>
          <w:szCs w:val="24"/>
        </w:rPr>
        <w:t>primary overall</w:t>
      </w:r>
      <w:r>
        <w:rPr>
          <w:rFonts w:ascii="Times New Roman" w:hAnsi="Times New Roman" w:cs="Times New Roman"/>
          <w:sz w:val="24"/>
          <w:szCs w:val="24"/>
        </w:rPr>
        <w:t xml:space="preserve"> </w:t>
      </w:r>
      <w:r w:rsidR="000402DC" w:rsidRPr="001C22D2">
        <w:rPr>
          <w:rFonts w:ascii="Times New Roman" w:hAnsi="Times New Roman" w:cs="Times New Roman"/>
          <w:sz w:val="24"/>
          <w:szCs w:val="24"/>
        </w:rPr>
        <w:t>study cohort</w:t>
      </w:r>
      <w:r w:rsidR="00977C63" w:rsidRPr="001C22D2">
        <w:rPr>
          <w:rFonts w:ascii="Times New Roman" w:hAnsi="Times New Roman" w:cs="Times New Roman"/>
          <w:sz w:val="24"/>
          <w:szCs w:val="24"/>
        </w:rPr>
        <w:t xml:space="preserve"> consisted of</w:t>
      </w:r>
      <w:r w:rsidR="000402DC" w:rsidRPr="001C22D2">
        <w:rPr>
          <w:rFonts w:ascii="Times New Roman" w:hAnsi="Times New Roman" w:cs="Times New Roman"/>
          <w:sz w:val="24"/>
          <w:szCs w:val="24"/>
        </w:rPr>
        <w:t xml:space="preserve"> 15,642</w:t>
      </w:r>
      <w:r w:rsidR="00977C63" w:rsidRPr="001C22D2">
        <w:rPr>
          <w:rFonts w:ascii="Times New Roman" w:hAnsi="Times New Roman" w:cs="Times New Roman"/>
          <w:sz w:val="24"/>
          <w:szCs w:val="24"/>
        </w:rPr>
        <w:t xml:space="preserve"> patients with </w:t>
      </w:r>
      <w:r w:rsidR="000940C7">
        <w:rPr>
          <w:rFonts w:ascii="Times New Roman" w:hAnsi="Times New Roman" w:cs="Times New Roman"/>
          <w:sz w:val="24"/>
          <w:szCs w:val="24"/>
        </w:rPr>
        <w:t>stage</w:t>
      </w:r>
      <w:r w:rsidR="005B555B">
        <w:rPr>
          <w:rFonts w:ascii="Times New Roman" w:hAnsi="Times New Roman" w:cs="Times New Roman"/>
          <w:sz w:val="24"/>
          <w:szCs w:val="24"/>
        </w:rPr>
        <w:t>s</w:t>
      </w:r>
      <w:r w:rsidR="000940C7">
        <w:rPr>
          <w:rFonts w:ascii="Times New Roman" w:hAnsi="Times New Roman" w:cs="Times New Roman"/>
          <w:sz w:val="24"/>
          <w:szCs w:val="24"/>
        </w:rPr>
        <w:t xml:space="preserve"> </w:t>
      </w:r>
      <w:r w:rsidR="0054173C">
        <w:rPr>
          <w:rFonts w:ascii="Times New Roman" w:hAnsi="Times New Roman" w:cs="Times New Roman"/>
          <w:sz w:val="24"/>
          <w:szCs w:val="24"/>
        </w:rPr>
        <w:t>4</w:t>
      </w:r>
      <w:r w:rsidR="000940C7">
        <w:rPr>
          <w:rFonts w:ascii="Times New Roman" w:hAnsi="Times New Roman" w:cs="Times New Roman"/>
          <w:sz w:val="24"/>
          <w:szCs w:val="24"/>
        </w:rPr>
        <w:t xml:space="preserve">-5 CKD </w:t>
      </w:r>
      <w:r w:rsidR="00977C63" w:rsidRPr="001C22D2">
        <w:rPr>
          <w:rFonts w:ascii="Times New Roman" w:hAnsi="Times New Roman" w:cs="Times New Roman"/>
          <w:sz w:val="24"/>
          <w:szCs w:val="24"/>
        </w:rPr>
        <w:t>(eGFR &lt;30ml/min/1.73m</w:t>
      </w:r>
      <w:r w:rsidR="00977C63" w:rsidRPr="001C22D2">
        <w:rPr>
          <w:rFonts w:ascii="Times New Roman" w:hAnsi="Times New Roman" w:cs="Times New Roman"/>
          <w:sz w:val="24"/>
          <w:szCs w:val="24"/>
          <w:vertAlign w:val="superscript"/>
        </w:rPr>
        <w:t>2</w:t>
      </w:r>
      <w:r w:rsidR="00977C63" w:rsidRPr="001C22D2">
        <w:rPr>
          <w:rFonts w:ascii="Times New Roman" w:hAnsi="Times New Roman" w:cs="Times New Roman"/>
          <w:sz w:val="24"/>
          <w:szCs w:val="24"/>
        </w:rPr>
        <w:t>), among whom the</w:t>
      </w:r>
      <w:r w:rsidR="000402DC" w:rsidRPr="001C22D2">
        <w:rPr>
          <w:rFonts w:ascii="Times New Roman" w:hAnsi="Times New Roman" w:cs="Times New Roman"/>
          <w:sz w:val="24"/>
          <w:szCs w:val="24"/>
        </w:rPr>
        <w:t xml:space="preserve"> mean</w:t>
      </w:r>
      <w:r w:rsidR="005B555B">
        <w:rPr>
          <w:rFonts w:ascii="Times New Roman" w:hAnsi="Times New Roman" w:cs="Times New Roman"/>
          <w:sz w:val="24"/>
          <w:szCs w:val="24"/>
        </w:rPr>
        <w:t xml:space="preserve"> </w:t>
      </w:r>
      <w:r w:rsidR="000402DC" w:rsidRPr="001C22D2">
        <w:rPr>
          <w:rFonts w:ascii="Times New Roman" w:hAnsi="Times New Roman" w:cs="Times New Roman"/>
          <w:color w:val="000000"/>
          <w:sz w:val="24"/>
          <w:szCs w:val="24"/>
        </w:rPr>
        <w:t>±</w:t>
      </w:r>
      <w:r w:rsidR="005B555B">
        <w:rPr>
          <w:rFonts w:ascii="Times New Roman" w:hAnsi="Times New Roman" w:cs="Times New Roman"/>
          <w:color w:val="000000"/>
          <w:sz w:val="24"/>
          <w:szCs w:val="24"/>
        </w:rPr>
        <w:t xml:space="preserve"> </w:t>
      </w:r>
      <w:r w:rsidR="000402DC" w:rsidRPr="001C22D2">
        <w:rPr>
          <w:rFonts w:ascii="Times New Roman" w:hAnsi="Times New Roman" w:cs="Times New Roman"/>
          <w:color w:val="000000"/>
          <w:sz w:val="24"/>
          <w:szCs w:val="24"/>
        </w:rPr>
        <w:t xml:space="preserve">SD age </w:t>
      </w:r>
      <w:r w:rsidR="00977C63" w:rsidRPr="001C22D2">
        <w:rPr>
          <w:rFonts w:ascii="Times New Roman" w:hAnsi="Times New Roman" w:cs="Times New Roman"/>
          <w:color w:val="000000"/>
          <w:sz w:val="24"/>
          <w:szCs w:val="24"/>
        </w:rPr>
        <w:t xml:space="preserve">was </w:t>
      </w:r>
      <w:r w:rsidR="000402DC" w:rsidRPr="001C22D2">
        <w:rPr>
          <w:rFonts w:ascii="Times New Roman" w:hAnsi="Times New Roman" w:cs="Times New Roman"/>
          <w:color w:val="000000"/>
          <w:sz w:val="24"/>
          <w:szCs w:val="24"/>
        </w:rPr>
        <w:t>60</w:t>
      </w:r>
      <w:r w:rsidR="005B555B">
        <w:rPr>
          <w:rFonts w:ascii="Times New Roman" w:hAnsi="Times New Roman" w:cs="Times New Roman"/>
          <w:color w:val="000000"/>
          <w:sz w:val="24"/>
          <w:szCs w:val="24"/>
        </w:rPr>
        <w:t xml:space="preserve"> </w:t>
      </w:r>
      <w:r w:rsidR="000402DC" w:rsidRPr="001C22D2">
        <w:rPr>
          <w:rFonts w:ascii="Times New Roman" w:hAnsi="Times New Roman" w:cs="Times New Roman"/>
          <w:color w:val="000000"/>
          <w:sz w:val="24"/>
          <w:szCs w:val="24"/>
        </w:rPr>
        <w:t>±</w:t>
      </w:r>
      <w:r w:rsidR="005B555B">
        <w:rPr>
          <w:rFonts w:ascii="Times New Roman" w:hAnsi="Times New Roman" w:cs="Times New Roman"/>
          <w:color w:val="000000"/>
          <w:sz w:val="24"/>
          <w:szCs w:val="24"/>
        </w:rPr>
        <w:t xml:space="preserve"> </w:t>
      </w:r>
      <w:r w:rsidR="000402DC" w:rsidRPr="001C22D2">
        <w:rPr>
          <w:rFonts w:ascii="Times New Roman" w:hAnsi="Times New Roman" w:cs="Times New Roman"/>
          <w:color w:val="000000"/>
          <w:sz w:val="24"/>
          <w:szCs w:val="24"/>
        </w:rPr>
        <w:t xml:space="preserve">18 </w:t>
      </w:r>
      <w:r w:rsidR="00977C63" w:rsidRPr="001C22D2">
        <w:rPr>
          <w:rFonts w:ascii="Times New Roman" w:hAnsi="Times New Roman" w:cs="Times New Roman"/>
          <w:color w:val="000000"/>
          <w:sz w:val="24"/>
          <w:szCs w:val="24"/>
        </w:rPr>
        <w:t xml:space="preserve">years old; </w:t>
      </w:r>
      <w:r w:rsidR="000402DC" w:rsidRPr="001C22D2">
        <w:rPr>
          <w:rFonts w:ascii="Times New Roman" w:hAnsi="Times New Roman" w:cs="Times New Roman"/>
          <w:color w:val="000000"/>
          <w:sz w:val="24"/>
          <w:szCs w:val="24"/>
        </w:rPr>
        <w:t>67% were female</w:t>
      </w:r>
      <w:r w:rsidR="00977C63" w:rsidRPr="001C22D2">
        <w:rPr>
          <w:rFonts w:ascii="Times New Roman" w:hAnsi="Times New Roman" w:cs="Times New Roman"/>
          <w:color w:val="000000"/>
          <w:sz w:val="24"/>
          <w:szCs w:val="24"/>
        </w:rPr>
        <w:t>;</w:t>
      </w:r>
      <w:r w:rsidR="000402DC" w:rsidRPr="001C22D2">
        <w:rPr>
          <w:rFonts w:ascii="Times New Roman" w:hAnsi="Times New Roman" w:cs="Times New Roman"/>
          <w:color w:val="000000"/>
          <w:sz w:val="24"/>
          <w:szCs w:val="24"/>
        </w:rPr>
        <w:t xml:space="preserve"> 67%, 19% and 8% were </w:t>
      </w:r>
      <w:r w:rsidR="005F0F6C">
        <w:rPr>
          <w:rFonts w:ascii="Times New Roman" w:hAnsi="Times New Roman" w:cs="Times New Roman"/>
          <w:color w:val="000000"/>
          <w:sz w:val="24"/>
          <w:szCs w:val="24"/>
        </w:rPr>
        <w:t>N</w:t>
      </w:r>
      <w:r w:rsidR="00977C63" w:rsidRPr="001C22D2">
        <w:rPr>
          <w:rFonts w:ascii="Times New Roman" w:hAnsi="Times New Roman" w:cs="Times New Roman"/>
          <w:color w:val="000000"/>
          <w:sz w:val="24"/>
          <w:szCs w:val="24"/>
        </w:rPr>
        <w:t xml:space="preserve">on-Hispanic </w:t>
      </w:r>
      <w:r w:rsidR="000402DC" w:rsidRPr="001C22D2">
        <w:rPr>
          <w:rFonts w:ascii="Times New Roman" w:hAnsi="Times New Roman" w:cs="Times New Roman"/>
          <w:color w:val="000000"/>
          <w:sz w:val="24"/>
          <w:szCs w:val="24"/>
        </w:rPr>
        <w:t xml:space="preserve">White, </w:t>
      </w:r>
      <w:r w:rsidR="005F0F6C">
        <w:rPr>
          <w:rFonts w:ascii="Times New Roman" w:hAnsi="Times New Roman" w:cs="Times New Roman"/>
          <w:color w:val="000000"/>
          <w:sz w:val="24"/>
          <w:szCs w:val="24"/>
        </w:rPr>
        <w:t>N</w:t>
      </w:r>
      <w:r w:rsidR="00977C63" w:rsidRPr="001C22D2">
        <w:rPr>
          <w:rFonts w:ascii="Times New Roman" w:hAnsi="Times New Roman" w:cs="Times New Roman"/>
          <w:color w:val="000000"/>
          <w:sz w:val="24"/>
          <w:szCs w:val="24"/>
        </w:rPr>
        <w:t xml:space="preserve">on-Hispanic </w:t>
      </w:r>
      <w:r w:rsidR="000402DC" w:rsidRPr="001C22D2">
        <w:rPr>
          <w:rFonts w:ascii="Times New Roman" w:hAnsi="Times New Roman" w:cs="Times New Roman"/>
          <w:color w:val="000000"/>
          <w:sz w:val="24"/>
          <w:szCs w:val="24"/>
        </w:rPr>
        <w:t xml:space="preserve">Black, and Hispanic, </w:t>
      </w:r>
      <w:r w:rsidR="000402DC" w:rsidRPr="001C22D2">
        <w:rPr>
          <w:rFonts w:ascii="Times New Roman" w:hAnsi="Times New Roman" w:cs="Times New Roman"/>
          <w:color w:val="000000"/>
          <w:sz w:val="24"/>
          <w:szCs w:val="24"/>
        </w:rPr>
        <w:lastRenderedPageBreak/>
        <w:t>respectively</w:t>
      </w:r>
      <w:r>
        <w:rPr>
          <w:rFonts w:ascii="Times New Roman" w:hAnsi="Times New Roman" w:cs="Times New Roman"/>
          <w:color w:val="000000"/>
          <w:sz w:val="24"/>
          <w:szCs w:val="24"/>
        </w:rPr>
        <w:t xml:space="preserve">. </w:t>
      </w:r>
      <w:r w:rsidR="002C78D1">
        <w:rPr>
          <w:rFonts w:ascii="Times New Roman" w:hAnsi="Times New Roman" w:cs="Times New Roman"/>
          <w:color w:val="000000"/>
          <w:sz w:val="24"/>
          <w:szCs w:val="24"/>
        </w:rPr>
        <w:t xml:space="preserve">Among these patients, the </w:t>
      </w:r>
      <w:r w:rsidR="002C78D1" w:rsidRPr="001C22D2">
        <w:rPr>
          <w:rFonts w:ascii="Times New Roman" w:hAnsi="Times New Roman" w:cs="Times New Roman"/>
          <w:sz w:val="24"/>
          <w:szCs w:val="24"/>
        </w:rPr>
        <w:t>mean</w:t>
      </w:r>
      <w:r w:rsidR="005B555B">
        <w:rPr>
          <w:rFonts w:ascii="Times New Roman" w:hAnsi="Times New Roman" w:cs="Times New Roman"/>
          <w:sz w:val="24"/>
          <w:szCs w:val="24"/>
        </w:rPr>
        <w:t xml:space="preserve"> </w:t>
      </w:r>
      <w:r w:rsidR="002C78D1" w:rsidRPr="001C22D2">
        <w:rPr>
          <w:rFonts w:ascii="Times New Roman" w:hAnsi="Times New Roman" w:cs="Times New Roman"/>
          <w:color w:val="000000"/>
          <w:sz w:val="24"/>
          <w:szCs w:val="24"/>
        </w:rPr>
        <w:t>±</w:t>
      </w:r>
      <w:r w:rsidR="005B555B">
        <w:rPr>
          <w:rFonts w:ascii="Times New Roman" w:hAnsi="Times New Roman" w:cs="Times New Roman"/>
          <w:color w:val="000000"/>
          <w:sz w:val="24"/>
          <w:szCs w:val="24"/>
        </w:rPr>
        <w:t xml:space="preserve"> </w:t>
      </w:r>
      <w:r w:rsidR="002C78D1" w:rsidRPr="001C22D2">
        <w:rPr>
          <w:rFonts w:ascii="Times New Roman" w:hAnsi="Times New Roman" w:cs="Times New Roman"/>
          <w:color w:val="000000"/>
          <w:sz w:val="24"/>
          <w:szCs w:val="24"/>
        </w:rPr>
        <w:t xml:space="preserve">SD </w:t>
      </w:r>
      <w:r w:rsidR="002C78D1">
        <w:rPr>
          <w:rFonts w:ascii="Times New Roman" w:hAnsi="Times New Roman" w:cs="Times New Roman"/>
          <w:color w:val="000000"/>
          <w:sz w:val="24"/>
          <w:szCs w:val="24"/>
        </w:rPr>
        <w:t xml:space="preserve">index (baseline) </w:t>
      </w:r>
      <w:r w:rsidR="000402DC" w:rsidRPr="001C22D2">
        <w:rPr>
          <w:rFonts w:ascii="Times New Roman" w:hAnsi="Times New Roman" w:cs="Times New Roman"/>
          <w:color w:val="000000"/>
          <w:sz w:val="24"/>
          <w:szCs w:val="24"/>
        </w:rPr>
        <w:t>eGFR</w:t>
      </w:r>
      <w:r w:rsidR="002C78D1">
        <w:rPr>
          <w:rFonts w:ascii="Times New Roman" w:hAnsi="Times New Roman" w:cs="Times New Roman"/>
          <w:color w:val="000000"/>
          <w:sz w:val="24"/>
          <w:szCs w:val="24"/>
        </w:rPr>
        <w:t xml:space="preserve"> level </w:t>
      </w:r>
      <w:r w:rsidR="000402DC" w:rsidRPr="001C22D2">
        <w:rPr>
          <w:rFonts w:ascii="Times New Roman" w:hAnsi="Times New Roman" w:cs="Times New Roman"/>
          <w:color w:val="000000"/>
          <w:sz w:val="24"/>
          <w:szCs w:val="24"/>
        </w:rPr>
        <w:t>was 16.8</w:t>
      </w:r>
      <w:r w:rsidR="005B555B">
        <w:rPr>
          <w:rFonts w:ascii="Times New Roman" w:hAnsi="Times New Roman" w:cs="Times New Roman"/>
          <w:color w:val="000000"/>
          <w:sz w:val="24"/>
          <w:szCs w:val="24"/>
        </w:rPr>
        <w:t xml:space="preserve"> </w:t>
      </w:r>
      <w:r w:rsidR="000402DC" w:rsidRPr="001C22D2">
        <w:rPr>
          <w:rFonts w:ascii="Times New Roman" w:hAnsi="Times New Roman" w:cs="Times New Roman"/>
          <w:color w:val="000000"/>
          <w:sz w:val="24"/>
          <w:szCs w:val="24"/>
        </w:rPr>
        <w:t>±</w:t>
      </w:r>
      <w:r w:rsidR="005B555B">
        <w:rPr>
          <w:rFonts w:ascii="Times New Roman" w:hAnsi="Times New Roman" w:cs="Times New Roman"/>
          <w:color w:val="000000"/>
          <w:sz w:val="24"/>
          <w:szCs w:val="24"/>
        </w:rPr>
        <w:t xml:space="preserve"> </w:t>
      </w:r>
      <w:r w:rsidR="000402DC" w:rsidRPr="001C22D2">
        <w:rPr>
          <w:rFonts w:ascii="Times New Roman" w:hAnsi="Times New Roman" w:cs="Times New Roman"/>
          <w:color w:val="000000"/>
          <w:sz w:val="24"/>
          <w:szCs w:val="24"/>
        </w:rPr>
        <w:t xml:space="preserve">1.69 </w:t>
      </w:r>
      <w:r w:rsidR="000402DC" w:rsidRPr="001C22D2">
        <w:rPr>
          <w:rFonts w:ascii="Times New Roman" w:eastAsiaTheme="minorHAnsi" w:hAnsi="Times New Roman" w:cs="Times New Roman"/>
          <w:sz w:val="24"/>
          <w:szCs w:val="24"/>
        </w:rPr>
        <w:t>ml/min/1.73m</w:t>
      </w:r>
      <w:r w:rsidR="000402DC" w:rsidRPr="001C22D2">
        <w:rPr>
          <w:rFonts w:ascii="Times New Roman" w:eastAsiaTheme="minorHAnsi" w:hAnsi="Times New Roman" w:cs="Times New Roman"/>
          <w:sz w:val="24"/>
          <w:szCs w:val="24"/>
          <w:vertAlign w:val="superscript"/>
        </w:rPr>
        <w:t>2</w:t>
      </w:r>
      <w:r w:rsidR="002C78D1">
        <w:rPr>
          <w:rFonts w:ascii="Times New Roman" w:eastAsiaTheme="minorHAnsi" w:hAnsi="Times New Roman" w:cs="Times New Roman"/>
          <w:sz w:val="24"/>
          <w:szCs w:val="24"/>
        </w:rPr>
        <w:t xml:space="preserve">, with </w:t>
      </w:r>
      <w:r w:rsidR="0054173C">
        <w:rPr>
          <w:rFonts w:ascii="Times New Roman" w:eastAsiaTheme="minorHAnsi" w:hAnsi="Times New Roman" w:cs="Times New Roman"/>
          <w:sz w:val="24"/>
          <w:szCs w:val="24"/>
        </w:rPr>
        <w:t xml:space="preserve">59% and </w:t>
      </w:r>
      <w:r w:rsidR="000402DC" w:rsidRPr="001C22D2">
        <w:rPr>
          <w:rFonts w:ascii="Times New Roman" w:hAnsi="Times New Roman" w:cs="Times New Roman"/>
          <w:color w:val="000000"/>
          <w:sz w:val="24"/>
          <w:szCs w:val="24"/>
        </w:rPr>
        <w:t>41%</w:t>
      </w:r>
      <w:r w:rsidR="002C78D1">
        <w:rPr>
          <w:rFonts w:ascii="Times New Roman" w:hAnsi="Times New Roman" w:cs="Times New Roman"/>
          <w:color w:val="000000"/>
          <w:sz w:val="24"/>
          <w:szCs w:val="24"/>
        </w:rPr>
        <w:t xml:space="preserve"> of the cohort having</w:t>
      </w:r>
      <w:r w:rsidR="000402DC" w:rsidRPr="001C22D2">
        <w:rPr>
          <w:rFonts w:ascii="Times New Roman" w:hAnsi="Times New Roman" w:cs="Times New Roman"/>
          <w:color w:val="000000"/>
          <w:sz w:val="24"/>
          <w:szCs w:val="24"/>
        </w:rPr>
        <w:t xml:space="preserve"> </w:t>
      </w:r>
      <w:r w:rsidR="002C78D1">
        <w:rPr>
          <w:rFonts w:ascii="Times New Roman" w:hAnsi="Times New Roman" w:cs="Times New Roman"/>
          <w:color w:val="000000"/>
          <w:sz w:val="24"/>
          <w:szCs w:val="24"/>
        </w:rPr>
        <w:t xml:space="preserve">index </w:t>
      </w:r>
      <w:r w:rsidR="000402DC" w:rsidRPr="001C22D2">
        <w:rPr>
          <w:rFonts w:ascii="Times New Roman" w:hAnsi="Times New Roman" w:cs="Times New Roman"/>
          <w:color w:val="000000"/>
          <w:sz w:val="24"/>
          <w:szCs w:val="24"/>
        </w:rPr>
        <w:t>eGFR</w:t>
      </w:r>
      <w:r w:rsidR="002C78D1">
        <w:rPr>
          <w:rFonts w:ascii="Times New Roman" w:hAnsi="Times New Roman" w:cs="Times New Roman"/>
          <w:color w:val="000000"/>
          <w:sz w:val="24"/>
          <w:szCs w:val="24"/>
        </w:rPr>
        <w:t xml:space="preserve"> levels</w:t>
      </w:r>
      <w:r w:rsidR="000402DC" w:rsidRPr="001C22D2">
        <w:rPr>
          <w:rFonts w:ascii="Times New Roman" w:hAnsi="Times New Roman" w:cs="Times New Roman"/>
          <w:color w:val="000000"/>
          <w:sz w:val="24"/>
          <w:szCs w:val="24"/>
        </w:rPr>
        <w:t xml:space="preserve"> </w:t>
      </w:r>
      <w:r w:rsidR="0054173C" w:rsidRPr="001C22D2">
        <w:rPr>
          <w:rFonts w:ascii="Times New Roman" w:hAnsi="Times New Roman" w:cs="Times New Roman"/>
          <w:color w:val="000000"/>
          <w:sz w:val="24"/>
          <w:szCs w:val="24"/>
        </w:rPr>
        <w:t>15-&lt;30</w:t>
      </w:r>
      <w:r w:rsidR="0054173C" w:rsidRPr="002C78D1">
        <w:rPr>
          <w:rFonts w:ascii="Times New Roman" w:hAnsi="Times New Roman" w:cs="Times New Roman"/>
          <w:sz w:val="24"/>
          <w:szCs w:val="24"/>
        </w:rPr>
        <w:t xml:space="preserve"> </w:t>
      </w:r>
      <w:r w:rsidR="0054173C" w:rsidRPr="001C22D2">
        <w:rPr>
          <w:rFonts w:ascii="Times New Roman" w:hAnsi="Times New Roman" w:cs="Times New Roman"/>
          <w:sz w:val="24"/>
          <w:szCs w:val="24"/>
        </w:rPr>
        <w:t>ml/min/1.73m</w:t>
      </w:r>
      <w:r w:rsidR="0054173C" w:rsidRPr="001C22D2">
        <w:rPr>
          <w:rFonts w:ascii="Times New Roman" w:hAnsi="Times New Roman" w:cs="Times New Roman"/>
          <w:sz w:val="24"/>
          <w:szCs w:val="24"/>
          <w:vertAlign w:val="superscript"/>
        </w:rPr>
        <w:t>2</w:t>
      </w:r>
      <w:r w:rsidR="0054173C">
        <w:rPr>
          <w:rFonts w:ascii="Times New Roman" w:hAnsi="Times New Roman" w:cs="Times New Roman"/>
          <w:color w:val="000000"/>
          <w:sz w:val="24"/>
          <w:szCs w:val="24"/>
        </w:rPr>
        <w:t xml:space="preserve"> (stage 4 CKD) and &lt;</w:t>
      </w:r>
      <w:r w:rsidR="000402DC" w:rsidRPr="001C22D2">
        <w:rPr>
          <w:rFonts w:ascii="Times New Roman" w:hAnsi="Times New Roman" w:cs="Times New Roman"/>
          <w:color w:val="000000"/>
          <w:sz w:val="24"/>
          <w:szCs w:val="24"/>
        </w:rPr>
        <w:t>15</w:t>
      </w:r>
      <w:r w:rsidR="002C78D1" w:rsidRPr="002C78D1">
        <w:rPr>
          <w:rFonts w:ascii="Times New Roman" w:hAnsi="Times New Roman" w:cs="Times New Roman"/>
          <w:sz w:val="24"/>
          <w:szCs w:val="24"/>
        </w:rPr>
        <w:t xml:space="preserve"> </w:t>
      </w:r>
      <w:r w:rsidR="002C78D1" w:rsidRPr="001C22D2">
        <w:rPr>
          <w:rFonts w:ascii="Times New Roman" w:hAnsi="Times New Roman" w:cs="Times New Roman"/>
          <w:sz w:val="24"/>
          <w:szCs w:val="24"/>
        </w:rPr>
        <w:t>ml/min/1.73m</w:t>
      </w:r>
      <w:r w:rsidR="002C78D1" w:rsidRPr="001C22D2">
        <w:rPr>
          <w:rFonts w:ascii="Times New Roman" w:hAnsi="Times New Roman" w:cs="Times New Roman"/>
          <w:sz w:val="24"/>
          <w:szCs w:val="24"/>
          <w:vertAlign w:val="superscript"/>
        </w:rPr>
        <w:t>2</w:t>
      </w:r>
      <w:r w:rsidR="000402DC" w:rsidRPr="001C22D2">
        <w:rPr>
          <w:rFonts w:ascii="Times New Roman" w:hAnsi="Times New Roman" w:cs="Times New Roman"/>
          <w:color w:val="000000"/>
          <w:sz w:val="24"/>
          <w:szCs w:val="24"/>
        </w:rPr>
        <w:t xml:space="preserve"> </w:t>
      </w:r>
      <w:r w:rsidR="0054173C">
        <w:rPr>
          <w:rFonts w:ascii="Times New Roman" w:hAnsi="Times New Roman" w:cs="Times New Roman"/>
          <w:color w:val="000000"/>
          <w:sz w:val="24"/>
          <w:szCs w:val="24"/>
        </w:rPr>
        <w:t>(stage 5 CKD)</w:t>
      </w:r>
      <w:r w:rsidR="002C78D1">
        <w:rPr>
          <w:rFonts w:ascii="Times New Roman" w:hAnsi="Times New Roman" w:cs="Times New Roman"/>
          <w:color w:val="000000"/>
          <w:sz w:val="24"/>
          <w:szCs w:val="24"/>
        </w:rPr>
        <w:t xml:space="preserve">, respectively. </w:t>
      </w:r>
      <w:r w:rsidR="0054173C">
        <w:rPr>
          <w:rFonts w:ascii="Times New Roman" w:hAnsi="Times New Roman" w:cs="Times New Roman"/>
          <w:color w:val="000000"/>
          <w:sz w:val="24"/>
          <w:szCs w:val="24"/>
        </w:rPr>
        <w:t>In the overall cohort, 92% of patients had baseline CCI scores ≥2, and</w:t>
      </w:r>
      <w:r w:rsidR="002C78D1" w:rsidRPr="001C22D2">
        <w:rPr>
          <w:rFonts w:ascii="Times New Roman" w:hAnsi="Times New Roman" w:cs="Times New Roman"/>
          <w:color w:val="000000"/>
          <w:sz w:val="24"/>
          <w:szCs w:val="24"/>
        </w:rPr>
        <w:t xml:space="preserve"> 42%, 66%, </w:t>
      </w:r>
      <w:r w:rsidR="0054173C">
        <w:rPr>
          <w:rFonts w:ascii="Times New Roman" w:hAnsi="Times New Roman" w:cs="Times New Roman"/>
          <w:color w:val="000000"/>
          <w:sz w:val="24"/>
          <w:szCs w:val="24"/>
        </w:rPr>
        <w:t xml:space="preserve">and </w:t>
      </w:r>
      <w:r w:rsidR="002C78D1" w:rsidRPr="001C22D2">
        <w:rPr>
          <w:rFonts w:ascii="Times New Roman" w:hAnsi="Times New Roman" w:cs="Times New Roman"/>
          <w:color w:val="000000"/>
          <w:sz w:val="24"/>
          <w:szCs w:val="24"/>
        </w:rPr>
        <w:t xml:space="preserve">23% </w:t>
      </w:r>
      <w:r w:rsidR="0054173C">
        <w:rPr>
          <w:rFonts w:ascii="Times New Roman" w:hAnsi="Times New Roman" w:cs="Times New Roman"/>
          <w:color w:val="000000"/>
          <w:sz w:val="24"/>
          <w:szCs w:val="24"/>
        </w:rPr>
        <w:t xml:space="preserve">of </w:t>
      </w:r>
      <w:r w:rsidR="002C78D1" w:rsidRPr="001C22D2">
        <w:rPr>
          <w:rFonts w:ascii="Times New Roman" w:hAnsi="Times New Roman" w:cs="Times New Roman"/>
          <w:color w:val="000000"/>
          <w:sz w:val="24"/>
          <w:szCs w:val="24"/>
        </w:rPr>
        <w:t xml:space="preserve">patients </w:t>
      </w:r>
      <w:r w:rsidR="0054173C">
        <w:rPr>
          <w:rFonts w:ascii="Times New Roman" w:hAnsi="Times New Roman" w:cs="Times New Roman"/>
          <w:color w:val="000000"/>
          <w:sz w:val="24"/>
          <w:szCs w:val="24"/>
        </w:rPr>
        <w:t>had underlying</w:t>
      </w:r>
      <w:r w:rsidR="002C78D1" w:rsidRPr="001C22D2">
        <w:rPr>
          <w:rFonts w:ascii="Times New Roman" w:hAnsi="Times New Roman" w:cs="Times New Roman"/>
          <w:color w:val="000000"/>
          <w:sz w:val="24"/>
          <w:szCs w:val="24"/>
        </w:rPr>
        <w:t xml:space="preserve"> diabetes, hypertension, and heart failure, respectively. </w:t>
      </w:r>
      <w:r w:rsidR="0054173C">
        <w:rPr>
          <w:rFonts w:ascii="Times New Roman" w:hAnsi="Times New Roman" w:cs="Times New Roman"/>
          <w:color w:val="000000"/>
          <w:sz w:val="24"/>
          <w:szCs w:val="24"/>
        </w:rPr>
        <w:t>Prior to the index eGFR date,</w:t>
      </w:r>
      <w:r w:rsidR="002C78D1" w:rsidRPr="001C22D2">
        <w:rPr>
          <w:rFonts w:ascii="Times New Roman" w:hAnsi="Times New Roman" w:cs="Times New Roman"/>
          <w:color w:val="000000"/>
          <w:sz w:val="24"/>
          <w:szCs w:val="24"/>
        </w:rPr>
        <w:t xml:space="preserve"> 28% of patients </w:t>
      </w:r>
      <w:r w:rsidR="0054173C">
        <w:rPr>
          <w:rFonts w:ascii="Times New Roman" w:hAnsi="Times New Roman" w:cs="Times New Roman"/>
          <w:color w:val="000000"/>
          <w:sz w:val="24"/>
          <w:szCs w:val="24"/>
        </w:rPr>
        <w:t>received an</w:t>
      </w:r>
      <w:r w:rsidR="002C78D1" w:rsidRPr="001C22D2">
        <w:rPr>
          <w:rFonts w:ascii="Times New Roman" w:hAnsi="Times New Roman" w:cs="Times New Roman"/>
          <w:color w:val="000000"/>
          <w:sz w:val="24"/>
          <w:szCs w:val="24"/>
        </w:rPr>
        <w:t xml:space="preserve"> angiogram</w:t>
      </w:r>
      <w:r w:rsidR="0054173C">
        <w:rPr>
          <w:rFonts w:ascii="Times New Roman" w:hAnsi="Times New Roman" w:cs="Times New Roman"/>
          <w:color w:val="000000"/>
          <w:sz w:val="24"/>
          <w:szCs w:val="24"/>
        </w:rPr>
        <w:t xml:space="preserve"> and/or </w:t>
      </w:r>
      <w:r w:rsidR="002C78D1" w:rsidRPr="001C22D2">
        <w:rPr>
          <w:rFonts w:ascii="Times New Roman" w:hAnsi="Times New Roman" w:cs="Times New Roman"/>
          <w:color w:val="000000"/>
          <w:sz w:val="24"/>
          <w:szCs w:val="24"/>
        </w:rPr>
        <w:t>CT scan with iodinated contrast</w:t>
      </w:r>
      <w:r w:rsidR="0054173C">
        <w:rPr>
          <w:rFonts w:ascii="Times New Roman" w:hAnsi="Times New Roman" w:cs="Times New Roman"/>
          <w:color w:val="000000"/>
          <w:sz w:val="24"/>
          <w:szCs w:val="24"/>
        </w:rPr>
        <w:t>,</w:t>
      </w:r>
      <w:r w:rsidR="002C78D1" w:rsidRPr="001C22D2">
        <w:rPr>
          <w:rFonts w:ascii="Times New Roman" w:hAnsi="Times New Roman" w:cs="Times New Roman"/>
          <w:color w:val="000000"/>
          <w:sz w:val="24"/>
          <w:szCs w:val="24"/>
        </w:rPr>
        <w:t xml:space="preserve"> and 6% were prescribed amiodarone.</w:t>
      </w:r>
      <w:r w:rsidR="00914109">
        <w:rPr>
          <w:rFonts w:ascii="Times New Roman" w:hAnsi="Times New Roman" w:cs="Times New Roman"/>
          <w:color w:val="000000"/>
          <w:sz w:val="24"/>
          <w:szCs w:val="24"/>
        </w:rPr>
        <w:t xml:space="preserve"> With respect to baseline body anthropometry and laboratory data, 41% of patients have </w:t>
      </w:r>
      <w:r w:rsidR="00747E68">
        <w:rPr>
          <w:rFonts w:ascii="Times New Roman" w:hAnsi="Times New Roman" w:cs="Times New Roman"/>
          <w:color w:val="000000"/>
          <w:sz w:val="24"/>
          <w:szCs w:val="24"/>
        </w:rPr>
        <w:t>BMI</w:t>
      </w:r>
      <w:r w:rsidR="00914109">
        <w:rPr>
          <w:rFonts w:ascii="Times New Roman" w:hAnsi="Times New Roman" w:cs="Times New Roman"/>
          <w:color w:val="000000"/>
          <w:sz w:val="24"/>
          <w:szCs w:val="24"/>
        </w:rPr>
        <w:t xml:space="preserve"> levels &gt;30kg/m</w:t>
      </w:r>
      <w:r w:rsidR="00914109">
        <w:rPr>
          <w:rFonts w:ascii="Times New Roman" w:hAnsi="Times New Roman" w:cs="Times New Roman"/>
          <w:color w:val="000000"/>
          <w:sz w:val="24"/>
          <w:szCs w:val="24"/>
          <w:vertAlign w:val="superscript"/>
        </w:rPr>
        <w:t>2</w:t>
      </w:r>
      <w:r w:rsidR="00914109">
        <w:rPr>
          <w:rFonts w:ascii="Times New Roman" w:hAnsi="Times New Roman" w:cs="Times New Roman"/>
          <w:color w:val="000000"/>
          <w:sz w:val="24"/>
          <w:szCs w:val="24"/>
        </w:rPr>
        <w:t>; 67</w:t>
      </w:r>
      <w:r w:rsidR="00B02EE9">
        <w:rPr>
          <w:rFonts w:ascii="Times New Roman" w:hAnsi="Times New Roman" w:cs="Times New Roman"/>
          <w:color w:val="000000"/>
          <w:sz w:val="24"/>
          <w:szCs w:val="24"/>
        </w:rPr>
        <w:t>%</w:t>
      </w:r>
      <w:r w:rsidR="00914109">
        <w:rPr>
          <w:rFonts w:ascii="Times New Roman" w:hAnsi="Times New Roman" w:cs="Times New Roman"/>
          <w:color w:val="000000"/>
          <w:sz w:val="24"/>
          <w:szCs w:val="24"/>
        </w:rPr>
        <w:t xml:space="preserve"> of patients had serum albumin levels &lt;4.0g/dl; and the median (</w:t>
      </w:r>
      <w:r w:rsidRPr="001C22D2">
        <w:rPr>
          <w:rFonts w:ascii="Times New Roman" w:hAnsi="Times New Roman" w:cs="Times New Roman"/>
          <w:sz w:val="24"/>
          <w:szCs w:val="24"/>
        </w:rPr>
        <w:t xml:space="preserve">interquartile range </w:t>
      </w:r>
      <w:r>
        <w:rPr>
          <w:rFonts w:ascii="Times New Roman" w:hAnsi="Times New Roman" w:cs="Times New Roman"/>
          <w:sz w:val="24"/>
          <w:szCs w:val="24"/>
        </w:rPr>
        <w:t>[</w:t>
      </w:r>
      <w:r w:rsidR="00914109">
        <w:rPr>
          <w:rFonts w:ascii="Times New Roman" w:hAnsi="Times New Roman" w:cs="Times New Roman"/>
          <w:color w:val="000000"/>
          <w:sz w:val="24"/>
          <w:szCs w:val="24"/>
        </w:rPr>
        <w:t>IQR</w:t>
      </w:r>
      <w:r>
        <w:rPr>
          <w:rFonts w:ascii="Times New Roman" w:hAnsi="Times New Roman" w:cs="Times New Roman"/>
          <w:color w:val="000000"/>
          <w:sz w:val="24"/>
          <w:szCs w:val="24"/>
        </w:rPr>
        <w:t>]</w:t>
      </w:r>
      <w:r w:rsidR="00914109">
        <w:rPr>
          <w:rFonts w:ascii="Times New Roman" w:hAnsi="Times New Roman" w:cs="Times New Roman"/>
          <w:color w:val="000000"/>
          <w:sz w:val="24"/>
          <w:szCs w:val="24"/>
        </w:rPr>
        <w:t xml:space="preserve">) baseline TSH </w:t>
      </w:r>
      <w:r w:rsidR="00620433">
        <w:rPr>
          <w:rFonts w:ascii="Times New Roman" w:hAnsi="Times New Roman" w:cs="Times New Roman"/>
          <w:color w:val="000000"/>
          <w:sz w:val="24"/>
          <w:szCs w:val="24"/>
        </w:rPr>
        <w:t xml:space="preserve">and </w:t>
      </w:r>
      <w:r w:rsidR="00914109">
        <w:rPr>
          <w:rFonts w:ascii="Times New Roman" w:hAnsi="Times New Roman" w:cs="Times New Roman"/>
          <w:color w:val="000000"/>
          <w:sz w:val="24"/>
          <w:szCs w:val="24"/>
        </w:rPr>
        <w:t xml:space="preserve">FT4 levels were 1.70 (1.10, 2.58) </w:t>
      </w:r>
      <w:proofErr w:type="spellStart"/>
      <w:r w:rsidR="00B02EE9">
        <w:rPr>
          <w:rFonts w:ascii="Times New Roman" w:hAnsi="Times New Roman" w:cs="Times New Roman"/>
          <w:color w:val="000000"/>
          <w:sz w:val="24"/>
          <w:szCs w:val="24"/>
        </w:rPr>
        <w:t>mIU</w:t>
      </w:r>
      <w:proofErr w:type="spellEnd"/>
      <w:r w:rsidR="00B02EE9">
        <w:rPr>
          <w:rFonts w:ascii="Times New Roman" w:hAnsi="Times New Roman" w:cs="Times New Roman"/>
          <w:color w:val="000000"/>
          <w:sz w:val="24"/>
          <w:szCs w:val="24"/>
        </w:rPr>
        <w:t xml:space="preserve">/L </w:t>
      </w:r>
      <w:r w:rsidR="00914109">
        <w:rPr>
          <w:rFonts w:ascii="Times New Roman" w:hAnsi="Times New Roman" w:cs="Times New Roman"/>
          <w:color w:val="000000"/>
          <w:sz w:val="24"/>
          <w:szCs w:val="24"/>
        </w:rPr>
        <w:t>and 1.04 (0.90, 1.20</w:t>
      </w:r>
      <w:r w:rsidR="00B02EE9">
        <w:rPr>
          <w:rFonts w:ascii="Times New Roman" w:hAnsi="Times New Roman" w:cs="Times New Roman"/>
          <w:color w:val="000000"/>
          <w:sz w:val="24"/>
          <w:szCs w:val="24"/>
        </w:rPr>
        <w:t>) ng/dL</w:t>
      </w:r>
      <w:r w:rsidR="00914109">
        <w:rPr>
          <w:rFonts w:ascii="Times New Roman" w:hAnsi="Times New Roman" w:cs="Times New Roman"/>
          <w:color w:val="000000"/>
          <w:sz w:val="24"/>
          <w:szCs w:val="24"/>
        </w:rPr>
        <w:t xml:space="preserve">, respectively. </w:t>
      </w:r>
    </w:p>
    <w:p w14:paraId="1CFC9360" w14:textId="79D628E7" w:rsidR="000402DC" w:rsidRPr="000940C7" w:rsidRDefault="000402DC" w:rsidP="001C22D2">
      <w:pPr>
        <w:spacing w:after="0" w:line="480" w:lineRule="auto"/>
        <w:contextualSpacing/>
        <w:outlineLvl w:val="1"/>
        <w:rPr>
          <w:rFonts w:ascii="Times New Roman" w:eastAsiaTheme="minorHAnsi" w:hAnsi="Times New Roman" w:cs="Times New Roman"/>
          <w:b/>
          <w:i/>
          <w:iCs/>
          <w:sz w:val="24"/>
          <w:szCs w:val="24"/>
        </w:rPr>
      </w:pPr>
      <w:r w:rsidRPr="000940C7">
        <w:rPr>
          <w:rFonts w:ascii="Times New Roman" w:eastAsiaTheme="minorHAnsi" w:hAnsi="Times New Roman" w:cs="Times New Roman"/>
          <w:b/>
          <w:i/>
          <w:iCs/>
          <w:sz w:val="24"/>
          <w:szCs w:val="24"/>
        </w:rPr>
        <w:t>Development of the Prediction Score</w:t>
      </w:r>
      <w:r w:rsidR="00BE5B0E">
        <w:rPr>
          <w:rFonts w:ascii="Times New Roman" w:eastAsiaTheme="minorHAnsi" w:hAnsi="Times New Roman" w:cs="Times New Roman"/>
          <w:b/>
          <w:i/>
          <w:iCs/>
          <w:sz w:val="24"/>
          <w:szCs w:val="24"/>
        </w:rPr>
        <w:t xml:space="preserve"> for Incident Hypothyroidism</w:t>
      </w:r>
    </w:p>
    <w:p w14:paraId="150FB967" w14:textId="47992571" w:rsidR="000A1D0F" w:rsidRPr="00BE5B0E" w:rsidRDefault="008C385B" w:rsidP="00BE5B0E">
      <w:pPr>
        <w:spacing w:after="0" w:line="480" w:lineRule="auto"/>
        <w:ind w:firstLine="708"/>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w:t>
      </w:r>
      <w:r w:rsidR="00B02EE9">
        <w:rPr>
          <w:rFonts w:ascii="Times New Roman" w:hAnsi="Times New Roman" w:cs="Times New Roman"/>
          <w:color w:val="000000"/>
          <w:sz w:val="24"/>
          <w:szCs w:val="24"/>
        </w:rPr>
        <w:t>primary</w:t>
      </w:r>
      <w:r>
        <w:rPr>
          <w:rFonts w:ascii="Times New Roman" w:hAnsi="Times New Roman" w:cs="Times New Roman"/>
          <w:color w:val="000000"/>
          <w:sz w:val="24"/>
          <w:szCs w:val="24"/>
        </w:rPr>
        <w:t xml:space="preserve"> cohort, a</w:t>
      </w:r>
      <w:r w:rsidR="00BE5B0E">
        <w:rPr>
          <w:rFonts w:ascii="Times New Roman" w:hAnsi="Times New Roman" w:cs="Times New Roman"/>
          <w:color w:val="000000"/>
          <w:sz w:val="24"/>
          <w:szCs w:val="24"/>
        </w:rPr>
        <w:t>fter a</w:t>
      </w:r>
      <w:r w:rsidR="00BE5B0E" w:rsidRPr="001C22D2">
        <w:rPr>
          <w:rFonts w:ascii="Times New Roman" w:hAnsi="Times New Roman" w:cs="Times New Roman"/>
          <w:color w:val="000000"/>
          <w:sz w:val="24"/>
          <w:szCs w:val="24"/>
        </w:rPr>
        <w:t xml:space="preserve"> </w:t>
      </w:r>
      <w:r w:rsidR="00BE5B0E" w:rsidRPr="001C22D2">
        <w:rPr>
          <w:rFonts w:ascii="Times New Roman" w:hAnsi="Times New Roman" w:cs="Times New Roman"/>
          <w:sz w:val="24"/>
          <w:szCs w:val="24"/>
        </w:rPr>
        <w:t xml:space="preserve">median </w:t>
      </w:r>
      <w:r w:rsidR="00BE5B0E">
        <w:rPr>
          <w:rFonts w:ascii="Times New Roman" w:hAnsi="Times New Roman" w:cs="Times New Roman"/>
          <w:sz w:val="24"/>
          <w:szCs w:val="24"/>
        </w:rPr>
        <w:t xml:space="preserve">(IQR) </w:t>
      </w:r>
      <w:r w:rsidR="00BE5B0E" w:rsidRPr="001C22D2">
        <w:rPr>
          <w:rFonts w:ascii="Times New Roman" w:hAnsi="Times New Roman" w:cs="Times New Roman"/>
          <w:sz w:val="24"/>
          <w:szCs w:val="24"/>
        </w:rPr>
        <w:t xml:space="preserve">follow-up time </w:t>
      </w:r>
      <w:r w:rsidR="00BE5B0E">
        <w:rPr>
          <w:rFonts w:ascii="Times New Roman" w:hAnsi="Times New Roman" w:cs="Times New Roman"/>
          <w:sz w:val="24"/>
          <w:szCs w:val="24"/>
        </w:rPr>
        <w:t>of</w:t>
      </w:r>
      <w:r w:rsidR="00BE5B0E" w:rsidRPr="001C22D2">
        <w:rPr>
          <w:rFonts w:ascii="Times New Roman" w:hAnsi="Times New Roman" w:cs="Times New Roman"/>
          <w:sz w:val="24"/>
          <w:szCs w:val="24"/>
        </w:rPr>
        <w:t xml:space="preserve"> 3.4 </w:t>
      </w:r>
      <w:r w:rsidR="00BE5B0E">
        <w:rPr>
          <w:rFonts w:ascii="Times New Roman" w:hAnsi="Times New Roman" w:cs="Times New Roman"/>
          <w:sz w:val="24"/>
          <w:szCs w:val="24"/>
        </w:rPr>
        <w:t xml:space="preserve">(1.6, 5.3) </w:t>
      </w:r>
      <w:r w:rsidR="00BE5B0E" w:rsidRPr="001C22D2">
        <w:rPr>
          <w:rFonts w:ascii="Times New Roman" w:hAnsi="Times New Roman" w:cs="Times New Roman"/>
          <w:sz w:val="24"/>
          <w:szCs w:val="24"/>
        </w:rPr>
        <w:t>years</w:t>
      </w:r>
      <w:r w:rsidR="00BE5B0E">
        <w:rPr>
          <w:rFonts w:ascii="Times New Roman" w:hAnsi="Times New Roman" w:cs="Times New Roman"/>
          <w:sz w:val="24"/>
          <w:szCs w:val="24"/>
        </w:rPr>
        <w:t xml:space="preserve">, we observed </w:t>
      </w:r>
      <w:r w:rsidR="00BE5B0E">
        <w:rPr>
          <w:rFonts w:ascii="Times New Roman" w:hAnsi="Times New Roman" w:cs="Times New Roman"/>
          <w:color w:val="000000"/>
          <w:sz w:val="24"/>
          <w:szCs w:val="24"/>
        </w:rPr>
        <w:t>1</w:t>
      </w:r>
      <w:r w:rsidR="00BE5B0E" w:rsidRPr="001C22D2">
        <w:rPr>
          <w:rFonts w:ascii="Times New Roman" w:hAnsi="Times New Roman" w:cs="Times New Roman"/>
          <w:color w:val="000000"/>
          <w:sz w:val="24"/>
          <w:szCs w:val="24"/>
        </w:rPr>
        <w:t>650 (10.6%) cases of the outcome</w:t>
      </w:r>
      <w:r w:rsidR="00BE5B0E">
        <w:rPr>
          <w:rFonts w:ascii="Times New Roman" w:hAnsi="Times New Roman" w:cs="Times New Roman"/>
          <w:color w:val="000000"/>
          <w:sz w:val="24"/>
          <w:szCs w:val="24"/>
        </w:rPr>
        <w:t xml:space="preserve"> of interest</w:t>
      </w:r>
      <w:r w:rsidR="00BE5B0E" w:rsidRPr="001C22D2">
        <w:rPr>
          <w:rFonts w:ascii="Times New Roman" w:hAnsi="Times New Roman" w:cs="Times New Roman"/>
          <w:color w:val="000000"/>
          <w:sz w:val="24"/>
          <w:szCs w:val="24"/>
        </w:rPr>
        <w:t>, incident hypothyroidism, during the study follow-up period.</w:t>
      </w:r>
      <w:r w:rsidR="00BE5B0E">
        <w:rPr>
          <w:rFonts w:ascii="Times New Roman" w:hAnsi="Times New Roman" w:cs="Times New Roman"/>
          <w:sz w:val="24"/>
          <w:szCs w:val="24"/>
        </w:rPr>
        <w:t xml:space="preserve"> </w:t>
      </w:r>
      <w:r w:rsidR="000A1D0F" w:rsidRPr="001C22D2">
        <w:rPr>
          <w:rFonts w:ascii="Times New Roman" w:eastAsiaTheme="minorHAnsi" w:hAnsi="Times New Roman" w:cs="Times New Roman"/>
          <w:bCs/>
          <w:sz w:val="24"/>
          <w:szCs w:val="24"/>
        </w:rPr>
        <w:t>We developed the prediction</w:t>
      </w:r>
      <w:r w:rsidR="0084512A" w:rsidRPr="001C22D2">
        <w:rPr>
          <w:rFonts w:ascii="Times New Roman" w:eastAsiaTheme="minorHAnsi" w:hAnsi="Times New Roman" w:cs="Times New Roman"/>
          <w:bCs/>
          <w:sz w:val="24"/>
          <w:szCs w:val="24"/>
        </w:rPr>
        <w:t xml:space="preserve"> risk</w:t>
      </w:r>
      <w:r w:rsidR="000A1D0F" w:rsidRPr="001C22D2">
        <w:rPr>
          <w:rFonts w:ascii="Times New Roman" w:eastAsiaTheme="minorHAnsi" w:hAnsi="Times New Roman" w:cs="Times New Roman"/>
          <w:bCs/>
          <w:sz w:val="24"/>
          <w:szCs w:val="24"/>
        </w:rPr>
        <w:t xml:space="preserve"> score for incident hypothyroidism using the development </w:t>
      </w:r>
      <w:r w:rsidR="004C1A9C" w:rsidRPr="001C22D2">
        <w:rPr>
          <w:rFonts w:ascii="Times New Roman" w:eastAsiaTheme="minorHAnsi" w:hAnsi="Times New Roman" w:cs="Times New Roman"/>
          <w:bCs/>
          <w:sz w:val="24"/>
          <w:szCs w:val="24"/>
        </w:rPr>
        <w:t>set</w:t>
      </w:r>
      <w:r w:rsidR="000A1D0F" w:rsidRPr="001C22D2">
        <w:rPr>
          <w:rFonts w:ascii="Times New Roman" w:eastAsiaTheme="minorHAnsi" w:hAnsi="Times New Roman" w:cs="Times New Roman"/>
          <w:bCs/>
          <w:sz w:val="24"/>
          <w:szCs w:val="24"/>
        </w:rPr>
        <w:t xml:space="preserve"> (N=10,428, </w:t>
      </w:r>
      <w:r w:rsidR="000A1D0F" w:rsidRPr="001C22D2">
        <w:rPr>
          <w:rFonts w:ascii="Times New Roman" w:eastAsiaTheme="minorHAnsi" w:hAnsi="Times New Roman" w:cs="Times New Roman"/>
          <w:b/>
          <w:sz w:val="24"/>
          <w:szCs w:val="24"/>
        </w:rPr>
        <w:t>Table 1</w:t>
      </w:r>
      <w:r w:rsidR="000A1D0F" w:rsidRPr="001C22D2">
        <w:rPr>
          <w:rFonts w:ascii="Times New Roman" w:eastAsiaTheme="minorHAnsi" w:hAnsi="Times New Roman" w:cs="Times New Roman"/>
          <w:bCs/>
          <w:sz w:val="24"/>
          <w:szCs w:val="24"/>
        </w:rPr>
        <w:t xml:space="preserve">). </w:t>
      </w:r>
      <w:r w:rsidR="000A1D0F" w:rsidRPr="001C22D2">
        <w:rPr>
          <w:rFonts w:ascii="Times New Roman" w:hAnsi="Times New Roman" w:cs="Times New Roman"/>
          <w:sz w:val="24"/>
          <w:szCs w:val="24"/>
        </w:rPr>
        <w:t xml:space="preserve">The final prediction model coefficients are presented in </w:t>
      </w:r>
      <w:r w:rsidR="000A1D0F" w:rsidRPr="001C22D2">
        <w:rPr>
          <w:rFonts w:ascii="Times New Roman" w:hAnsi="Times New Roman" w:cs="Times New Roman"/>
          <w:b/>
          <w:sz w:val="24"/>
          <w:szCs w:val="24"/>
        </w:rPr>
        <w:t>Table 2</w:t>
      </w:r>
      <w:r w:rsidR="000A1D0F" w:rsidRPr="001C22D2">
        <w:rPr>
          <w:rFonts w:ascii="Times New Roman" w:hAnsi="Times New Roman" w:cs="Times New Roman"/>
          <w:sz w:val="24"/>
          <w:szCs w:val="24"/>
        </w:rPr>
        <w:t xml:space="preserve">. Patient </w:t>
      </w:r>
      <w:r w:rsidR="00747E68">
        <w:rPr>
          <w:rFonts w:ascii="Times New Roman" w:hAnsi="Times New Roman" w:cs="Times New Roman"/>
          <w:sz w:val="24"/>
          <w:szCs w:val="24"/>
        </w:rPr>
        <w:t xml:space="preserve">characteristics including older </w:t>
      </w:r>
      <w:r w:rsidR="000A1D0F" w:rsidRPr="001C22D2">
        <w:rPr>
          <w:rFonts w:ascii="Times New Roman" w:hAnsi="Times New Roman" w:cs="Times New Roman"/>
          <w:sz w:val="24"/>
          <w:szCs w:val="24"/>
        </w:rPr>
        <w:t xml:space="preserve">age </w:t>
      </w:r>
      <w:r w:rsidR="00747E68">
        <w:rPr>
          <w:rFonts w:ascii="Times New Roman" w:hAnsi="Times New Roman" w:cs="Times New Roman"/>
          <w:sz w:val="24"/>
          <w:szCs w:val="24"/>
        </w:rPr>
        <w:t>(≥</w:t>
      </w:r>
      <w:r w:rsidR="000A1D0F" w:rsidRPr="001C22D2">
        <w:rPr>
          <w:rFonts w:ascii="Times New Roman" w:hAnsi="Times New Roman" w:cs="Times New Roman"/>
          <w:sz w:val="24"/>
          <w:szCs w:val="24"/>
        </w:rPr>
        <w:t>60</w:t>
      </w:r>
      <w:r w:rsidR="00747E68">
        <w:rPr>
          <w:rFonts w:ascii="Times New Roman" w:hAnsi="Times New Roman" w:cs="Times New Roman"/>
          <w:sz w:val="24"/>
          <w:szCs w:val="24"/>
        </w:rPr>
        <w:t xml:space="preserve"> years)</w:t>
      </w:r>
      <w:r w:rsidR="000A1D0F" w:rsidRPr="001C22D2">
        <w:rPr>
          <w:rFonts w:ascii="Times New Roman" w:hAnsi="Times New Roman" w:cs="Times New Roman"/>
          <w:sz w:val="24"/>
          <w:szCs w:val="24"/>
        </w:rPr>
        <w:t xml:space="preserve">, </w:t>
      </w:r>
      <w:r w:rsidR="008279AD">
        <w:rPr>
          <w:rFonts w:ascii="Times New Roman" w:hAnsi="Times New Roman" w:cs="Times New Roman"/>
          <w:sz w:val="24"/>
          <w:szCs w:val="24"/>
        </w:rPr>
        <w:t>N</w:t>
      </w:r>
      <w:r w:rsidR="00747E68">
        <w:rPr>
          <w:rFonts w:ascii="Times New Roman" w:hAnsi="Times New Roman" w:cs="Times New Roman"/>
          <w:sz w:val="24"/>
          <w:szCs w:val="24"/>
        </w:rPr>
        <w:t>on-Hispanic W</w:t>
      </w:r>
      <w:r w:rsidR="000A1D0F" w:rsidRPr="001C22D2">
        <w:rPr>
          <w:rFonts w:ascii="Times New Roman" w:hAnsi="Times New Roman" w:cs="Times New Roman"/>
          <w:sz w:val="24"/>
          <w:szCs w:val="24"/>
        </w:rPr>
        <w:t xml:space="preserve">hite </w:t>
      </w:r>
      <w:r w:rsidR="000A1D0F" w:rsidRPr="003E7189">
        <w:rPr>
          <w:rFonts w:ascii="Times New Roman" w:hAnsi="Times New Roman" w:cs="Times New Roman"/>
          <w:sz w:val="24"/>
          <w:szCs w:val="24"/>
        </w:rPr>
        <w:t>race</w:t>
      </w:r>
      <w:r w:rsidR="00747E68" w:rsidRPr="003E7189">
        <w:rPr>
          <w:rFonts w:ascii="Times New Roman" w:hAnsi="Times New Roman" w:cs="Times New Roman"/>
          <w:sz w:val="24"/>
          <w:szCs w:val="24"/>
        </w:rPr>
        <w:t>/ethnicity</w:t>
      </w:r>
      <w:r w:rsidR="000A1D0F" w:rsidRPr="003E7189">
        <w:rPr>
          <w:rFonts w:ascii="Times New Roman" w:hAnsi="Times New Roman" w:cs="Times New Roman"/>
          <w:sz w:val="24"/>
          <w:szCs w:val="24"/>
        </w:rPr>
        <w:t xml:space="preserve">, </w:t>
      </w:r>
      <w:r w:rsidR="00747E68" w:rsidRPr="003E7189">
        <w:rPr>
          <w:rFonts w:ascii="Times New Roman" w:hAnsi="Times New Roman" w:cs="Times New Roman"/>
          <w:sz w:val="24"/>
          <w:szCs w:val="24"/>
        </w:rPr>
        <w:t>higher BMI (</w:t>
      </w:r>
      <w:r w:rsidR="000A1D0F" w:rsidRPr="003E7189">
        <w:rPr>
          <w:rFonts w:ascii="Times New Roman" w:hAnsi="Times New Roman" w:cs="Times New Roman"/>
          <w:sz w:val="24"/>
          <w:szCs w:val="24"/>
        </w:rPr>
        <w:t>&gt;30</w:t>
      </w:r>
      <w:r w:rsidR="00747E68" w:rsidRPr="003E7189">
        <w:rPr>
          <w:rFonts w:ascii="Times New Roman" w:hAnsi="Times New Roman" w:cs="Times New Roman"/>
          <w:sz w:val="24"/>
          <w:szCs w:val="24"/>
        </w:rPr>
        <w:t>kg/m</w:t>
      </w:r>
      <w:r w:rsidR="00747E68" w:rsidRPr="003E7189">
        <w:rPr>
          <w:rFonts w:ascii="Times New Roman" w:hAnsi="Times New Roman" w:cs="Times New Roman"/>
          <w:sz w:val="24"/>
          <w:szCs w:val="24"/>
          <w:vertAlign w:val="superscript"/>
        </w:rPr>
        <w:t>2</w:t>
      </w:r>
      <w:r w:rsidR="00747E68" w:rsidRPr="003E7189">
        <w:rPr>
          <w:rFonts w:ascii="Times New Roman" w:hAnsi="Times New Roman" w:cs="Times New Roman"/>
          <w:sz w:val="24"/>
          <w:szCs w:val="24"/>
        </w:rPr>
        <w:t>)</w:t>
      </w:r>
      <w:r w:rsidR="000A1D0F" w:rsidRPr="003E7189">
        <w:rPr>
          <w:rFonts w:ascii="Times New Roman" w:hAnsi="Times New Roman" w:cs="Times New Roman"/>
          <w:sz w:val="24"/>
          <w:szCs w:val="24"/>
        </w:rPr>
        <w:t>,</w:t>
      </w:r>
      <w:r w:rsidR="00747E68" w:rsidRPr="003E7189">
        <w:rPr>
          <w:rFonts w:ascii="Times New Roman" w:hAnsi="Times New Roman" w:cs="Times New Roman"/>
          <w:sz w:val="24"/>
          <w:szCs w:val="24"/>
        </w:rPr>
        <w:t xml:space="preserve"> lower serum</w:t>
      </w:r>
      <w:r w:rsidR="000A1D0F" w:rsidRPr="003E7189">
        <w:rPr>
          <w:rFonts w:ascii="Times New Roman" w:hAnsi="Times New Roman" w:cs="Times New Roman"/>
          <w:sz w:val="24"/>
          <w:szCs w:val="24"/>
        </w:rPr>
        <w:t xml:space="preserve"> albumin </w:t>
      </w:r>
      <w:r w:rsidR="00747E68" w:rsidRPr="003E7189">
        <w:rPr>
          <w:rFonts w:ascii="Times New Roman" w:hAnsi="Times New Roman" w:cs="Times New Roman"/>
          <w:sz w:val="24"/>
          <w:szCs w:val="24"/>
        </w:rPr>
        <w:t>(</w:t>
      </w:r>
      <w:r w:rsidR="000A1D0F" w:rsidRPr="003E7189">
        <w:rPr>
          <w:rFonts w:ascii="Times New Roman" w:hAnsi="Times New Roman" w:cs="Times New Roman"/>
          <w:sz w:val="24"/>
          <w:szCs w:val="24"/>
        </w:rPr>
        <w:t>&lt;4</w:t>
      </w:r>
      <w:r w:rsidR="00747E68" w:rsidRPr="003E7189">
        <w:rPr>
          <w:rFonts w:ascii="Times New Roman" w:hAnsi="Times New Roman" w:cs="Times New Roman"/>
          <w:sz w:val="24"/>
          <w:szCs w:val="24"/>
        </w:rPr>
        <w:t>.0</w:t>
      </w:r>
      <w:r w:rsidR="000A1D0F" w:rsidRPr="003E7189">
        <w:rPr>
          <w:rFonts w:ascii="Times New Roman" w:hAnsi="Times New Roman" w:cs="Times New Roman"/>
          <w:sz w:val="24"/>
          <w:szCs w:val="24"/>
        </w:rPr>
        <w:t>g/dL</w:t>
      </w:r>
      <w:r w:rsidR="00747E68" w:rsidRPr="003E7189">
        <w:rPr>
          <w:rFonts w:ascii="Times New Roman" w:hAnsi="Times New Roman" w:cs="Times New Roman"/>
          <w:sz w:val="24"/>
          <w:szCs w:val="24"/>
        </w:rPr>
        <w:t>)</w:t>
      </w:r>
      <w:r w:rsidR="000A1D0F" w:rsidRPr="003E7189">
        <w:rPr>
          <w:rFonts w:ascii="Times New Roman" w:hAnsi="Times New Roman" w:cs="Times New Roman"/>
          <w:sz w:val="24"/>
          <w:szCs w:val="24"/>
        </w:rPr>
        <w:t xml:space="preserve">, </w:t>
      </w:r>
      <w:r w:rsidR="00BF08A3" w:rsidRPr="003E7189">
        <w:rPr>
          <w:rFonts w:ascii="Times New Roman" w:hAnsi="Times New Roman" w:cs="Times New Roman"/>
          <w:sz w:val="24"/>
          <w:szCs w:val="24"/>
        </w:rPr>
        <w:t>higher baseline</w:t>
      </w:r>
      <w:r w:rsidR="000A1D0F" w:rsidRPr="003E7189">
        <w:rPr>
          <w:rFonts w:ascii="Times New Roman" w:hAnsi="Times New Roman" w:cs="Times New Roman"/>
          <w:sz w:val="24"/>
          <w:szCs w:val="24"/>
        </w:rPr>
        <w:t xml:space="preserve"> TSH, hypertension, </w:t>
      </w:r>
      <w:r w:rsidR="00B763EA" w:rsidRPr="003E7189">
        <w:rPr>
          <w:rFonts w:ascii="Times New Roman" w:hAnsi="Times New Roman" w:cs="Times New Roman"/>
          <w:sz w:val="24"/>
          <w:szCs w:val="24"/>
        </w:rPr>
        <w:t xml:space="preserve">congestive </w:t>
      </w:r>
      <w:r w:rsidR="000A1D0F" w:rsidRPr="003E7189">
        <w:rPr>
          <w:rFonts w:ascii="Times New Roman" w:hAnsi="Times New Roman" w:cs="Times New Roman"/>
          <w:sz w:val="24"/>
          <w:szCs w:val="24"/>
        </w:rPr>
        <w:t xml:space="preserve">heart failure, </w:t>
      </w:r>
      <w:r w:rsidR="00747E68" w:rsidRPr="003E7189">
        <w:rPr>
          <w:rFonts w:ascii="Times New Roman" w:hAnsi="Times New Roman" w:cs="Times New Roman"/>
          <w:sz w:val="24"/>
          <w:szCs w:val="24"/>
        </w:rPr>
        <w:t xml:space="preserve">receipt of </w:t>
      </w:r>
      <w:r w:rsidR="000A1D0F" w:rsidRPr="003E7189">
        <w:rPr>
          <w:rFonts w:ascii="Times New Roman" w:hAnsi="Times New Roman" w:cs="Times New Roman"/>
          <w:sz w:val="24"/>
          <w:szCs w:val="24"/>
        </w:rPr>
        <w:t>angiogram</w:t>
      </w:r>
      <w:r w:rsidR="00747E68" w:rsidRPr="003E7189">
        <w:rPr>
          <w:rFonts w:ascii="Times New Roman" w:hAnsi="Times New Roman" w:cs="Times New Roman"/>
          <w:sz w:val="24"/>
          <w:szCs w:val="24"/>
        </w:rPr>
        <w:t xml:space="preserve"> and/or </w:t>
      </w:r>
      <w:r w:rsidR="000A1D0F" w:rsidRPr="003E7189">
        <w:rPr>
          <w:rFonts w:ascii="Times New Roman" w:hAnsi="Times New Roman" w:cs="Times New Roman"/>
          <w:sz w:val="24"/>
          <w:szCs w:val="24"/>
        </w:rPr>
        <w:t xml:space="preserve">CT scan with iodinated contrast, and amiodarone use were </w:t>
      </w:r>
      <w:r w:rsidR="00747E68" w:rsidRPr="003E7189">
        <w:rPr>
          <w:rFonts w:ascii="Times New Roman" w:hAnsi="Times New Roman" w:cs="Times New Roman"/>
          <w:sz w:val="24"/>
          <w:szCs w:val="24"/>
        </w:rPr>
        <w:t xml:space="preserve">each </w:t>
      </w:r>
      <w:r w:rsidR="000A1D0F" w:rsidRPr="003E7189">
        <w:rPr>
          <w:rFonts w:ascii="Times New Roman" w:hAnsi="Times New Roman" w:cs="Times New Roman"/>
          <w:sz w:val="24"/>
          <w:szCs w:val="24"/>
        </w:rPr>
        <w:t xml:space="preserve">associated with </w:t>
      </w:r>
      <w:r w:rsidR="00747E68" w:rsidRPr="003E7189">
        <w:rPr>
          <w:rFonts w:ascii="Times New Roman" w:hAnsi="Times New Roman" w:cs="Times New Roman"/>
          <w:sz w:val="24"/>
          <w:szCs w:val="24"/>
        </w:rPr>
        <w:t>higher</w:t>
      </w:r>
      <w:r w:rsidR="000A1D0F" w:rsidRPr="003E7189">
        <w:rPr>
          <w:rFonts w:ascii="Times New Roman" w:hAnsi="Times New Roman" w:cs="Times New Roman"/>
          <w:sz w:val="24"/>
          <w:szCs w:val="24"/>
        </w:rPr>
        <w:t xml:space="preserve"> risk of </w:t>
      </w:r>
      <w:r w:rsidRPr="003E7189">
        <w:rPr>
          <w:rFonts w:ascii="Times New Roman" w:hAnsi="Times New Roman" w:cs="Times New Roman"/>
          <w:sz w:val="24"/>
          <w:szCs w:val="24"/>
        </w:rPr>
        <w:t xml:space="preserve">incident </w:t>
      </w:r>
      <w:r w:rsidR="000A1D0F" w:rsidRPr="003E7189">
        <w:rPr>
          <w:rFonts w:ascii="Times New Roman" w:hAnsi="Times New Roman" w:cs="Times New Roman"/>
          <w:sz w:val="24"/>
          <w:szCs w:val="24"/>
        </w:rPr>
        <w:t>hypothyroidism</w:t>
      </w:r>
      <w:r w:rsidR="00B763EA" w:rsidRPr="003E7189">
        <w:rPr>
          <w:rFonts w:ascii="Times New Roman" w:hAnsi="Times New Roman" w:cs="Times New Roman"/>
          <w:sz w:val="24"/>
          <w:szCs w:val="24"/>
        </w:rPr>
        <w:t xml:space="preserve"> (effect estimates shown in </w:t>
      </w:r>
      <w:r w:rsidR="00B763EA" w:rsidRPr="003E7189">
        <w:rPr>
          <w:rFonts w:ascii="Times New Roman" w:hAnsi="Times New Roman" w:cs="Times New Roman"/>
          <w:b/>
          <w:bCs/>
          <w:sz w:val="24"/>
          <w:szCs w:val="24"/>
        </w:rPr>
        <w:t>Table 2</w:t>
      </w:r>
      <w:r w:rsidR="00B763EA" w:rsidRPr="003E7189">
        <w:rPr>
          <w:rFonts w:ascii="Times New Roman" w:hAnsi="Times New Roman" w:cs="Times New Roman"/>
          <w:sz w:val="24"/>
          <w:szCs w:val="24"/>
        </w:rPr>
        <w:t>)</w:t>
      </w:r>
      <w:r w:rsidR="000A1D0F" w:rsidRPr="003E7189">
        <w:rPr>
          <w:rFonts w:ascii="Times New Roman" w:hAnsi="Times New Roman" w:cs="Times New Roman"/>
          <w:sz w:val="24"/>
          <w:szCs w:val="24"/>
        </w:rPr>
        <w:t>.</w:t>
      </w:r>
      <w:r w:rsidRPr="003E7189">
        <w:rPr>
          <w:rFonts w:ascii="Times New Roman" w:hAnsi="Times New Roman" w:cs="Times New Roman"/>
          <w:sz w:val="24"/>
          <w:szCs w:val="24"/>
        </w:rPr>
        <w:t xml:space="preserve"> Among these predictors, </w:t>
      </w:r>
      <w:r w:rsidR="00220848">
        <w:rPr>
          <w:rFonts w:ascii="Times New Roman" w:hAnsi="Times New Roman" w:cs="Times New Roman"/>
          <w:sz w:val="24"/>
          <w:szCs w:val="24"/>
        </w:rPr>
        <w:t>higher</w:t>
      </w:r>
      <w:r w:rsidR="000A1D0F" w:rsidRPr="003E7189">
        <w:rPr>
          <w:rFonts w:ascii="Times New Roman" w:hAnsi="Times New Roman" w:cs="Times New Roman"/>
          <w:sz w:val="24"/>
          <w:szCs w:val="24"/>
        </w:rPr>
        <w:t xml:space="preserve"> baseline TSH</w:t>
      </w:r>
      <w:r w:rsidR="00B763EA" w:rsidRPr="003E7189">
        <w:rPr>
          <w:rFonts w:ascii="Times New Roman" w:hAnsi="Times New Roman" w:cs="Times New Roman"/>
          <w:sz w:val="24"/>
          <w:szCs w:val="24"/>
        </w:rPr>
        <w:t xml:space="preserve"> level</w:t>
      </w:r>
      <w:r w:rsidR="000A1D0F" w:rsidRPr="003E7189">
        <w:rPr>
          <w:rFonts w:ascii="Times New Roman" w:hAnsi="Times New Roman" w:cs="Times New Roman"/>
          <w:sz w:val="24"/>
          <w:szCs w:val="24"/>
        </w:rPr>
        <w:t xml:space="preserve"> (by</w:t>
      </w:r>
      <w:r w:rsidRPr="003E7189">
        <w:rPr>
          <w:rFonts w:ascii="Times New Roman" w:hAnsi="Times New Roman" w:cs="Times New Roman"/>
          <w:sz w:val="24"/>
          <w:szCs w:val="24"/>
        </w:rPr>
        <w:t xml:space="preserve"> +∆</w:t>
      </w:r>
      <w:r w:rsidR="000A1D0F" w:rsidRPr="003E7189">
        <w:rPr>
          <w:rFonts w:ascii="Times New Roman" w:hAnsi="Times New Roman" w:cs="Times New Roman"/>
          <w:sz w:val="24"/>
          <w:szCs w:val="24"/>
        </w:rPr>
        <w:t>1.0mIU/L: HR</w:t>
      </w:r>
      <w:r w:rsidRPr="003E7189">
        <w:rPr>
          <w:rFonts w:ascii="Times New Roman" w:hAnsi="Times New Roman" w:cs="Times New Roman"/>
          <w:sz w:val="24"/>
          <w:szCs w:val="24"/>
        </w:rPr>
        <w:t xml:space="preserve"> [95%CI]</w:t>
      </w:r>
      <w:r w:rsidR="000A1D0F" w:rsidRPr="003E7189">
        <w:rPr>
          <w:rFonts w:ascii="Times New Roman" w:hAnsi="Times New Roman" w:cs="Times New Roman"/>
          <w:sz w:val="24"/>
          <w:szCs w:val="24"/>
        </w:rPr>
        <w:t xml:space="preserve"> 2.04</w:t>
      </w:r>
      <w:r w:rsidR="00B02EE9" w:rsidRPr="003E7189">
        <w:rPr>
          <w:rFonts w:ascii="Times New Roman" w:hAnsi="Times New Roman" w:cs="Times New Roman"/>
          <w:sz w:val="24"/>
          <w:szCs w:val="24"/>
        </w:rPr>
        <w:t xml:space="preserve"> </w:t>
      </w:r>
      <w:r w:rsidRPr="003E7189">
        <w:rPr>
          <w:rFonts w:ascii="Times New Roman" w:hAnsi="Times New Roman" w:cs="Times New Roman"/>
          <w:sz w:val="24"/>
          <w:szCs w:val="24"/>
        </w:rPr>
        <w:t>[</w:t>
      </w:r>
      <w:r w:rsidR="000A1D0F" w:rsidRPr="003E7189">
        <w:rPr>
          <w:rFonts w:ascii="Times New Roman" w:hAnsi="Times New Roman" w:cs="Times New Roman"/>
          <w:sz w:val="24"/>
          <w:szCs w:val="24"/>
        </w:rPr>
        <w:t>1.95-2.15</w:t>
      </w:r>
      <w:r w:rsidRPr="003E7189">
        <w:rPr>
          <w:rFonts w:ascii="Times New Roman" w:hAnsi="Times New Roman" w:cs="Times New Roman"/>
          <w:sz w:val="24"/>
          <w:szCs w:val="24"/>
        </w:rPr>
        <w:t>]</w:t>
      </w:r>
      <w:r w:rsidR="000A1D0F" w:rsidRPr="003E7189">
        <w:rPr>
          <w:rFonts w:ascii="Times New Roman" w:hAnsi="Times New Roman" w:cs="Times New Roman"/>
          <w:sz w:val="24"/>
          <w:szCs w:val="24"/>
        </w:rPr>
        <w:t xml:space="preserve">) and amiodarone use (HR </w:t>
      </w:r>
      <w:r w:rsidRPr="003E7189">
        <w:rPr>
          <w:rFonts w:ascii="Times New Roman" w:hAnsi="Times New Roman" w:cs="Times New Roman"/>
          <w:sz w:val="24"/>
          <w:szCs w:val="24"/>
        </w:rPr>
        <w:t xml:space="preserve">[95%CI] </w:t>
      </w:r>
      <w:r w:rsidR="000A1D0F" w:rsidRPr="003E7189">
        <w:rPr>
          <w:rFonts w:ascii="Times New Roman" w:hAnsi="Times New Roman" w:cs="Times New Roman"/>
          <w:sz w:val="24"/>
          <w:szCs w:val="24"/>
        </w:rPr>
        <w:t>1.64</w:t>
      </w:r>
      <w:r w:rsidRPr="003E7189">
        <w:rPr>
          <w:rFonts w:ascii="Times New Roman" w:hAnsi="Times New Roman" w:cs="Times New Roman"/>
          <w:sz w:val="24"/>
          <w:szCs w:val="24"/>
        </w:rPr>
        <w:t xml:space="preserve"> [</w:t>
      </w:r>
      <w:r w:rsidR="000A1D0F" w:rsidRPr="003E7189">
        <w:rPr>
          <w:rFonts w:ascii="Times New Roman" w:hAnsi="Times New Roman" w:cs="Times New Roman"/>
          <w:sz w:val="24"/>
          <w:szCs w:val="24"/>
        </w:rPr>
        <w:t>1.36-1.98</w:t>
      </w:r>
      <w:r w:rsidRPr="003E7189">
        <w:rPr>
          <w:rFonts w:ascii="Times New Roman" w:hAnsi="Times New Roman" w:cs="Times New Roman"/>
          <w:sz w:val="24"/>
          <w:szCs w:val="24"/>
        </w:rPr>
        <w:t>]</w:t>
      </w:r>
      <w:r w:rsidR="000A1D0F" w:rsidRPr="003E7189">
        <w:rPr>
          <w:rFonts w:ascii="Times New Roman" w:hAnsi="Times New Roman" w:cs="Times New Roman"/>
          <w:sz w:val="24"/>
          <w:szCs w:val="24"/>
        </w:rPr>
        <w:t>) were associated with the largest increase</w:t>
      </w:r>
      <w:r w:rsidR="00B02EE9" w:rsidRPr="003E7189">
        <w:rPr>
          <w:rFonts w:ascii="Times New Roman" w:hAnsi="Times New Roman" w:cs="Times New Roman"/>
          <w:sz w:val="24"/>
          <w:szCs w:val="24"/>
        </w:rPr>
        <w:t>s</w:t>
      </w:r>
      <w:r w:rsidR="000A1D0F" w:rsidRPr="003E7189">
        <w:rPr>
          <w:rFonts w:ascii="Times New Roman" w:hAnsi="Times New Roman" w:cs="Times New Roman"/>
          <w:sz w:val="24"/>
          <w:szCs w:val="24"/>
        </w:rPr>
        <w:t xml:space="preserve"> in the hazard of</w:t>
      </w:r>
      <w:r w:rsidRPr="003E7189">
        <w:rPr>
          <w:rFonts w:ascii="Times New Roman" w:hAnsi="Times New Roman" w:cs="Times New Roman"/>
          <w:sz w:val="24"/>
          <w:szCs w:val="24"/>
        </w:rPr>
        <w:t xml:space="preserve"> incident</w:t>
      </w:r>
      <w:r w:rsidR="000A1D0F" w:rsidRPr="003E7189">
        <w:rPr>
          <w:rFonts w:ascii="Times New Roman" w:hAnsi="Times New Roman" w:cs="Times New Roman"/>
          <w:sz w:val="24"/>
          <w:szCs w:val="24"/>
        </w:rPr>
        <w:t xml:space="preserve"> hypothyroidism. </w:t>
      </w:r>
      <w:r w:rsidR="0084512A" w:rsidRPr="003E7189">
        <w:rPr>
          <w:rFonts w:ascii="Times New Roman" w:hAnsi="Times New Roman" w:cs="Times New Roman"/>
          <w:b/>
          <w:bCs/>
          <w:sz w:val="24"/>
          <w:szCs w:val="24"/>
        </w:rPr>
        <w:t xml:space="preserve">Figure </w:t>
      </w:r>
      <w:r w:rsidR="00B02EE9" w:rsidRPr="003E7189">
        <w:rPr>
          <w:rFonts w:ascii="Times New Roman" w:hAnsi="Times New Roman" w:cs="Times New Roman"/>
          <w:b/>
          <w:bCs/>
          <w:sz w:val="24"/>
          <w:szCs w:val="24"/>
        </w:rPr>
        <w:t>1</w:t>
      </w:r>
      <w:r w:rsidR="004C1A9C" w:rsidRPr="003E7189">
        <w:rPr>
          <w:rFonts w:ascii="Times New Roman" w:hAnsi="Times New Roman" w:cs="Times New Roman"/>
          <w:sz w:val="24"/>
          <w:szCs w:val="24"/>
        </w:rPr>
        <w:t xml:space="preserve"> displays the distribution of the risk score</w:t>
      </w:r>
      <w:r w:rsidR="0084512A" w:rsidRPr="003E7189">
        <w:rPr>
          <w:rFonts w:ascii="Times New Roman" w:hAnsi="Times New Roman" w:cs="Times New Roman"/>
          <w:sz w:val="24"/>
          <w:szCs w:val="24"/>
        </w:rPr>
        <w:t xml:space="preserve"> </w:t>
      </w:r>
      <w:r w:rsidR="004C1A9C" w:rsidRPr="003E7189">
        <w:rPr>
          <w:rFonts w:ascii="Times New Roman" w:hAnsi="Times New Roman" w:cs="Times New Roman"/>
          <w:sz w:val="24"/>
          <w:szCs w:val="24"/>
        </w:rPr>
        <w:t>and the corresponding predicted</w:t>
      </w:r>
      <w:r w:rsidR="00E53C10" w:rsidRPr="003E7189">
        <w:rPr>
          <w:rFonts w:ascii="Times New Roman" w:hAnsi="Times New Roman" w:cs="Times New Roman"/>
          <w:sz w:val="24"/>
          <w:szCs w:val="24"/>
        </w:rPr>
        <w:t xml:space="preserve"> three-year event</w:t>
      </w:r>
      <w:r w:rsidR="004C1A9C" w:rsidRPr="003E7189">
        <w:rPr>
          <w:rFonts w:ascii="Times New Roman" w:hAnsi="Times New Roman" w:cs="Times New Roman"/>
          <w:sz w:val="24"/>
          <w:szCs w:val="24"/>
        </w:rPr>
        <w:t xml:space="preserve"> </w:t>
      </w:r>
      <w:r w:rsidR="004C1A9C" w:rsidRPr="003E7189">
        <w:rPr>
          <w:rFonts w:ascii="Times New Roman" w:hAnsi="Times New Roman" w:cs="Times New Roman"/>
          <w:sz w:val="24"/>
          <w:szCs w:val="24"/>
        </w:rPr>
        <w:lastRenderedPageBreak/>
        <w:t xml:space="preserve">probabilities, where the predicted probabilities </w:t>
      </w:r>
      <w:r w:rsidR="00127E64" w:rsidRPr="003E7189">
        <w:rPr>
          <w:rFonts w:ascii="Times New Roman" w:hAnsi="Times New Roman" w:cs="Times New Roman"/>
          <w:sz w:val="24"/>
          <w:szCs w:val="24"/>
        </w:rPr>
        <w:t>(percent</w:t>
      </w:r>
      <w:r w:rsidRPr="003E7189">
        <w:rPr>
          <w:rFonts w:ascii="Times New Roman" w:hAnsi="Times New Roman" w:cs="Times New Roman"/>
          <w:sz w:val="24"/>
          <w:szCs w:val="24"/>
        </w:rPr>
        <w:t>age</w:t>
      </w:r>
      <w:r w:rsidR="00127E64" w:rsidRPr="003E7189">
        <w:rPr>
          <w:rFonts w:ascii="Times New Roman" w:hAnsi="Times New Roman" w:cs="Times New Roman"/>
          <w:sz w:val="24"/>
          <w:szCs w:val="24"/>
        </w:rPr>
        <w:t xml:space="preserve">) </w:t>
      </w:r>
      <w:r w:rsidR="004C1A9C" w:rsidRPr="003E7189">
        <w:rPr>
          <w:rFonts w:ascii="Times New Roman" w:hAnsi="Times New Roman" w:cs="Times New Roman"/>
          <w:sz w:val="24"/>
          <w:szCs w:val="24"/>
        </w:rPr>
        <w:t>at</w:t>
      </w:r>
      <w:r w:rsidRPr="003E7189">
        <w:rPr>
          <w:rFonts w:ascii="Times New Roman" w:hAnsi="Times New Roman" w:cs="Times New Roman"/>
          <w:sz w:val="24"/>
          <w:szCs w:val="24"/>
        </w:rPr>
        <w:t xml:space="preserve"> the</w:t>
      </w:r>
      <w:r w:rsidR="004C1A9C" w:rsidRPr="003E7189">
        <w:rPr>
          <w:rFonts w:ascii="Times New Roman" w:hAnsi="Times New Roman" w:cs="Times New Roman"/>
          <w:sz w:val="24"/>
          <w:szCs w:val="24"/>
        </w:rPr>
        <w:t xml:space="preserve"> 25</w:t>
      </w:r>
      <w:r w:rsidR="004C1A9C" w:rsidRPr="003E7189">
        <w:rPr>
          <w:rFonts w:ascii="Times New Roman" w:hAnsi="Times New Roman" w:cs="Times New Roman"/>
          <w:sz w:val="24"/>
          <w:szCs w:val="24"/>
          <w:vertAlign w:val="superscript"/>
        </w:rPr>
        <w:t>th</w:t>
      </w:r>
      <w:r w:rsidR="004C1A9C" w:rsidRPr="003E7189">
        <w:rPr>
          <w:rFonts w:ascii="Times New Roman" w:hAnsi="Times New Roman" w:cs="Times New Roman"/>
          <w:sz w:val="24"/>
          <w:szCs w:val="24"/>
        </w:rPr>
        <w:t>, 50</w:t>
      </w:r>
      <w:r w:rsidR="004C1A9C" w:rsidRPr="003E7189">
        <w:rPr>
          <w:rFonts w:ascii="Times New Roman" w:hAnsi="Times New Roman" w:cs="Times New Roman"/>
          <w:sz w:val="24"/>
          <w:szCs w:val="24"/>
          <w:vertAlign w:val="superscript"/>
        </w:rPr>
        <w:t>th</w:t>
      </w:r>
      <w:r w:rsidR="004C1A9C" w:rsidRPr="003E7189">
        <w:rPr>
          <w:rFonts w:ascii="Times New Roman" w:hAnsi="Times New Roman" w:cs="Times New Roman"/>
          <w:sz w:val="24"/>
          <w:szCs w:val="24"/>
        </w:rPr>
        <w:t xml:space="preserve"> and 75</w:t>
      </w:r>
      <w:r w:rsidR="004C1A9C" w:rsidRPr="003E7189">
        <w:rPr>
          <w:rFonts w:ascii="Times New Roman" w:hAnsi="Times New Roman" w:cs="Times New Roman"/>
          <w:sz w:val="24"/>
          <w:szCs w:val="24"/>
          <w:vertAlign w:val="superscript"/>
        </w:rPr>
        <w:t>th</w:t>
      </w:r>
      <w:r w:rsidR="004C1A9C" w:rsidRPr="003E7189">
        <w:rPr>
          <w:rFonts w:ascii="Times New Roman" w:hAnsi="Times New Roman" w:cs="Times New Roman"/>
          <w:sz w:val="24"/>
          <w:szCs w:val="24"/>
        </w:rPr>
        <w:t xml:space="preserve"> percentile</w:t>
      </w:r>
      <w:r w:rsidRPr="003E7189">
        <w:rPr>
          <w:rFonts w:ascii="Times New Roman" w:hAnsi="Times New Roman" w:cs="Times New Roman"/>
          <w:sz w:val="24"/>
          <w:szCs w:val="24"/>
        </w:rPr>
        <w:t>s</w:t>
      </w:r>
      <w:r w:rsidR="004C1A9C" w:rsidRPr="003E7189">
        <w:rPr>
          <w:rFonts w:ascii="Times New Roman" w:hAnsi="Times New Roman" w:cs="Times New Roman"/>
          <w:sz w:val="24"/>
          <w:szCs w:val="24"/>
        </w:rPr>
        <w:t xml:space="preserve"> of the risk level for </w:t>
      </w:r>
      <w:r w:rsidRPr="003E7189">
        <w:rPr>
          <w:rFonts w:ascii="Times New Roman" w:hAnsi="Times New Roman" w:cs="Times New Roman"/>
          <w:sz w:val="24"/>
          <w:szCs w:val="24"/>
        </w:rPr>
        <w:t xml:space="preserve">incident </w:t>
      </w:r>
      <w:r w:rsidR="004C1A9C" w:rsidRPr="003E7189">
        <w:rPr>
          <w:rFonts w:ascii="Times New Roman" w:hAnsi="Times New Roman" w:cs="Times New Roman"/>
          <w:sz w:val="24"/>
          <w:szCs w:val="24"/>
        </w:rPr>
        <w:t xml:space="preserve">hypothyroidism are </w:t>
      </w:r>
      <w:r w:rsidR="00127E64" w:rsidRPr="003E7189">
        <w:rPr>
          <w:rFonts w:ascii="Times New Roman" w:hAnsi="Times New Roman" w:cs="Times New Roman"/>
          <w:sz w:val="24"/>
          <w:szCs w:val="24"/>
        </w:rPr>
        <w:t>3</w:t>
      </w:r>
      <w:r w:rsidR="004C1A9C" w:rsidRPr="003E7189">
        <w:rPr>
          <w:rFonts w:ascii="Times New Roman" w:hAnsi="Times New Roman" w:cs="Times New Roman"/>
          <w:sz w:val="24"/>
          <w:szCs w:val="24"/>
        </w:rPr>
        <w:t>.</w:t>
      </w:r>
      <w:r w:rsidR="00127E64" w:rsidRPr="003E7189">
        <w:rPr>
          <w:rFonts w:ascii="Times New Roman" w:hAnsi="Times New Roman" w:cs="Times New Roman"/>
          <w:sz w:val="24"/>
          <w:szCs w:val="24"/>
        </w:rPr>
        <w:t>2</w:t>
      </w:r>
      <w:r w:rsidR="004C1A9C" w:rsidRPr="003E7189">
        <w:rPr>
          <w:rFonts w:ascii="Times New Roman" w:hAnsi="Times New Roman" w:cs="Times New Roman"/>
          <w:sz w:val="24"/>
          <w:szCs w:val="24"/>
        </w:rPr>
        <w:t xml:space="preserve">%, </w:t>
      </w:r>
      <w:r w:rsidR="00127E64" w:rsidRPr="003E7189">
        <w:rPr>
          <w:rFonts w:ascii="Times New Roman" w:hAnsi="Times New Roman" w:cs="Times New Roman"/>
          <w:sz w:val="24"/>
          <w:szCs w:val="24"/>
        </w:rPr>
        <w:t>6</w:t>
      </w:r>
      <w:r w:rsidR="004C1A9C" w:rsidRPr="003E7189">
        <w:rPr>
          <w:rFonts w:ascii="Times New Roman" w:hAnsi="Times New Roman" w:cs="Times New Roman"/>
          <w:sz w:val="24"/>
          <w:szCs w:val="24"/>
        </w:rPr>
        <w:t>.</w:t>
      </w:r>
      <w:r w:rsidR="00127E64" w:rsidRPr="003E7189">
        <w:rPr>
          <w:rFonts w:ascii="Times New Roman" w:hAnsi="Times New Roman" w:cs="Times New Roman"/>
          <w:sz w:val="24"/>
          <w:szCs w:val="24"/>
        </w:rPr>
        <w:t>0</w:t>
      </w:r>
      <w:r w:rsidR="004C1A9C" w:rsidRPr="003E7189">
        <w:rPr>
          <w:rFonts w:ascii="Times New Roman" w:hAnsi="Times New Roman" w:cs="Times New Roman"/>
          <w:sz w:val="24"/>
          <w:szCs w:val="24"/>
        </w:rPr>
        <w:t xml:space="preserve">% and </w:t>
      </w:r>
      <w:r w:rsidR="00127E64" w:rsidRPr="003E7189">
        <w:rPr>
          <w:rFonts w:ascii="Times New Roman" w:hAnsi="Times New Roman" w:cs="Times New Roman"/>
          <w:sz w:val="24"/>
          <w:szCs w:val="24"/>
        </w:rPr>
        <w:t>11</w:t>
      </w:r>
      <w:r w:rsidR="004C1A9C" w:rsidRPr="003E7189">
        <w:rPr>
          <w:rFonts w:ascii="Times New Roman" w:hAnsi="Times New Roman" w:cs="Times New Roman"/>
          <w:sz w:val="24"/>
          <w:szCs w:val="24"/>
        </w:rPr>
        <w:t>.</w:t>
      </w:r>
      <w:r w:rsidR="00127E64" w:rsidRPr="003E7189">
        <w:rPr>
          <w:rFonts w:ascii="Times New Roman" w:hAnsi="Times New Roman" w:cs="Times New Roman"/>
          <w:sz w:val="24"/>
          <w:szCs w:val="24"/>
        </w:rPr>
        <w:t>6</w:t>
      </w:r>
      <w:r w:rsidR="004C1A9C" w:rsidRPr="003E7189">
        <w:rPr>
          <w:rFonts w:ascii="Times New Roman" w:hAnsi="Times New Roman" w:cs="Times New Roman"/>
          <w:sz w:val="24"/>
          <w:szCs w:val="24"/>
        </w:rPr>
        <w:t>%, respectively</w:t>
      </w:r>
      <w:r w:rsidRPr="003E7189">
        <w:rPr>
          <w:rFonts w:ascii="Times New Roman" w:hAnsi="Times New Roman" w:cs="Times New Roman"/>
          <w:sz w:val="24"/>
          <w:szCs w:val="24"/>
        </w:rPr>
        <w:t>.</w:t>
      </w:r>
    </w:p>
    <w:p w14:paraId="3C1866B8" w14:textId="61FFD45A" w:rsidR="004C1A9C" w:rsidRPr="001C22D2" w:rsidRDefault="004D7807" w:rsidP="001C22D2">
      <w:pPr>
        <w:spacing w:after="0" w:line="480" w:lineRule="auto"/>
        <w:ind w:firstLine="720"/>
        <w:contextualSpacing/>
        <w:outlineLvl w:val="1"/>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As a sensitivity analysis, a</w:t>
      </w:r>
      <w:r w:rsidR="0084512A" w:rsidRPr="001C22D2">
        <w:rPr>
          <w:rFonts w:ascii="Times New Roman" w:eastAsiaTheme="minorHAnsi" w:hAnsi="Times New Roman" w:cs="Times New Roman"/>
          <w:bCs/>
          <w:sz w:val="24"/>
          <w:szCs w:val="24"/>
        </w:rPr>
        <w:t xml:space="preserve"> second prediction score was developed based on a</w:t>
      </w:r>
      <w:r w:rsidR="008C385B">
        <w:rPr>
          <w:rFonts w:ascii="Times New Roman" w:eastAsiaTheme="minorHAnsi" w:hAnsi="Times New Roman" w:cs="Times New Roman"/>
          <w:bCs/>
          <w:sz w:val="24"/>
          <w:szCs w:val="24"/>
        </w:rPr>
        <w:t xml:space="preserve"> secondary</w:t>
      </w:r>
      <w:r w:rsidR="0084512A" w:rsidRPr="001C22D2">
        <w:rPr>
          <w:rFonts w:ascii="Times New Roman" w:eastAsiaTheme="minorHAnsi" w:hAnsi="Times New Roman" w:cs="Times New Roman"/>
          <w:bCs/>
          <w:sz w:val="24"/>
          <w:szCs w:val="24"/>
        </w:rPr>
        <w:t xml:space="preserve"> cohort (N=21,604) that included patients with missing BMI (23%) and</w:t>
      </w:r>
      <w:r w:rsidR="008C385B">
        <w:rPr>
          <w:rFonts w:ascii="Times New Roman" w:eastAsiaTheme="minorHAnsi" w:hAnsi="Times New Roman" w:cs="Times New Roman"/>
          <w:bCs/>
          <w:sz w:val="24"/>
          <w:szCs w:val="24"/>
        </w:rPr>
        <w:t xml:space="preserve"> serum</w:t>
      </w:r>
      <w:r w:rsidR="0084512A" w:rsidRPr="001C22D2">
        <w:rPr>
          <w:rFonts w:ascii="Times New Roman" w:eastAsiaTheme="minorHAnsi" w:hAnsi="Times New Roman" w:cs="Times New Roman"/>
          <w:bCs/>
          <w:sz w:val="24"/>
          <w:szCs w:val="24"/>
        </w:rPr>
        <w:t xml:space="preserve"> albumin (8%) data. Overall, the secondary prediction score, performance, and calibration results were </w:t>
      </w:r>
      <w:proofErr w:type="gramStart"/>
      <w:r w:rsidR="0084512A" w:rsidRPr="001C22D2">
        <w:rPr>
          <w:rFonts w:ascii="Times New Roman" w:eastAsiaTheme="minorHAnsi" w:hAnsi="Times New Roman" w:cs="Times New Roman"/>
          <w:bCs/>
          <w:sz w:val="24"/>
          <w:szCs w:val="24"/>
        </w:rPr>
        <w:t>similar to</w:t>
      </w:r>
      <w:proofErr w:type="gramEnd"/>
      <w:r w:rsidR="0084512A" w:rsidRPr="001C22D2">
        <w:rPr>
          <w:rFonts w:ascii="Times New Roman" w:eastAsiaTheme="minorHAnsi" w:hAnsi="Times New Roman" w:cs="Times New Roman"/>
          <w:bCs/>
          <w:sz w:val="24"/>
          <w:szCs w:val="24"/>
        </w:rPr>
        <w:t xml:space="preserve"> the main prediction score</w:t>
      </w:r>
      <w:r w:rsidR="001D5CE4">
        <w:rPr>
          <w:rFonts w:ascii="Times New Roman" w:eastAsiaTheme="minorHAnsi" w:hAnsi="Times New Roman" w:cs="Times New Roman"/>
          <w:bCs/>
          <w:sz w:val="24"/>
          <w:szCs w:val="24"/>
        </w:rPr>
        <w:t xml:space="preserve"> for incident hypothyroidism</w:t>
      </w:r>
      <w:r w:rsidR="008C385B">
        <w:rPr>
          <w:rFonts w:ascii="Times New Roman" w:eastAsiaTheme="minorHAnsi" w:hAnsi="Times New Roman" w:cs="Times New Roman"/>
          <w:bCs/>
          <w:sz w:val="24"/>
          <w:szCs w:val="24"/>
        </w:rPr>
        <w:t>,</w:t>
      </w:r>
      <w:r w:rsidR="0084512A" w:rsidRPr="001C22D2">
        <w:rPr>
          <w:rFonts w:ascii="Times New Roman" w:eastAsiaTheme="minorHAnsi" w:hAnsi="Times New Roman" w:cs="Times New Roman"/>
          <w:bCs/>
          <w:sz w:val="24"/>
          <w:szCs w:val="24"/>
        </w:rPr>
        <w:t xml:space="preserve"> and these results are provided as supplementary materials (</w:t>
      </w:r>
      <w:r w:rsidR="008C385B" w:rsidRPr="008C385B">
        <w:rPr>
          <w:rFonts w:ascii="Times New Roman" w:eastAsiaTheme="minorHAnsi" w:hAnsi="Times New Roman" w:cs="Times New Roman"/>
          <w:b/>
          <w:sz w:val="24"/>
          <w:szCs w:val="24"/>
        </w:rPr>
        <w:t xml:space="preserve">Supplementary </w:t>
      </w:r>
      <w:r w:rsidR="0084512A" w:rsidRPr="008C385B">
        <w:rPr>
          <w:rFonts w:ascii="Times New Roman" w:eastAsiaTheme="minorHAnsi" w:hAnsi="Times New Roman" w:cs="Times New Roman"/>
          <w:b/>
          <w:sz w:val="24"/>
          <w:szCs w:val="24"/>
        </w:rPr>
        <w:t>Table 1</w:t>
      </w:r>
      <w:r w:rsidR="0084512A" w:rsidRPr="001C22D2">
        <w:rPr>
          <w:rFonts w:ascii="Times New Roman" w:eastAsiaTheme="minorHAnsi" w:hAnsi="Times New Roman" w:cs="Times New Roman"/>
          <w:bCs/>
          <w:sz w:val="24"/>
          <w:szCs w:val="24"/>
        </w:rPr>
        <w:t xml:space="preserve"> and </w:t>
      </w:r>
      <w:r w:rsidR="008C385B" w:rsidRPr="008C385B">
        <w:rPr>
          <w:rFonts w:ascii="Times New Roman" w:eastAsiaTheme="minorHAnsi" w:hAnsi="Times New Roman" w:cs="Times New Roman"/>
          <w:b/>
          <w:sz w:val="24"/>
          <w:szCs w:val="24"/>
        </w:rPr>
        <w:t xml:space="preserve">Supplementary Table </w:t>
      </w:r>
      <w:r w:rsidR="0084512A" w:rsidRPr="008C385B">
        <w:rPr>
          <w:rFonts w:ascii="Times New Roman" w:eastAsiaTheme="minorHAnsi" w:hAnsi="Times New Roman" w:cs="Times New Roman"/>
          <w:b/>
          <w:sz w:val="24"/>
          <w:szCs w:val="24"/>
        </w:rPr>
        <w:t>2</w:t>
      </w:r>
      <w:r w:rsidR="0084512A" w:rsidRPr="001C22D2">
        <w:rPr>
          <w:rFonts w:ascii="Times New Roman" w:eastAsiaTheme="minorHAnsi" w:hAnsi="Times New Roman" w:cs="Times New Roman"/>
          <w:bCs/>
          <w:sz w:val="24"/>
          <w:szCs w:val="24"/>
        </w:rPr>
        <w:t xml:space="preserve">). Also, </w:t>
      </w:r>
      <w:proofErr w:type="gramStart"/>
      <w:r w:rsidR="0084512A" w:rsidRPr="001C22D2">
        <w:rPr>
          <w:rFonts w:ascii="Times New Roman" w:eastAsiaTheme="minorHAnsi" w:hAnsi="Times New Roman" w:cs="Times New Roman"/>
          <w:bCs/>
          <w:sz w:val="24"/>
          <w:szCs w:val="24"/>
        </w:rPr>
        <w:t>with the exception of</w:t>
      </w:r>
      <w:proofErr w:type="gramEnd"/>
      <w:r w:rsidR="0084512A" w:rsidRPr="001C22D2">
        <w:rPr>
          <w:rFonts w:ascii="Times New Roman" w:eastAsiaTheme="minorHAnsi" w:hAnsi="Times New Roman" w:cs="Times New Roman"/>
          <w:bCs/>
          <w:sz w:val="24"/>
          <w:szCs w:val="24"/>
        </w:rPr>
        <w:t xml:space="preserve"> BMI, </w:t>
      </w:r>
      <w:r w:rsidR="008C385B">
        <w:rPr>
          <w:rFonts w:ascii="Times New Roman" w:eastAsiaTheme="minorHAnsi" w:hAnsi="Times New Roman" w:cs="Times New Roman"/>
          <w:bCs/>
          <w:sz w:val="24"/>
          <w:szCs w:val="24"/>
        </w:rPr>
        <w:t xml:space="preserve">the </w:t>
      </w:r>
      <w:r w:rsidR="0084512A" w:rsidRPr="001C22D2">
        <w:rPr>
          <w:rFonts w:ascii="Times New Roman" w:eastAsiaTheme="minorHAnsi" w:hAnsi="Times New Roman" w:cs="Times New Roman"/>
          <w:bCs/>
          <w:sz w:val="24"/>
          <w:szCs w:val="24"/>
        </w:rPr>
        <w:t>standardized mean difference</w:t>
      </w:r>
      <w:r w:rsidR="008C385B">
        <w:rPr>
          <w:rFonts w:ascii="Times New Roman" w:eastAsiaTheme="minorHAnsi" w:hAnsi="Times New Roman" w:cs="Times New Roman"/>
          <w:bCs/>
          <w:sz w:val="24"/>
          <w:szCs w:val="24"/>
        </w:rPr>
        <w:t>s</w:t>
      </w:r>
      <w:r w:rsidR="0084512A" w:rsidRPr="001C22D2">
        <w:rPr>
          <w:rFonts w:ascii="Times New Roman" w:eastAsiaTheme="minorHAnsi" w:hAnsi="Times New Roman" w:cs="Times New Roman"/>
          <w:bCs/>
          <w:sz w:val="24"/>
          <w:szCs w:val="24"/>
        </w:rPr>
        <w:t xml:space="preserve"> (SMD</w:t>
      </w:r>
      <w:r w:rsidR="008C385B">
        <w:rPr>
          <w:rFonts w:ascii="Times New Roman" w:eastAsiaTheme="minorHAnsi" w:hAnsi="Times New Roman" w:cs="Times New Roman"/>
          <w:bCs/>
          <w:sz w:val="24"/>
          <w:szCs w:val="24"/>
        </w:rPr>
        <w:t>s</w:t>
      </w:r>
      <w:r w:rsidR="0084512A" w:rsidRPr="001C22D2">
        <w:rPr>
          <w:rFonts w:ascii="Times New Roman" w:eastAsiaTheme="minorHAnsi" w:hAnsi="Times New Roman" w:cs="Times New Roman"/>
          <w:bCs/>
          <w:sz w:val="24"/>
          <w:szCs w:val="24"/>
        </w:rPr>
        <w:t xml:space="preserve">) for all candidate predictor variables between the </w:t>
      </w:r>
      <w:r w:rsidR="00E53C10">
        <w:rPr>
          <w:rFonts w:ascii="Times New Roman" w:eastAsiaTheme="minorHAnsi" w:hAnsi="Times New Roman" w:cs="Times New Roman"/>
          <w:bCs/>
          <w:sz w:val="24"/>
          <w:szCs w:val="24"/>
        </w:rPr>
        <w:t>primary</w:t>
      </w:r>
      <w:r w:rsidR="0084512A" w:rsidRPr="001C22D2">
        <w:rPr>
          <w:rFonts w:ascii="Times New Roman" w:eastAsiaTheme="minorHAnsi" w:hAnsi="Times New Roman" w:cs="Times New Roman"/>
          <w:bCs/>
          <w:sz w:val="24"/>
          <w:szCs w:val="24"/>
        </w:rPr>
        <w:t xml:space="preserve"> cohort (N=15,642) and the excluded patients due to missing BMI and </w:t>
      </w:r>
      <w:r w:rsidR="008C385B">
        <w:rPr>
          <w:rFonts w:ascii="Times New Roman" w:eastAsiaTheme="minorHAnsi" w:hAnsi="Times New Roman" w:cs="Times New Roman"/>
          <w:bCs/>
          <w:sz w:val="24"/>
          <w:szCs w:val="24"/>
        </w:rPr>
        <w:t xml:space="preserve">serum </w:t>
      </w:r>
      <w:r w:rsidR="0084512A" w:rsidRPr="001C22D2">
        <w:rPr>
          <w:rFonts w:ascii="Times New Roman" w:eastAsiaTheme="minorHAnsi" w:hAnsi="Times New Roman" w:cs="Times New Roman"/>
          <w:bCs/>
          <w:sz w:val="24"/>
          <w:szCs w:val="24"/>
        </w:rPr>
        <w:t>albumin (N=5962) were small to moderate (all observed absolute SMD</w:t>
      </w:r>
      <w:r w:rsidR="008C385B">
        <w:rPr>
          <w:rFonts w:ascii="Times New Roman" w:eastAsiaTheme="minorHAnsi" w:hAnsi="Times New Roman" w:cs="Times New Roman"/>
          <w:bCs/>
          <w:sz w:val="24"/>
          <w:szCs w:val="24"/>
        </w:rPr>
        <w:t xml:space="preserve"> values</w:t>
      </w:r>
      <w:r w:rsidR="0084512A" w:rsidRPr="001C22D2">
        <w:rPr>
          <w:rFonts w:ascii="Times New Roman" w:eastAsiaTheme="minorHAnsi" w:hAnsi="Times New Roman" w:cs="Times New Roman"/>
          <w:bCs/>
          <w:sz w:val="24"/>
          <w:szCs w:val="24"/>
        </w:rPr>
        <w:t xml:space="preserve"> &lt;0.49, </w:t>
      </w:r>
      <w:r w:rsidR="008C385B" w:rsidRPr="008C385B">
        <w:rPr>
          <w:rFonts w:ascii="Times New Roman" w:eastAsiaTheme="minorHAnsi" w:hAnsi="Times New Roman" w:cs="Times New Roman"/>
          <w:b/>
          <w:sz w:val="24"/>
          <w:szCs w:val="24"/>
        </w:rPr>
        <w:t xml:space="preserve">Supplementary </w:t>
      </w:r>
      <w:r w:rsidR="0084512A" w:rsidRPr="008C385B">
        <w:rPr>
          <w:rFonts w:ascii="Times New Roman" w:eastAsiaTheme="minorHAnsi" w:hAnsi="Times New Roman" w:cs="Times New Roman"/>
          <w:b/>
          <w:sz w:val="24"/>
          <w:szCs w:val="24"/>
        </w:rPr>
        <w:t>Table 3</w:t>
      </w:r>
      <w:r w:rsidR="0084512A" w:rsidRPr="001C22D2">
        <w:rPr>
          <w:rFonts w:ascii="Times New Roman" w:eastAsiaTheme="minorHAnsi" w:hAnsi="Times New Roman" w:cs="Times New Roman"/>
          <w:bCs/>
          <w:sz w:val="24"/>
          <w:szCs w:val="24"/>
        </w:rPr>
        <w:t>).</w:t>
      </w:r>
    </w:p>
    <w:p w14:paraId="7FBFE60E" w14:textId="0B66DEB7" w:rsidR="00C0694D" w:rsidRPr="003E7189" w:rsidRDefault="000402DC" w:rsidP="001C22D2">
      <w:pPr>
        <w:spacing w:after="0" w:line="480" w:lineRule="auto"/>
        <w:contextualSpacing/>
        <w:outlineLvl w:val="1"/>
        <w:rPr>
          <w:rFonts w:ascii="Times New Roman" w:hAnsi="Times New Roman" w:cs="Times New Roman"/>
          <w:b/>
          <w:i/>
          <w:iCs/>
          <w:sz w:val="24"/>
          <w:szCs w:val="24"/>
        </w:rPr>
      </w:pPr>
      <w:r w:rsidRPr="000940C7">
        <w:rPr>
          <w:rFonts w:ascii="Times New Roman" w:hAnsi="Times New Roman" w:cs="Times New Roman"/>
          <w:b/>
          <w:i/>
          <w:iCs/>
          <w:sz w:val="24"/>
          <w:szCs w:val="24"/>
        </w:rPr>
        <w:t xml:space="preserve">Internal </w:t>
      </w:r>
      <w:r w:rsidRPr="003E7189">
        <w:rPr>
          <w:rFonts w:ascii="Times New Roman" w:hAnsi="Times New Roman" w:cs="Times New Roman"/>
          <w:b/>
          <w:i/>
          <w:iCs/>
          <w:sz w:val="24"/>
          <w:szCs w:val="24"/>
        </w:rPr>
        <w:t>Validation</w:t>
      </w:r>
      <w:r w:rsidR="001D5CE4" w:rsidRPr="003E7189">
        <w:rPr>
          <w:rFonts w:ascii="Times New Roman" w:hAnsi="Times New Roman" w:cs="Times New Roman"/>
          <w:b/>
          <w:i/>
          <w:iCs/>
          <w:sz w:val="24"/>
          <w:szCs w:val="24"/>
        </w:rPr>
        <w:t xml:space="preserve"> of the Prediction Score</w:t>
      </w:r>
    </w:p>
    <w:p w14:paraId="12859900" w14:textId="46FD86BA" w:rsidR="000402DC" w:rsidRPr="001C22D2" w:rsidRDefault="00E23B67" w:rsidP="001C22D2">
      <w:pPr>
        <w:spacing w:after="0" w:line="480" w:lineRule="auto"/>
        <w:ind w:firstLine="720"/>
        <w:contextualSpacing/>
        <w:outlineLvl w:val="1"/>
        <w:rPr>
          <w:rFonts w:ascii="Times New Roman" w:hAnsi="Times New Roman" w:cs="Times New Roman"/>
          <w:bCs/>
          <w:sz w:val="24"/>
          <w:szCs w:val="24"/>
        </w:rPr>
      </w:pPr>
      <w:r w:rsidRPr="003E7189">
        <w:rPr>
          <w:rFonts w:ascii="Times New Roman" w:hAnsi="Times New Roman" w:cs="Times New Roman"/>
          <w:bCs/>
          <w:sz w:val="24"/>
          <w:szCs w:val="24"/>
        </w:rPr>
        <w:t xml:space="preserve">The prediction performance of the prediction score was </w:t>
      </w:r>
      <w:r w:rsidR="00330D60" w:rsidRPr="003E7189">
        <w:rPr>
          <w:rFonts w:ascii="Times New Roman" w:hAnsi="Times New Roman" w:cs="Times New Roman"/>
          <w:bCs/>
          <w:sz w:val="24"/>
          <w:szCs w:val="24"/>
        </w:rPr>
        <w:t>assessed</w:t>
      </w:r>
      <w:r w:rsidRPr="003E7189">
        <w:rPr>
          <w:rFonts w:ascii="Times New Roman" w:hAnsi="Times New Roman" w:cs="Times New Roman"/>
          <w:bCs/>
          <w:sz w:val="24"/>
          <w:szCs w:val="24"/>
        </w:rPr>
        <w:t xml:space="preserve"> in the development dataset (N=10,428) using </w:t>
      </w:r>
      <w:r w:rsidR="007C0D28" w:rsidRPr="003E7189">
        <w:rPr>
          <w:rFonts w:ascii="Times New Roman" w:hAnsi="Times New Roman" w:cs="Times New Roman"/>
          <w:bCs/>
          <w:sz w:val="24"/>
          <w:szCs w:val="24"/>
        </w:rPr>
        <w:t>1</w:t>
      </w:r>
      <w:r w:rsidRPr="003E7189">
        <w:rPr>
          <w:rFonts w:ascii="Times New Roman" w:hAnsi="Times New Roman" w:cs="Times New Roman"/>
          <w:bCs/>
          <w:sz w:val="24"/>
          <w:szCs w:val="24"/>
        </w:rPr>
        <w:t>00 bootstrap samples as well as in the independent validation dataset (</w:t>
      </w:r>
      <w:r w:rsidRPr="001C22D2">
        <w:rPr>
          <w:rFonts w:ascii="Times New Roman" w:hAnsi="Times New Roman" w:cs="Times New Roman"/>
          <w:bCs/>
          <w:sz w:val="24"/>
          <w:szCs w:val="24"/>
        </w:rPr>
        <w:t>N=5214). The model discrimination was good with similar C-statistic</w:t>
      </w:r>
      <w:r w:rsidR="00D70BFC" w:rsidRPr="001C22D2">
        <w:rPr>
          <w:rFonts w:ascii="Times New Roman" w:hAnsi="Times New Roman" w:cs="Times New Roman"/>
          <w:bCs/>
          <w:sz w:val="24"/>
          <w:szCs w:val="24"/>
        </w:rPr>
        <w:t>s</w:t>
      </w:r>
      <w:r w:rsidRPr="001C22D2">
        <w:rPr>
          <w:rFonts w:ascii="Times New Roman" w:hAnsi="Times New Roman" w:cs="Times New Roman"/>
          <w:bCs/>
          <w:sz w:val="24"/>
          <w:szCs w:val="24"/>
        </w:rPr>
        <w:t xml:space="preserve"> in both </w:t>
      </w:r>
      <w:r w:rsidR="00D70BFC" w:rsidRPr="001C22D2">
        <w:rPr>
          <w:rFonts w:ascii="Times New Roman" w:hAnsi="Times New Roman" w:cs="Times New Roman"/>
          <w:bCs/>
          <w:sz w:val="24"/>
          <w:szCs w:val="24"/>
        </w:rPr>
        <w:t xml:space="preserve">the </w:t>
      </w:r>
      <w:r w:rsidRPr="001C22D2">
        <w:rPr>
          <w:rFonts w:ascii="Times New Roman" w:hAnsi="Times New Roman" w:cs="Times New Roman"/>
          <w:bCs/>
          <w:sz w:val="24"/>
          <w:szCs w:val="24"/>
        </w:rPr>
        <w:t xml:space="preserve">development dataset (0.77, 95%CI: 0.75-0.78) and validation dataset (0.76, 95%CI: 0.74-0.78). Similar </w:t>
      </w:r>
      <w:r w:rsidR="00D70BFC" w:rsidRPr="001C22D2">
        <w:rPr>
          <w:rFonts w:ascii="Times New Roman" w:hAnsi="Times New Roman" w:cs="Times New Roman"/>
          <w:bCs/>
          <w:sz w:val="24"/>
          <w:szCs w:val="24"/>
        </w:rPr>
        <w:t>predictive performance was</w:t>
      </w:r>
      <w:r w:rsidRPr="001C22D2">
        <w:rPr>
          <w:rFonts w:ascii="Times New Roman" w:hAnsi="Times New Roman" w:cs="Times New Roman"/>
          <w:bCs/>
          <w:sz w:val="24"/>
          <w:szCs w:val="24"/>
        </w:rPr>
        <w:t xml:space="preserve"> ob</w:t>
      </w:r>
      <w:r w:rsidR="00D70BFC" w:rsidRPr="001C22D2">
        <w:rPr>
          <w:rFonts w:ascii="Times New Roman" w:hAnsi="Times New Roman" w:cs="Times New Roman"/>
          <w:bCs/>
          <w:sz w:val="24"/>
          <w:szCs w:val="24"/>
        </w:rPr>
        <w:t>served for</w:t>
      </w:r>
      <w:r w:rsidRPr="001C22D2">
        <w:rPr>
          <w:rFonts w:ascii="Times New Roman" w:hAnsi="Times New Roman" w:cs="Times New Roman"/>
          <w:bCs/>
          <w:sz w:val="24"/>
          <w:szCs w:val="24"/>
        </w:rPr>
        <w:t xml:space="preserve"> the secondary cohort (</w:t>
      </w:r>
      <w:r w:rsidR="007C0D28" w:rsidRPr="007C0D28">
        <w:rPr>
          <w:rFonts w:ascii="Times New Roman" w:hAnsi="Times New Roman" w:cs="Times New Roman"/>
          <w:b/>
          <w:sz w:val="24"/>
          <w:szCs w:val="24"/>
        </w:rPr>
        <w:t xml:space="preserve">Supplementary </w:t>
      </w:r>
      <w:r w:rsidRPr="007C0D28">
        <w:rPr>
          <w:rFonts w:ascii="Times New Roman" w:hAnsi="Times New Roman" w:cs="Times New Roman"/>
          <w:b/>
          <w:sz w:val="24"/>
          <w:szCs w:val="24"/>
        </w:rPr>
        <w:t>Table 2</w:t>
      </w:r>
      <w:r w:rsidRPr="001C22D2">
        <w:rPr>
          <w:rFonts w:ascii="Times New Roman" w:hAnsi="Times New Roman" w:cs="Times New Roman"/>
          <w:bCs/>
          <w:sz w:val="24"/>
          <w:szCs w:val="24"/>
        </w:rPr>
        <w:t>).</w:t>
      </w:r>
      <w:r w:rsidR="00FD03C1" w:rsidRPr="001C22D2">
        <w:rPr>
          <w:rFonts w:ascii="Times New Roman" w:hAnsi="Times New Roman" w:cs="Times New Roman"/>
          <w:bCs/>
          <w:sz w:val="24"/>
          <w:szCs w:val="24"/>
        </w:rPr>
        <w:t xml:space="preserve"> </w:t>
      </w:r>
    </w:p>
    <w:p w14:paraId="598E7B64" w14:textId="1E69B00F" w:rsidR="00E23B67" w:rsidRPr="001C22D2" w:rsidRDefault="005823D5" w:rsidP="001C22D2">
      <w:pPr>
        <w:spacing w:after="0" w:line="480" w:lineRule="auto"/>
        <w:ind w:firstLine="720"/>
        <w:contextualSpacing/>
        <w:rPr>
          <w:rFonts w:ascii="Times New Roman" w:eastAsiaTheme="minorHAnsi" w:hAnsi="Times New Roman" w:cs="Times New Roman"/>
          <w:sz w:val="24"/>
          <w:szCs w:val="24"/>
        </w:rPr>
      </w:pPr>
      <w:bookmarkStart w:id="1" w:name="_Hlk487537689"/>
      <w:r w:rsidRPr="001C22D2">
        <w:rPr>
          <w:rFonts w:ascii="Times New Roman" w:eastAsiaTheme="minorHAnsi" w:hAnsi="Times New Roman" w:cs="Times New Roman"/>
          <w:sz w:val="24"/>
          <w:szCs w:val="24"/>
        </w:rPr>
        <w:t xml:space="preserve">Model fit was assessed using </w:t>
      </w:r>
      <w:r w:rsidR="00330D60" w:rsidRPr="001C22D2">
        <w:rPr>
          <w:rFonts w:ascii="Times New Roman" w:eastAsiaTheme="minorHAnsi" w:hAnsi="Times New Roman" w:cs="Times New Roman"/>
          <w:sz w:val="24"/>
          <w:szCs w:val="24"/>
        </w:rPr>
        <w:t xml:space="preserve">group-based </w:t>
      </w:r>
      <w:r w:rsidR="00330D60" w:rsidRPr="001C22D2">
        <w:rPr>
          <w:rFonts w:ascii="Times New Roman" w:hAnsi="Times New Roman" w:cs="Times New Roman"/>
          <w:sz w:val="24"/>
          <w:szCs w:val="24"/>
        </w:rPr>
        <w:t>goodness-of-fit</w:t>
      </w:r>
      <w:r w:rsidR="00330D60" w:rsidRPr="001C22D2">
        <w:rPr>
          <w:rFonts w:ascii="Times New Roman" w:eastAsiaTheme="minorHAnsi" w:hAnsi="Times New Roman" w:cs="Times New Roman"/>
          <w:sz w:val="24"/>
          <w:szCs w:val="24"/>
        </w:rPr>
        <w:t xml:space="preserve"> (GOF) tests</w:t>
      </w:r>
      <w:r w:rsidRPr="001C22D2">
        <w:rPr>
          <w:rFonts w:ascii="Times New Roman" w:eastAsiaTheme="minorHAnsi" w:hAnsi="Times New Roman" w:cs="Times New Roman"/>
          <w:sz w:val="24"/>
          <w:szCs w:val="24"/>
        </w:rPr>
        <w:t>, which</w:t>
      </w:r>
      <w:r w:rsidR="00330D60" w:rsidRPr="001C22D2">
        <w:rPr>
          <w:rFonts w:ascii="Times New Roman" w:eastAsiaTheme="minorHAnsi" w:hAnsi="Times New Roman" w:cs="Times New Roman"/>
          <w:sz w:val="24"/>
          <w:szCs w:val="24"/>
        </w:rPr>
        <w:t xml:space="preserve"> showed no significant overall difference between observed and predicted hypothyroidism</w:t>
      </w:r>
      <w:r w:rsidRPr="001C22D2">
        <w:rPr>
          <w:rFonts w:ascii="Times New Roman" w:eastAsiaTheme="minorHAnsi" w:hAnsi="Times New Roman" w:cs="Times New Roman"/>
          <w:sz w:val="24"/>
          <w:szCs w:val="24"/>
        </w:rPr>
        <w:t xml:space="preserve"> </w:t>
      </w:r>
      <w:r w:rsidR="00330D60" w:rsidRPr="001C22D2">
        <w:rPr>
          <w:rFonts w:ascii="Times New Roman" w:eastAsiaTheme="minorHAnsi" w:hAnsi="Times New Roman" w:cs="Times New Roman"/>
          <w:sz w:val="24"/>
          <w:szCs w:val="24"/>
        </w:rPr>
        <w:t>event</w:t>
      </w:r>
      <w:r w:rsidRPr="001C22D2">
        <w:rPr>
          <w:rFonts w:ascii="Times New Roman" w:eastAsiaTheme="minorHAnsi" w:hAnsi="Times New Roman" w:cs="Times New Roman"/>
          <w:sz w:val="24"/>
          <w:szCs w:val="24"/>
        </w:rPr>
        <w:t>s</w:t>
      </w:r>
      <w:r w:rsidR="00330D60" w:rsidRPr="001C22D2">
        <w:rPr>
          <w:rFonts w:ascii="Times New Roman" w:eastAsiaTheme="minorHAnsi" w:hAnsi="Times New Roman" w:cs="Times New Roman"/>
          <w:sz w:val="24"/>
          <w:szCs w:val="24"/>
        </w:rPr>
        <w:t xml:space="preserve"> (overall </w:t>
      </w:r>
      <w:r w:rsidR="007C0D28">
        <w:rPr>
          <w:rFonts w:ascii="Times New Roman" w:eastAsiaTheme="minorHAnsi" w:hAnsi="Times New Roman" w:cs="Times New Roman"/>
          <w:sz w:val="24"/>
          <w:szCs w:val="24"/>
        </w:rPr>
        <w:t>p</w:t>
      </w:r>
      <w:r w:rsidR="00330D60" w:rsidRPr="001C22D2">
        <w:rPr>
          <w:rFonts w:ascii="Times New Roman" w:eastAsiaTheme="minorHAnsi" w:hAnsi="Times New Roman" w:cs="Times New Roman"/>
          <w:sz w:val="24"/>
          <w:szCs w:val="24"/>
        </w:rPr>
        <w:t xml:space="preserve">=0.47, </w:t>
      </w:r>
      <w:r w:rsidR="00330D60" w:rsidRPr="001C22D2">
        <w:rPr>
          <w:rFonts w:ascii="Times New Roman" w:eastAsiaTheme="minorHAnsi" w:hAnsi="Times New Roman" w:cs="Times New Roman"/>
          <w:b/>
          <w:bCs/>
          <w:sz w:val="24"/>
          <w:szCs w:val="24"/>
        </w:rPr>
        <w:t>Table 3A</w:t>
      </w:r>
      <w:r w:rsidR="00330D60" w:rsidRPr="001C22D2">
        <w:rPr>
          <w:rFonts w:ascii="Times New Roman" w:eastAsiaTheme="minorHAnsi" w:hAnsi="Times New Roman" w:cs="Times New Roman"/>
          <w:sz w:val="24"/>
          <w:szCs w:val="24"/>
        </w:rPr>
        <w:t xml:space="preserve">). </w:t>
      </w:r>
      <w:r w:rsidR="00CA4CC5" w:rsidRPr="001C22D2">
        <w:rPr>
          <w:rFonts w:ascii="Times New Roman" w:eastAsiaTheme="minorHAnsi" w:hAnsi="Times New Roman" w:cs="Times New Roman"/>
          <w:sz w:val="24"/>
          <w:szCs w:val="24"/>
        </w:rPr>
        <w:t>A</w:t>
      </w:r>
      <w:r w:rsidR="00330D60" w:rsidRPr="001C22D2">
        <w:rPr>
          <w:rFonts w:ascii="Times New Roman" w:eastAsiaTheme="minorHAnsi" w:hAnsi="Times New Roman" w:cs="Times New Roman"/>
          <w:sz w:val="24"/>
          <w:szCs w:val="24"/>
        </w:rPr>
        <w:t xml:space="preserve">cceptable model GOF test results were </w:t>
      </w:r>
      <w:r w:rsidR="00CA4CC5" w:rsidRPr="001C22D2">
        <w:rPr>
          <w:rFonts w:ascii="Times New Roman" w:eastAsiaTheme="minorHAnsi" w:hAnsi="Times New Roman" w:cs="Times New Roman"/>
          <w:sz w:val="24"/>
          <w:szCs w:val="24"/>
        </w:rPr>
        <w:t xml:space="preserve">also </w:t>
      </w:r>
      <w:r w:rsidR="00330D60" w:rsidRPr="001C22D2">
        <w:rPr>
          <w:rFonts w:ascii="Times New Roman" w:eastAsiaTheme="minorHAnsi" w:hAnsi="Times New Roman" w:cs="Times New Roman"/>
          <w:sz w:val="24"/>
          <w:szCs w:val="24"/>
        </w:rPr>
        <w:t xml:space="preserve">found </w:t>
      </w:r>
      <w:r w:rsidRPr="001C22D2">
        <w:rPr>
          <w:rFonts w:ascii="Times New Roman" w:eastAsiaTheme="minorHAnsi" w:hAnsi="Times New Roman" w:cs="Times New Roman"/>
          <w:sz w:val="24"/>
          <w:szCs w:val="24"/>
        </w:rPr>
        <w:t>when assessed on a subset of patients with</w:t>
      </w:r>
      <w:r w:rsidR="007C0D28">
        <w:rPr>
          <w:rFonts w:ascii="Times New Roman" w:eastAsiaTheme="minorHAnsi" w:hAnsi="Times New Roman" w:cs="Times New Roman"/>
          <w:sz w:val="24"/>
          <w:szCs w:val="24"/>
        </w:rPr>
        <w:t xml:space="preserve"> stage 5 CKD (i.e., </w:t>
      </w:r>
      <w:r w:rsidRPr="001C22D2">
        <w:rPr>
          <w:rFonts w:ascii="Times New Roman" w:eastAsiaTheme="minorHAnsi" w:hAnsi="Times New Roman" w:cs="Times New Roman"/>
          <w:sz w:val="24"/>
          <w:szCs w:val="24"/>
        </w:rPr>
        <w:t>eGFR &lt;15 ml/min/1.73m</w:t>
      </w:r>
      <w:r w:rsidRPr="001C22D2">
        <w:rPr>
          <w:rFonts w:ascii="Times New Roman" w:eastAsiaTheme="minorHAnsi" w:hAnsi="Times New Roman" w:cs="Times New Roman"/>
          <w:sz w:val="24"/>
          <w:szCs w:val="24"/>
          <w:vertAlign w:val="superscript"/>
        </w:rPr>
        <w:t>2</w:t>
      </w:r>
      <w:r w:rsidR="007C0D28">
        <w:rPr>
          <w:rFonts w:ascii="Times New Roman" w:eastAsiaTheme="minorHAnsi" w:hAnsi="Times New Roman" w:cs="Times New Roman"/>
          <w:sz w:val="24"/>
          <w:szCs w:val="24"/>
        </w:rPr>
        <w:t xml:space="preserve">) </w:t>
      </w:r>
      <w:r w:rsidRPr="001C22D2">
        <w:rPr>
          <w:rFonts w:ascii="Times New Roman" w:eastAsiaTheme="minorHAnsi" w:hAnsi="Times New Roman" w:cs="Times New Roman"/>
          <w:sz w:val="24"/>
          <w:szCs w:val="24"/>
        </w:rPr>
        <w:t>(</w:t>
      </w:r>
      <w:r w:rsidR="007C0D28">
        <w:rPr>
          <w:rFonts w:ascii="Times New Roman" w:eastAsiaTheme="minorHAnsi" w:hAnsi="Times New Roman" w:cs="Times New Roman"/>
          <w:sz w:val="24"/>
          <w:szCs w:val="24"/>
        </w:rPr>
        <w:t>p</w:t>
      </w:r>
      <w:r w:rsidRPr="001C22D2">
        <w:rPr>
          <w:rFonts w:ascii="Times New Roman" w:eastAsiaTheme="minorHAnsi" w:hAnsi="Times New Roman" w:cs="Times New Roman"/>
          <w:sz w:val="24"/>
          <w:szCs w:val="24"/>
        </w:rPr>
        <w:t xml:space="preserve">=0.33, </w:t>
      </w:r>
      <w:r w:rsidRPr="001C22D2">
        <w:rPr>
          <w:rFonts w:ascii="Times New Roman" w:eastAsiaTheme="minorHAnsi" w:hAnsi="Times New Roman" w:cs="Times New Roman"/>
          <w:b/>
          <w:bCs/>
          <w:sz w:val="24"/>
          <w:szCs w:val="24"/>
        </w:rPr>
        <w:t>Table 3B</w:t>
      </w:r>
      <w:r w:rsidRPr="001C22D2">
        <w:rPr>
          <w:rFonts w:ascii="Times New Roman" w:eastAsiaTheme="minorHAnsi" w:hAnsi="Times New Roman" w:cs="Times New Roman"/>
          <w:sz w:val="24"/>
          <w:szCs w:val="24"/>
        </w:rPr>
        <w:t>).</w:t>
      </w:r>
      <w:r w:rsidR="00CA4CC5" w:rsidRPr="001C22D2">
        <w:rPr>
          <w:rFonts w:ascii="Times New Roman" w:eastAsiaTheme="minorHAnsi" w:hAnsi="Times New Roman" w:cs="Times New Roman"/>
          <w:sz w:val="24"/>
          <w:szCs w:val="24"/>
        </w:rPr>
        <w:t xml:space="preserve"> Similarly, model GOF was acceptable in the secondary cohort (all </w:t>
      </w:r>
      <w:r w:rsidR="007C0D28">
        <w:rPr>
          <w:rFonts w:ascii="Times New Roman" w:eastAsiaTheme="minorHAnsi" w:hAnsi="Times New Roman" w:cs="Times New Roman"/>
          <w:sz w:val="24"/>
          <w:szCs w:val="24"/>
        </w:rPr>
        <w:t>p</w:t>
      </w:r>
      <w:r w:rsidR="00CA4CC5" w:rsidRPr="001C22D2">
        <w:rPr>
          <w:rFonts w:ascii="Times New Roman" w:eastAsiaTheme="minorHAnsi" w:hAnsi="Times New Roman" w:cs="Times New Roman"/>
          <w:sz w:val="24"/>
          <w:szCs w:val="24"/>
        </w:rPr>
        <w:t>&gt;0.15</w:t>
      </w:r>
      <w:r w:rsidR="00E12D25" w:rsidRPr="001C22D2">
        <w:rPr>
          <w:rFonts w:ascii="Times New Roman" w:eastAsiaTheme="minorHAnsi" w:hAnsi="Times New Roman" w:cs="Times New Roman"/>
          <w:sz w:val="24"/>
          <w:szCs w:val="24"/>
        </w:rPr>
        <w:t>;</w:t>
      </w:r>
      <w:r w:rsidR="00CA4CC5" w:rsidRPr="001C22D2">
        <w:rPr>
          <w:rFonts w:ascii="Times New Roman" w:eastAsiaTheme="minorHAnsi" w:hAnsi="Times New Roman" w:cs="Times New Roman"/>
          <w:sz w:val="24"/>
          <w:szCs w:val="24"/>
        </w:rPr>
        <w:t xml:space="preserve"> results not shown).</w:t>
      </w:r>
      <w:r w:rsidR="00FD03C1" w:rsidRPr="001C22D2">
        <w:rPr>
          <w:rFonts w:ascii="Times New Roman" w:hAnsi="Times New Roman" w:cs="Times New Roman"/>
          <w:color w:val="000000"/>
          <w:sz w:val="24"/>
          <w:szCs w:val="24"/>
        </w:rPr>
        <w:t xml:space="preserve"> Calibration plots were examined for </w:t>
      </w:r>
      <w:r w:rsidR="007C0D28">
        <w:rPr>
          <w:rFonts w:ascii="Times New Roman" w:hAnsi="Times New Roman" w:cs="Times New Roman"/>
          <w:color w:val="000000"/>
          <w:sz w:val="24"/>
          <w:szCs w:val="24"/>
        </w:rPr>
        <w:t>one</w:t>
      </w:r>
      <w:r w:rsidR="00FD03C1" w:rsidRPr="001C22D2">
        <w:rPr>
          <w:rFonts w:ascii="Times New Roman" w:hAnsi="Times New Roman" w:cs="Times New Roman"/>
          <w:color w:val="000000"/>
          <w:sz w:val="24"/>
          <w:szCs w:val="24"/>
        </w:rPr>
        <w:t>-</w:t>
      </w:r>
      <w:r w:rsidR="007C0D28">
        <w:rPr>
          <w:rFonts w:ascii="Times New Roman" w:hAnsi="Times New Roman" w:cs="Times New Roman"/>
          <w:color w:val="000000"/>
          <w:sz w:val="24"/>
          <w:szCs w:val="24"/>
        </w:rPr>
        <w:t>year</w:t>
      </w:r>
      <w:r w:rsidR="00FD03C1" w:rsidRPr="001C22D2">
        <w:rPr>
          <w:rFonts w:ascii="Times New Roman" w:hAnsi="Times New Roman" w:cs="Times New Roman"/>
          <w:color w:val="000000"/>
          <w:sz w:val="24"/>
          <w:szCs w:val="24"/>
        </w:rPr>
        <w:t xml:space="preserve"> to </w:t>
      </w:r>
      <w:r w:rsidR="00F36079">
        <w:rPr>
          <w:rFonts w:ascii="Times New Roman" w:hAnsi="Times New Roman" w:cs="Times New Roman"/>
          <w:color w:val="000000"/>
          <w:sz w:val="24"/>
          <w:szCs w:val="24"/>
        </w:rPr>
        <w:t>f</w:t>
      </w:r>
      <w:r w:rsidR="007C0D28">
        <w:rPr>
          <w:rFonts w:ascii="Times New Roman" w:hAnsi="Times New Roman" w:cs="Times New Roman"/>
          <w:color w:val="000000"/>
          <w:sz w:val="24"/>
          <w:szCs w:val="24"/>
        </w:rPr>
        <w:t>ive</w:t>
      </w:r>
      <w:r w:rsidR="00FD03C1" w:rsidRPr="001C22D2">
        <w:rPr>
          <w:rFonts w:ascii="Times New Roman" w:hAnsi="Times New Roman" w:cs="Times New Roman"/>
          <w:color w:val="000000"/>
          <w:sz w:val="24"/>
          <w:szCs w:val="24"/>
        </w:rPr>
        <w:t>-year event/</w:t>
      </w:r>
      <w:r w:rsidR="007C0D28">
        <w:rPr>
          <w:rFonts w:ascii="Times New Roman" w:hAnsi="Times New Roman" w:cs="Times New Roman"/>
          <w:color w:val="000000"/>
          <w:sz w:val="24"/>
          <w:szCs w:val="24"/>
        </w:rPr>
        <w:t xml:space="preserve">incident </w:t>
      </w:r>
      <w:r w:rsidR="00FD03C1" w:rsidRPr="001C22D2">
        <w:rPr>
          <w:rFonts w:ascii="Times New Roman" w:hAnsi="Times New Roman" w:cs="Times New Roman"/>
          <w:color w:val="000000"/>
          <w:sz w:val="24"/>
          <w:szCs w:val="24"/>
        </w:rPr>
        <w:t>hypothyro</w:t>
      </w:r>
      <w:r w:rsidR="007940F9" w:rsidRPr="001C22D2">
        <w:rPr>
          <w:rFonts w:ascii="Times New Roman" w:hAnsi="Times New Roman" w:cs="Times New Roman"/>
          <w:color w:val="000000"/>
          <w:sz w:val="24"/>
          <w:szCs w:val="24"/>
        </w:rPr>
        <w:t>i</w:t>
      </w:r>
      <w:r w:rsidR="00FD03C1" w:rsidRPr="001C22D2">
        <w:rPr>
          <w:rFonts w:ascii="Times New Roman" w:hAnsi="Times New Roman" w:cs="Times New Roman"/>
          <w:color w:val="000000"/>
          <w:sz w:val="24"/>
          <w:szCs w:val="24"/>
        </w:rPr>
        <w:t xml:space="preserve">dism </w:t>
      </w:r>
      <w:r w:rsidR="00FD03C1" w:rsidRPr="001C22D2">
        <w:rPr>
          <w:rFonts w:ascii="Times New Roman" w:hAnsi="Times New Roman" w:cs="Times New Roman"/>
          <w:color w:val="000000"/>
          <w:sz w:val="24"/>
          <w:szCs w:val="24"/>
        </w:rPr>
        <w:lastRenderedPageBreak/>
        <w:t>probabilities (observed vs</w:t>
      </w:r>
      <w:r w:rsidR="007C0D28">
        <w:rPr>
          <w:rFonts w:ascii="Times New Roman" w:hAnsi="Times New Roman" w:cs="Times New Roman"/>
          <w:color w:val="000000"/>
          <w:sz w:val="24"/>
          <w:szCs w:val="24"/>
        </w:rPr>
        <w:t>.</w:t>
      </w:r>
      <w:r w:rsidR="00FD03C1" w:rsidRPr="001C22D2">
        <w:rPr>
          <w:rFonts w:ascii="Times New Roman" w:hAnsi="Times New Roman" w:cs="Times New Roman"/>
          <w:color w:val="000000"/>
          <w:sz w:val="24"/>
          <w:szCs w:val="24"/>
        </w:rPr>
        <w:t xml:space="preserve"> predicted probabilities)</w:t>
      </w:r>
      <w:r w:rsidR="007C0D28">
        <w:rPr>
          <w:rFonts w:ascii="Times New Roman" w:hAnsi="Times New Roman" w:cs="Times New Roman"/>
          <w:color w:val="000000"/>
          <w:sz w:val="24"/>
          <w:szCs w:val="24"/>
        </w:rPr>
        <w:t>,</w:t>
      </w:r>
      <w:r w:rsidR="00FD03C1" w:rsidRPr="001C22D2">
        <w:rPr>
          <w:rFonts w:ascii="Times New Roman" w:hAnsi="Times New Roman" w:cs="Times New Roman"/>
          <w:color w:val="000000"/>
          <w:sz w:val="24"/>
          <w:szCs w:val="24"/>
        </w:rPr>
        <w:t xml:space="preserve"> and calibration plots for </w:t>
      </w:r>
      <w:r w:rsidR="007C0D28">
        <w:rPr>
          <w:rFonts w:ascii="Times New Roman" w:hAnsi="Times New Roman" w:cs="Times New Roman"/>
          <w:color w:val="000000"/>
          <w:sz w:val="24"/>
          <w:szCs w:val="24"/>
        </w:rPr>
        <w:t>three</w:t>
      </w:r>
      <w:r w:rsidR="00FD03C1" w:rsidRPr="001C22D2">
        <w:rPr>
          <w:rFonts w:ascii="Times New Roman" w:hAnsi="Times New Roman" w:cs="Times New Roman"/>
          <w:color w:val="000000"/>
          <w:sz w:val="24"/>
          <w:szCs w:val="24"/>
        </w:rPr>
        <w:t xml:space="preserve">-year hypothyroidism probabilities are illustrated in </w:t>
      </w:r>
      <w:r w:rsidR="007C0D28" w:rsidRPr="007C0D28">
        <w:rPr>
          <w:rFonts w:ascii="Times New Roman" w:hAnsi="Times New Roman" w:cs="Times New Roman"/>
          <w:b/>
          <w:bCs/>
          <w:color w:val="000000"/>
          <w:sz w:val="24"/>
          <w:szCs w:val="24"/>
        </w:rPr>
        <w:t xml:space="preserve">Supplementary </w:t>
      </w:r>
      <w:r w:rsidR="00FD03C1" w:rsidRPr="007C0D28">
        <w:rPr>
          <w:rFonts w:ascii="Times New Roman" w:hAnsi="Times New Roman" w:cs="Times New Roman"/>
          <w:b/>
          <w:bCs/>
          <w:color w:val="000000"/>
          <w:sz w:val="24"/>
          <w:szCs w:val="24"/>
        </w:rPr>
        <w:t>Figure 2</w:t>
      </w:r>
      <w:r w:rsidR="00FD03C1" w:rsidRPr="001C22D2">
        <w:rPr>
          <w:rFonts w:ascii="Times New Roman" w:hAnsi="Times New Roman" w:cs="Times New Roman"/>
          <w:color w:val="000000"/>
          <w:sz w:val="24"/>
          <w:szCs w:val="24"/>
        </w:rPr>
        <w:t>, which shows graphically consistent results as the group-based GOF tests. As is typical, calibration was slightly better in the development data than</w:t>
      </w:r>
      <w:r w:rsidR="007C0D28">
        <w:rPr>
          <w:rFonts w:ascii="Times New Roman" w:hAnsi="Times New Roman" w:cs="Times New Roman"/>
          <w:color w:val="000000"/>
          <w:sz w:val="24"/>
          <w:szCs w:val="24"/>
        </w:rPr>
        <w:t xml:space="preserve"> in</w:t>
      </w:r>
      <w:r w:rsidR="00FD03C1" w:rsidRPr="001C22D2">
        <w:rPr>
          <w:rFonts w:ascii="Times New Roman" w:hAnsi="Times New Roman" w:cs="Times New Roman"/>
          <w:color w:val="000000"/>
          <w:sz w:val="24"/>
          <w:szCs w:val="24"/>
        </w:rPr>
        <w:t xml:space="preserve"> the validation data</w:t>
      </w:r>
      <w:r w:rsidR="007C0D28">
        <w:rPr>
          <w:rFonts w:ascii="Times New Roman" w:hAnsi="Times New Roman" w:cs="Times New Roman"/>
          <w:color w:val="000000"/>
          <w:sz w:val="24"/>
          <w:szCs w:val="24"/>
        </w:rPr>
        <w:t>set</w:t>
      </w:r>
      <w:r w:rsidR="00FD03C1" w:rsidRPr="001C22D2">
        <w:rPr>
          <w:rFonts w:ascii="Times New Roman" w:hAnsi="Times New Roman" w:cs="Times New Roman"/>
          <w:color w:val="000000"/>
          <w:sz w:val="24"/>
          <w:szCs w:val="24"/>
        </w:rPr>
        <w:t>.</w:t>
      </w:r>
      <w:bookmarkEnd w:id="1"/>
    </w:p>
    <w:p w14:paraId="2A23B441" w14:textId="77777777" w:rsidR="00FD03C1" w:rsidRPr="000940C7" w:rsidRDefault="00FD03C1" w:rsidP="001C22D2">
      <w:pPr>
        <w:spacing w:after="0" w:line="480" w:lineRule="auto"/>
        <w:contextualSpacing/>
        <w:outlineLvl w:val="1"/>
        <w:rPr>
          <w:rFonts w:ascii="Times New Roman" w:hAnsi="Times New Roman" w:cs="Times New Roman"/>
          <w:b/>
          <w:i/>
          <w:iCs/>
          <w:sz w:val="24"/>
          <w:szCs w:val="24"/>
        </w:rPr>
      </w:pPr>
      <w:r w:rsidRPr="000940C7">
        <w:rPr>
          <w:rFonts w:ascii="Times New Roman" w:hAnsi="Times New Roman" w:cs="Times New Roman"/>
          <w:b/>
          <w:i/>
          <w:iCs/>
          <w:sz w:val="24"/>
          <w:szCs w:val="24"/>
        </w:rPr>
        <w:t xml:space="preserve">Illustration of Model </w:t>
      </w:r>
      <w:r w:rsidR="00990A14" w:rsidRPr="000940C7">
        <w:rPr>
          <w:rFonts w:ascii="Times New Roman" w:hAnsi="Times New Roman" w:cs="Times New Roman"/>
          <w:b/>
          <w:i/>
          <w:iCs/>
          <w:sz w:val="24"/>
          <w:szCs w:val="24"/>
        </w:rPr>
        <w:t>Predict</w:t>
      </w:r>
      <w:r w:rsidRPr="000940C7">
        <w:rPr>
          <w:rFonts w:ascii="Times New Roman" w:hAnsi="Times New Roman" w:cs="Times New Roman"/>
          <w:b/>
          <w:i/>
          <w:iCs/>
          <w:sz w:val="24"/>
          <w:szCs w:val="24"/>
        </w:rPr>
        <w:t>ion</w:t>
      </w:r>
    </w:p>
    <w:p w14:paraId="01C50FFE" w14:textId="10C5BE37" w:rsidR="00665DB5" w:rsidRPr="003E7189" w:rsidRDefault="00DF1259" w:rsidP="0069468F">
      <w:pPr>
        <w:spacing w:after="0" w:line="480" w:lineRule="auto"/>
        <w:ind w:firstLine="720"/>
        <w:contextualSpacing/>
        <w:outlineLvl w:val="1"/>
        <w:rPr>
          <w:rFonts w:ascii="Times New Roman" w:hAnsi="Times New Roman" w:cs="Times New Roman"/>
          <w:sz w:val="24"/>
          <w:szCs w:val="24"/>
        </w:rPr>
      </w:pPr>
      <w:r w:rsidRPr="001C22D2">
        <w:rPr>
          <w:rFonts w:ascii="Times New Roman" w:hAnsi="Times New Roman" w:cs="Times New Roman"/>
          <w:sz w:val="24"/>
          <w:szCs w:val="24"/>
        </w:rPr>
        <w:t>Using scores from our main model, we present</w:t>
      </w:r>
      <w:r w:rsidR="007C0D28">
        <w:rPr>
          <w:rFonts w:ascii="Times New Roman" w:hAnsi="Times New Roman" w:cs="Times New Roman"/>
          <w:sz w:val="24"/>
          <w:szCs w:val="24"/>
        </w:rPr>
        <w:t>ed</w:t>
      </w:r>
      <w:r w:rsidRPr="001C22D2">
        <w:rPr>
          <w:rFonts w:ascii="Times New Roman" w:hAnsi="Times New Roman" w:cs="Times New Roman"/>
          <w:sz w:val="24"/>
          <w:szCs w:val="24"/>
        </w:rPr>
        <w:t xml:space="preserve"> the </w:t>
      </w:r>
      <w:r w:rsidR="00922F28" w:rsidRPr="001C22D2">
        <w:rPr>
          <w:rFonts w:ascii="Times New Roman" w:hAnsi="Times New Roman" w:cs="Times New Roman"/>
          <w:sz w:val="24"/>
          <w:szCs w:val="24"/>
        </w:rPr>
        <w:t xml:space="preserve">estimated probabilities of hypothyroidism at </w:t>
      </w:r>
      <w:r w:rsidR="007C0D28">
        <w:rPr>
          <w:rFonts w:ascii="Times New Roman" w:hAnsi="Times New Roman" w:cs="Times New Roman"/>
          <w:sz w:val="24"/>
          <w:szCs w:val="24"/>
        </w:rPr>
        <w:t>one-</w:t>
      </w:r>
      <w:r w:rsidR="00922F28" w:rsidRPr="001C22D2">
        <w:rPr>
          <w:rFonts w:ascii="Times New Roman" w:hAnsi="Times New Roman" w:cs="Times New Roman"/>
          <w:sz w:val="24"/>
          <w:szCs w:val="24"/>
        </w:rPr>
        <w:t xml:space="preserve">, </w:t>
      </w:r>
      <w:r w:rsidR="007C0D28">
        <w:rPr>
          <w:rFonts w:ascii="Times New Roman" w:hAnsi="Times New Roman" w:cs="Times New Roman"/>
          <w:sz w:val="24"/>
          <w:szCs w:val="24"/>
        </w:rPr>
        <w:t>two-</w:t>
      </w:r>
      <w:r w:rsidR="00922F28" w:rsidRPr="001C22D2">
        <w:rPr>
          <w:rFonts w:ascii="Times New Roman" w:hAnsi="Times New Roman" w:cs="Times New Roman"/>
          <w:sz w:val="24"/>
          <w:szCs w:val="24"/>
        </w:rPr>
        <w:t>,</w:t>
      </w:r>
      <w:r w:rsidR="00F36079">
        <w:rPr>
          <w:rFonts w:ascii="Times New Roman" w:hAnsi="Times New Roman" w:cs="Times New Roman"/>
          <w:sz w:val="24"/>
          <w:szCs w:val="24"/>
        </w:rPr>
        <w:t xml:space="preserve"> three-, four-,</w:t>
      </w:r>
      <w:r w:rsidR="00922F28" w:rsidRPr="001C22D2">
        <w:rPr>
          <w:rFonts w:ascii="Times New Roman" w:hAnsi="Times New Roman" w:cs="Times New Roman"/>
          <w:sz w:val="24"/>
          <w:szCs w:val="24"/>
        </w:rPr>
        <w:t xml:space="preserve"> and</w:t>
      </w:r>
      <w:r w:rsidRPr="001C22D2">
        <w:rPr>
          <w:rFonts w:ascii="Times New Roman" w:hAnsi="Times New Roman" w:cs="Times New Roman"/>
          <w:sz w:val="24"/>
          <w:szCs w:val="24"/>
        </w:rPr>
        <w:t xml:space="preserve"> </w:t>
      </w:r>
      <w:r w:rsidR="007C0D28">
        <w:rPr>
          <w:rFonts w:ascii="Times New Roman" w:hAnsi="Times New Roman" w:cs="Times New Roman"/>
          <w:sz w:val="24"/>
          <w:szCs w:val="24"/>
        </w:rPr>
        <w:t>five-</w:t>
      </w:r>
      <w:r w:rsidRPr="001C22D2">
        <w:rPr>
          <w:rFonts w:ascii="Times New Roman" w:hAnsi="Times New Roman" w:cs="Times New Roman"/>
          <w:sz w:val="24"/>
          <w:szCs w:val="24"/>
        </w:rPr>
        <w:t>year</w:t>
      </w:r>
      <w:r w:rsidR="00922F28" w:rsidRPr="001C22D2">
        <w:rPr>
          <w:rFonts w:ascii="Times New Roman" w:hAnsi="Times New Roman" w:cs="Times New Roman"/>
          <w:sz w:val="24"/>
          <w:szCs w:val="24"/>
        </w:rPr>
        <w:t xml:space="preserve"> from baseline </w:t>
      </w:r>
      <w:r w:rsidR="00FE4FE2" w:rsidRPr="001C22D2">
        <w:rPr>
          <w:rFonts w:ascii="Times New Roman" w:hAnsi="Times New Roman" w:cs="Times New Roman"/>
          <w:sz w:val="24"/>
          <w:szCs w:val="24"/>
        </w:rPr>
        <w:t xml:space="preserve">for four </w:t>
      </w:r>
      <w:r w:rsidR="007C0D28" w:rsidRPr="003E7189">
        <w:rPr>
          <w:rFonts w:ascii="Times New Roman" w:hAnsi="Times New Roman" w:cs="Times New Roman"/>
          <w:sz w:val="24"/>
          <w:szCs w:val="24"/>
        </w:rPr>
        <w:t>hypothetical</w:t>
      </w:r>
      <w:r w:rsidR="007C0D28">
        <w:rPr>
          <w:rFonts w:ascii="Times New Roman" w:hAnsi="Times New Roman" w:cs="Times New Roman"/>
          <w:sz w:val="24"/>
          <w:szCs w:val="24"/>
        </w:rPr>
        <w:t xml:space="preserve"> </w:t>
      </w:r>
      <w:r w:rsidR="00FE4FE2" w:rsidRPr="001C22D2">
        <w:rPr>
          <w:rFonts w:ascii="Times New Roman" w:hAnsi="Times New Roman" w:cs="Times New Roman"/>
          <w:sz w:val="24"/>
          <w:szCs w:val="24"/>
        </w:rPr>
        <w:t xml:space="preserve">clinical scenarios </w:t>
      </w:r>
      <w:r w:rsidR="00F36079">
        <w:rPr>
          <w:rFonts w:ascii="Times New Roman" w:hAnsi="Times New Roman" w:cs="Times New Roman"/>
          <w:sz w:val="24"/>
          <w:szCs w:val="24"/>
        </w:rPr>
        <w:t xml:space="preserve">(i.e., defined as “Patients A-D”) </w:t>
      </w:r>
      <w:r w:rsidR="00FE4FE2" w:rsidRPr="001C22D2">
        <w:rPr>
          <w:rFonts w:ascii="Times New Roman" w:hAnsi="Times New Roman" w:cs="Times New Roman"/>
          <w:sz w:val="24"/>
          <w:szCs w:val="24"/>
        </w:rPr>
        <w:t>with</w:t>
      </w:r>
      <w:r w:rsidR="007C0D28">
        <w:rPr>
          <w:rFonts w:ascii="Times New Roman" w:hAnsi="Times New Roman" w:cs="Times New Roman"/>
          <w:sz w:val="24"/>
          <w:szCs w:val="24"/>
        </w:rPr>
        <w:t xml:space="preserve"> an</w:t>
      </w:r>
      <w:r w:rsidR="00FE4FE2" w:rsidRPr="001C22D2">
        <w:rPr>
          <w:rFonts w:ascii="Times New Roman" w:hAnsi="Times New Roman" w:cs="Times New Roman"/>
          <w:sz w:val="24"/>
          <w:szCs w:val="24"/>
        </w:rPr>
        <w:t xml:space="preserve"> </w:t>
      </w:r>
      <w:r w:rsidR="006C76E6">
        <w:rPr>
          <w:rFonts w:ascii="Times New Roman" w:hAnsi="Times New Roman" w:cs="Times New Roman"/>
          <w:sz w:val="24"/>
          <w:szCs w:val="24"/>
        </w:rPr>
        <w:t>“</w:t>
      </w:r>
      <w:r w:rsidR="00FE4FE2" w:rsidRPr="001C22D2">
        <w:rPr>
          <w:rFonts w:ascii="Times New Roman" w:hAnsi="Times New Roman" w:cs="Times New Roman"/>
          <w:sz w:val="24"/>
          <w:szCs w:val="24"/>
        </w:rPr>
        <w:t>average</w:t>
      </w:r>
      <w:r w:rsidR="006C76E6">
        <w:rPr>
          <w:rFonts w:ascii="Times New Roman" w:hAnsi="Times New Roman" w:cs="Times New Roman"/>
          <w:sz w:val="24"/>
          <w:szCs w:val="24"/>
        </w:rPr>
        <w:t>”</w:t>
      </w:r>
      <w:r w:rsidR="00FE4FE2" w:rsidRPr="001C22D2">
        <w:rPr>
          <w:rFonts w:ascii="Times New Roman" w:hAnsi="Times New Roman" w:cs="Times New Roman"/>
          <w:sz w:val="24"/>
          <w:szCs w:val="24"/>
        </w:rPr>
        <w:t xml:space="preserve"> baseline TSH</w:t>
      </w:r>
      <w:r w:rsidR="00A154C4">
        <w:rPr>
          <w:rFonts w:ascii="Times New Roman" w:hAnsi="Times New Roman" w:cs="Times New Roman"/>
          <w:sz w:val="24"/>
          <w:szCs w:val="24"/>
        </w:rPr>
        <w:t xml:space="preserve"> level</w:t>
      </w:r>
      <w:r w:rsidR="00FE4FE2" w:rsidRPr="001C22D2">
        <w:rPr>
          <w:rFonts w:ascii="Times New Roman" w:hAnsi="Times New Roman" w:cs="Times New Roman"/>
          <w:sz w:val="24"/>
          <w:szCs w:val="24"/>
        </w:rPr>
        <w:t xml:space="preserve"> of 1.96</w:t>
      </w:r>
      <w:r w:rsidR="007C0D28">
        <w:rPr>
          <w:rFonts w:ascii="Times New Roman" w:hAnsi="Times New Roman" w:cs="Times New Roman"/>
          <w:sz w:val="24"/>
          <w:szCs w:val="24"/>
        </w:rPr>
        <w:t>mIU/L</w:t>
      </w:r>
      <w:r w:rsidR="00FE4FE2" w:rsidRPr="001C22D2">
        <w:rPr>
          <w:rFonts w:ascii="Times New Roman" w:hAnsi="Times New Roman" w:cs="Times New Roman"/>
          <w:sz w:val="24"/>
          <w:szCs w:val="24"/>
        </w:rPr>
        <w:t xml:space="preserve"> and </w:t>
      </w:r>
      <w:r w:rsidR="007C0D28">
        <w:rPr>
          <w:rFonts w:ascii="Times New Roman" w:hAnsi="Times New Roman" w:cs="Times New Roman"/>
          <w:sz w:val="24"/>
          <w:szCs w:val="24"/>
        </w:rPr>
        <w:t xml:space="preserve">a </w:t>
      </w:r>
      <w:r w:rsidR="006C76E6">
        <w:rPr>
          <w:rFonts w:ascii="Times New Roman" w:hAnsi="Times New Roman" w:cs="Times New Roman"/>
          <w:sz w:val="24"/>
          <w:szCs w:val="24"/>
        </w:rPr>
        <w:t>“</w:t>
      </w:r>
      <w:r w:rsidR="00FE4FE2" w:rsidRPr="001C22D2">
        <w:rPr>
          <w:rFonts w:ascii="Times New Roman" w:hAnsi="Times New Roman" w:cs="Times New Roman"/>
          <w:sz w:val="24"/>
          <w:szCs w:val="24"/>
        </w:rPr>
        <w:t>higher</w:t>
      </w:r>
      <w:r w:rsidR="006C76E6">
        <w:rPr>
          <w:rFonts w:ascii="Times New Roman" w:hAnsi="Times New Roman" w:cs="Times New Roman"/>
          <w:sz w:val="24"/>
          <w:szCs w:val="24"/>
        </w:rPr>
        <w:t>” baseline</w:t>
      </w:r>
      <w:r w:rsidR="00FE4FE2" w:rsidRPr="001C22D2">
        <w:rPr>
          <w:rFonts w:ascii="Times New Roman" w:hAnsi="Times New Roman" w:cs="Times New Roman"/>
          <w:sz w:val="24"/>
          <w:szCs w:val="24"/>
        </w:rPr>
        <w:t xml:space="preserve"> TSH </w:t>
      </w:r>
      <w:r w:rsidR="00A154C4">
        <w:rPr>
          <w:rFonts w:ascii="Times New Roman" w:hAnsi="Times New Roman" w:cs="Times New Roman"/>
          <w:sz w:val="24"/>
          <w:szCs w:val="24"/>
        </w:rPr>
        <w:t xml:space="preserve">level </w:t>
      </w:r>
      <w:r w:rsidR="00FE4FE2" w:rsidRPr="001C22D2">
        <w:rPr>
          <w:rFonts w:ascii="Times New Roman" w:hAnsi="Times New Roman" w:cs="Times New Roman"/>
          <w:sz w:val="24"/>
          <w:szCs w:val="24"/>
        </w:rPr>
        <w:t>of 4</w:t>
      </w:r>
      <w:r w:rsidR="00F36079">
        <w:rPr>
          <w:rFonts w:ascii="Times New Roman" w:hAnsi="Times New Roman" w:cs="Times New Roman"/>
          <w:sz w:val="24"/>
          <w:szCs w:val="24"/>
        </w:rPr>
        <w:t>.0</w:t>
      </w:r>
      <w:r w:rsidR="00FE4FE2" w:rsidRPr="001C22D2">
        <w:rPr>
          <w:rFonts w:ascii="Times New Roman" w:hAnsi="Times New Roman" w:cs="Times New Roman"/>
          <w:sz w:val="24"/>
          <w:szCs w:val="24"/>
        </w:rPr>
        <w:t xml:space="preserve">mIU/L </w:t>
      </w:r>
      <w:r w:rsidR="00922F28" w:rsidRPr="001C22D2">
        <w:rPr>
          <w:rFonts w:ascii="Times New Roman" w:hAnsi="Times New Roman" w:cs="Times New Roman"/>
          <w:sz w:val="24"/>
          <w:szCs w:val="24"/>
        </w:rPr>
        <w:t>(</w:t>
      </w:r>
      <w:r w:rsidR="00922F28" w:rsidRPr="001C22D2">
        <w:rPr>
          <w:rFonts w:ascii="Times New Roman" w:hAnsi="Times New Roman" w:cs="Times New Roman"/>
          <w:b/>
          <w:bCs/>
          <w:sz w:val="24"/>
          <w:szCs w:val="24"/>
        </w:rPr>
        <w:t>Table 4</w:t>
      </w:r>
      <w:r w:rsidR="00922F28" w:rsidRPr="001C22D2">
        <w:rPr>
          <w:rFonts w:ascii="Times New Roman" w:hAnsi="Times New Roman" w:cs="Times New Roman"/>
          <w:sz w:val="24"/>
          <w:szCs w:val="24"/>
        </w:rPr>
        <w:t>).</w:t>
      </w:r>
      <w:r w:rsidRPr="001C22D2">
        <w:rPr>
          <w:rFonts w:ascii="Times New Roman" w:hAnsi="Times New Roman" w:cs="Times New Roman"/>
          <w:sz w:val="24"/>
          <w:szCs w:val="24"/>
        </w:rPr>
        <w:t xml:space="preserve"> </w:t>
      </w:r>
      <w:r w:rsidR="00107376" w:rsidRPr="001C22D2">
        <w:rPr>
          <w:rFonts w:ascii="Times New Roman" w:hAnsi="Times New Roman" w:cs="Times New Roman"/>
          <w:sz w:val="24"/>
          <w:szCs w:val="24"/>
        </w:rPr>
        <w:t xml:space="preserve">For a </w:t>
      </w:r>
      <w:r w:rsidR="00A154C4">
        <w:rPr>
          <w:rFonts w:ascii="Times New Roman" w:hAnsi="Times New Roman" w:cs="Times New Roman"/>
          <w:sz w:val="24"/>
          <w:szCs w:val="24"/>
        </w:rPr>
        <w:t>hypothetical</w:t>
      </w:r>
      <w:r w:rsidR="002B20DC" w:rsidRPr="001C22D2">
        <w:rPr>
          <w:rFonts w:ascii="Times New Roman" w:hAnsi="Times New Roman" w:cs="Times New Roman"/>
          <w:sz w:val="24"/>
          <w:szCs w:val="24"/>
        </w:rPr>
        <w:t xml:space="preserve"> </w:t>
      </w:r>
      <w:r w:rsidR="00932AA9" w:rsidRPr="003E7189">
        <w:rPr>
          <w:rFonts w:ascii="Times New Roman" w:hAnsi="Times New Roman" w:cs="Times New Roman"/>
          <w:sz w:val="24"/>
          <w:szCs w:val="24"/>
        </w:rPr>
        <w:t>“</w:t>
      </w:r>
      <w:r w:rsidR="00A154C4" w:rsidRPr="003E7189">
        <w:rPr>
          <w:rFonts w:ascii="Times New Roman" w:hAnsi="Times New Roman" w:cs="Times New Roman"/>
          <w:sz w:val="24"/>
          <w:szCs w:val="24"/>
        </w:rPr>
        <w:t>P</w:t>
      </w:r>
      <w:r w:rsidR="002B20DC" w:rsidRPr="003E7189">
        <w:rPr>
          <w:rFonts w:ascii="Times New Roman" w:hAnsi="Times New Roman" w:cs="Times New Roman"/>
          <w:sz w:val="24"/>
          <w:szCs w:val="24"/>
        </w:rPr>
        <w:t>atient A</w:t>
      </w:r>
      <w:r w:rsidR="00932AA9" w:rsidRPr="003E7189">
        <w:rPr>
          <w:rFonts w:ascii="Times New Roman" w:hAnsi="Times New Roman" w:cs="Times New Roman"/>
          <w:sz w:val="24"/>
          <w:szCs w:val="24"/>
        </w:rPr>
        <w:t>”</w:t>
      </w:r>
      <w:r w:rsidR="00A154C4" w:rsidRPr="003E7189">
        <w:rPr>
          <w:rFonts w:ascii="Times New Roman" w:hAnsi="Times New Roman" w:cs="Times New Roman"/>
          <w:sz w:val="24"/>
          <w:szCs w:val="24"/>
        </w:rPr>
        <w:t xml:space="preserve"> </w:t>
      </w:r>
      <w:r w:rsidR="006C76E6" w:rsidRPr="003E7189">
        <w:rPr>
          <w:rFonts w:ascii="Times New Roman" w:hAnsi="Times New Roman" w:cs="Times New Roman"/>
          <w:sz w:val="24"/>
          <w:szCs w:val="24"/>
        </w:rPr>
        <w:t xml:space="preserve">with an average baseline TSH level and who is of </w:t>
      </w:r>
      <w:r w:rsidR="00A154C4" w:rsidRPr="003E7189">
        <w:rPr>
          <w:rFonts w:ascii="Times New Roman" w:hAnsi="Times New Roman" w:cs="Times New Roman"/>
          <w:sz w:val="24"/>
          <w:szCs w:val="24"/>
        </w:rPr>
        <w:t>younger age</w:t>
      </w:r>
      <w:r w:rsidR="002B20DC" w:rsidRPr="003E7189">
        <w:rPr>
          <w:rFonts w:ascii="Times New Roman" w:hAnsi="Times New Roman" w:cs="Times New Roman"/>
          <w:sz w:val="24"/>
          <w:szCs w:val="24"/>
        </w:rPr>
        <w:t xml:space="preserve"> </w:t>
      </w:r>
      <w:r w:rsidR="00A154C4" w:rsidRPr="003E7189">
        <w:rPr>
          <w:rFonts w:ascii="Times New Roman" w:hAnsi="Times New Roman" w:cs="Times New Roman"/>
          <w:sz w:val="24"/>
          <w:szCs w:val="24"/>
        </w:rPr>
        <w:t>(</w:t>
      </w:r>
      <w:r w:rsidR="002B20DC" w:rsidRPr="003E7189">
        <w:rPr>
          <w:rFonts w:ascii="Times New Roman" w:hAnsi="Times New Roman" w:cs="Times New Roman"/>
          <w:sz w:val="24"/>
          <w:szCs w:val="24"/>
        </w:rPr>
        <w:t>&lt;60</w:t>
      </w:r>
      <w:r w:rsidR="00A154C4" w:rsidRPr="003E7189">
        <w:rPr>
          <w:rFonts w:ascii="Times New Roman" w:hAnsi="Times New Roman" w:cs="Times New Roman"/>
          <w:sz w:val="24"/>
          <w:szCs w:val="24"/>
        </w:rPr>
        <w:t xml:space="preserve"> years old</w:t>
      </w:r>
      <w:r w:rsidR="002B20DC" w:rsidRPr="003E7189">
        <w:rPr>
          <w:rFonts w:ascii="Times New Roman" w:hAnsi="Times New Roman" w:cs="Times New Roman"/>
          <w:sz w:val="24"/>
          <w:szCs w:val="24"/>
        </w:rPr>
        <w:t>)</w:t>
      </w:r>
      <w:r w:rsidR="00A154C4" w:rsidRPr="003E7189">
        <w:rPr>
          <w:rFonts w:ascii="Times New Roman" w:hAnsi="Times New Roman" w:cs="Times New Roman"/>
          <w:sz w:val="24"/>
          <w:szCs w:val="24"/>
        </w:rPr>
        <w:t>; is</w:t>
      </w:r>
      <w:r w:rsidR="002B20DC" w:rsidRPr="003E7189">
        <w:rPr>
          <w:rFonts w:ascii="Times New Roman" w:hAnsi="Times New Roman" w:cs="Times New Roman"/>
          <w:sz w:val="24"/>
          <w:szCs w:val="24"/>
        </w:rPr>
        <w:t xml:space="preserve"> relatively hea</w:t>
      </w:r>
      <w:r w:rsidR="00F36079" w:rsidRPr="003E7189">
        <w:rPr>
          <w:rFonts w:ascii="Times New Roman" w:hAnsi="Times New Roman" w:cs="Times New Roman"/>
          <w:sz w:val="24"/>
          <w:szCs w:val="24"/>
        </w:rPr>
        <w:t>l</w:t>
      </w:r>
      <w:r w:rsidR="002B20DC" w:rsidRPr="003E7189">
        <w:rPr>
          <w:rFonts w:ascii="Times New Roman" w:hAnsi="Times New Roman" w:cs="Times New Roman"/>
          <w:sz w:val="24"/>
          <w:szCs w:val="24"/>
        </w:rPr>
        <w:t>thier at baseline (</w:t>
      </w:r>
      <w:r w:rsidR="00A154C4" w:rsidRPr="003E7189">
        <w:rPr>
          <w:rFonts w:ascii="Times New Roman" w:hAnsi="Times New Roman" w:cs="Times New Roman"/>
          <w:sz w:val="24"/>
          <w:szCs w:val="24"/>
        </w:rPr>
        <w:t xml:space="preserve">i.e., </w:t>
      </w:r>
      <w:r w:rsidR="002B20DC" w:rsidRPr="003E7189">
        <w:rPr>
          <w:rFonts w:ascii="Times New Roman" w:hAnsi="Times New Roman" w:cs="Times New Roman"/>
          <w:sz w:val="24"/>
          <w:szCs w:val="24"/>
        </w:rPr>
        <w:t xml:space="preserve">no </w:t>
      </w:r>
      <w:r w:rsidR="00A154C4" w:rsidRPr="003E7189">
        <w:rPr>
          <w:rFonts w:ascii="Times New Roman" w:hAnsi="Times New Roman" w:cs="Times New Roman"/>
          <w:sz w:val="24"/>
          <w:szCs w:val="24"/>
        </w:rPr>
        <w:t xml:space="preserve">underlying </w:t>
      </w:r>
      <w:r w:rsidR="002B20DC" w:rsidRPr="003E7189">
        <w:rPr>
          <w:rFonts w:ascii="Times New Roman" w:hAnsi="Times New Roman" w:cs="Times New Roman"/>
          <w:sz w:val="24"/>
          <w:szCs w:val="24"/>
        </w:rPr>
        <w:t xml:space="preserve">hypertension </w:t>
      </w:r>
      <w:r w:rsidR="00A154C4" w:rsidRPr="003E7189">
        <w:rPr>
          <w:rFonts w:ascii="Times New Roman" w:hAnsi="Times New Roman" w:cs="Times New Roman"/>
          <w:sz w:val="24"/>
          <w:szCs w:val="24"/>
        </w:rPr>
        <w:t>nor</w:t>
      </w:r>
      <w:r w:rsidR="002B20DC" w:rsidRPr="003E7189">
        <w:rPr>
          <w:rFonts w:ascii="Times New Roman" w:hAnsi="Times New Roman" w:cs="Times New Roman"/>
          <w:sz w:val="24"/>
          <w:szCs w:val="24"/>
        </w:rPr>
        <w:t xml:space="preserve"> heart failure</w:t>
      </w:r>
      <w:r w:rsidR="00A154C4" w:rsidRPr="003E7189">
        <w:rPr>
          <w:rFonts w:ascii="Times New Roman" w:hAnsi="Times New Roman" w:cs="Times New Roman"/>
          <w:sz w:val="24"/>
          <w:szCs w:val="24"/>
        </w:rPr>
        <w:t xml:space="preserve"> and serum</w:t>
      </w:r>
      <w:r w:rsidR="002B20DC" w:rsidRPr="003E7189">
        <w:rPr>
          <w:rFonts w:ascii="Times New Roman" w:hAnsi="Times New Roman" w:cs="Times New Roman"/>
          <w:sz w:val="24"/>
          <w:szCs w:val="24"/>
        </w:rPr>
        <w:t xml:space="preserve"> albumin &gt;4</w:t>
      </w:r>
      <w:r w:rsidR="00F36079" w:rsidRPr="003E7189">
        <w:rPr>
          <w:rFonts w:ascii="Times New Roman" w:hAnsi="Times New Roman" w:cs="Times New Roman"/>
          <w:sz w:val="24"/>
          <w:szCs w:val="24"/>
        </w:rPr>
        <w:t>.0</w:t>
      </w:r>
      <w:r w:rsidR="002B20DC" w:rsidRPr="003E7189">
        <w:rPr>
          <w:rFonts w:ascii="Times New Roman" w:hAnsi="Times New Roman" w:cs="Times New Roman"/>
          <w:sz w:val="24"/>
          <w:szCs w:val="24"/>
        </w:rPr>
        <w:t>g/dL)</w:t>
      </w:r>
      <w:r w:rsidR="006C76E6" w:rsidRPr="003E7189">
        <w:rPr>
          <w:rFonts w:ascii="Times New Roman" w:hAnsi="Times New Roman" w:cs="Times New Roman"/>
          <w:sz w:val="24"/>
          <w:szCs w:val="24"/>
        </w:rPr>
        <w:t>;</w:t>
      </w:r>
      <w:r w:rsidR="002B20DC" w:rsidRPr="003E7189">
        <w:rPr>
          <w:rFonts w:ascii="Times New Roman" w:hAnsi="Times New Roman" w:cs="Times New Roman"/>
          <w:sz w:val="24"/>
          <w:szCs w:val="24"/>
        </w:rPr>
        <w:t xml:space="preserve"> did </w:t>
      </w:r>
      <w:r w:rsidR="006C76E6" w:rsidRPr="003E7189">
        <w:rPr>
          <w:rFonts w:ascii="Times New Roman" w:hAnsi="Times New Roman" w:cs="Times New Roman"/>
          <w:sz w:val="24"/>
          <w:szCs w:val="24"/>
        </w:rPr>
        <w:t>not</w:t>
      </w:r>
      <w:r w:rsidR="002B20DC" w:rsidRPr="003E7189">
        <w:rPr>
          <w:rFonts w:ascii="Times New Roman" w:hAnsi="Times New Roman" w:cs="Times New Roman"/>
          <w:sz w:val="24"/>
          <w:szCs w:val="24"/>
        </w:rPr>
        <w:t xml:space="preserve"> </w:t>
      </w:r>
      <w:r w:rsidR="006C76E6" w:rsidRPr="003E7189">
        <w:rPr>
          <w:rFonts w:ascii="Times New Roman" w:hAnsi="Times New Roman" w:cs="Times New Roman"/>
          <w:sz w:val="24"/>
          <w:szCs w:val="24"/>
        </w:rPr>
        <w:t>receive an</w:t>
      </w:r>
      <w:r w:rsidR="00C90572" w:rsidRPr="003E7189">
        <w:rPr>
          <w:rFonts w:ascii="Times New Roman" w:hAnsi="Times New Roman" w:cs="Times New Roman"/>
          <w:sz w:val="24"/>
          <w:szCs w:val="24"/>
        </w:rPr>
        <w:t xml:space="preserve"> angiogram</w:t>
      </w:r>
      <w:r w:rsidR="006C76E6" w:rsidRPr="003E7189">
        <w:rPr>
          <w:rFonts w:ascii="Times New Roman" w:hAnsi="Times New Roman" w:cs="Times New Roman"/>
          <w:sz w:val="24"/>
          <w:szCs w:val="24"/>
        </w:rPr>
        <w:t xml:space="preserve"> nor </w:t>
      </w:r>
      <w:r w:rsidR="00C90572" w:rsidRPr="003E7189">
        <w:rPr>
          <w:rFonts w:ascii="Times New Roman" w:hAnsi="Times New Roman" w:cs="Times New Roman"/>
          <w:sz w:val="24"/>
          <w:szCs w:val="24"/>
        </w:rPr>
        <w:t xml:space="preserve">CT </w:t>
      </w:r>
      <w:r w:rsidR="006C76E6" w:rsidRPr="003E7189">
        <w:rPr>
          <w:rFonts w:ascii="Times New Roman" w:hAnsi="Times New Roman" w:cs="Times New Roman"/>
          <w:sz w:val="24"/>
          <w:szCs w:val="24"/>
        </w:rPr>
        <w:t xml:space="preserve">scan </w:t>
      </w:r>
      <w:r w:rsidR="00C90572" w:rsidRPr="003E7189">
        <w:rPr>
          <w:rFonts w:ascii="Times New Roman" w:hAnsi="Times New Roman" w:cs="Times New Roman"/>
          <w:sz w:val="24"/>
          <w:szCs w:val="24"/>
        </w:rPr>
        <w:t>with iodinated contrast</w:t>
      </w:r>
      <w:r w:rsidR="006C76E6" w:rsidRPr="003E7189">
        <w:rPr>
          <w:rFonts w:ascii="Times New Roman" w:hAnsi="Times New Roman" w:cs="Times New Roman"/>
          <w:sz w:val="24"/>
          <w:szCs w:val="24"/>
        </w:rPr>
        <w:t>;</w:t>
      </w:r>
      <w:r w:rsidR="00C90572" w:rsidRPr="003E7189">
        <w:rPr>
          <w:rFonts w:ascii="Times New Roman" w:hAnsi="Times New Roman" w:cs="Times New Roman"/>
          <w:sz w:val="24"/>
          <w:szCs w:val="24"/>
        </w:rPr>
        <w:t xml:space="preserve"> and </w:t>
      </w:r>
      <w:r w:rsidR="006C76E6" w:rsidRPr="003E7189">
        <w:rPr>
          <w:rFonts w:ascii="Times New Roman" w:hAnsi="Times New Roman" w:cs="Times New Roman"/>
          <w:sz w:val="24"/>
          <w:szCs w:val="24"/>
        </w:rPr>
        <w:t>was not prescribed</w:t>
      </w:r>
      <w:r w:rsidR="00C90572" w:rsidRPr="003E7189">
        <w:rPr>
          <w:rFonts w:ascii="Times New Roman" w:hAnsi="Times New Roman" w:cs="Times New Roman"/>
          <w:sz w:val="24"/>
          <w:szCs w:val="24"/>
        </w:rPr>
        <w:t xml:space="preserve"> amiodarone</w:t>
      </w:r>
      <w:r w:rsidR="006C76E6" w:rsidRPr="003E7189">
        <w:rPr>
          <w:rFonts w:ascii="Times New Roman" w:hAnsi="Times New Roman" w:cs="Times New Roman"/>
          <w:sz w:val="24"/>
          <w:szCs w:val="24"/>
        </w:rPr>
        <w:t>,</w:t>
      </w:r>
      <w:r w:rsidR="00C90572" w:rsidRPr="003E7189">
        <w:rPr>
          <w:rFonts w:ascii="Times New Roman" w:hAnsi="Times New Roman" w:cs="Times New Roman"/>
          <w:sz w:val="24"/>
          <w:szCs w:val="24"/>
        </w:rPr>
        <w:t xml:space="preserve"> the estimated probability of incident hypothyroidism at </w:t>
      </w:r>
      <w:r w:rsidR="006C76E6" w:rsidRPr="003E7189">
        <w:rPr>
          <w:rFonts w:ascii="Times New Roman" w:hAnsi="Times New Roman" w:cs="Times New Roman"/>
          <w:sz w:val="24"/>
          <w:szCs w:val="24"/>
        </w:rPr>
        <w:t>three-</w:t>
      </w:r>
      <w:r w:rsidR="00C90572" w:rsidRPr="003E7189">
        <w:rPr>
          <w:rFonts w:ascii="Times New Roman" w:hAnsi="Times New Roman" w:cs="Times New Roman"/>
          <w:sz w:val="24"/>
          <w:szCs w:val="24"/>
        </w:rPr>
        <w:t>year</w:t>
      </w:r>
      <w:r w:rsidR="006C76E6" w:rsidRPr="003E7189">
        <w:rPr>
          <w:rFonts w:ascii="Times New Roman" w:hAnsi="Times New Roman" w:cs="Times New Roman"/>
          <w:sz w:val="24"/>
          <w:szCs w:val="24"/>
        </w:rPr>
        <w:t xml:space="preserve"> follow-up from the index eGFR</w:t>
      </w:r>
      <w:r w:rsidR="00C90572" w:rsidRPr="003E7189">
        <w:rPr>
          <w:rFonts w:ascii="Times New Roman" w:hAnsi="Times New Roman" w:cs="Times New Roman"/>
          <w:sz w:val="24"/>
          <w:szCs w:val="24"/>
        </w:rPr>
        <w:t xml:space="preserve"> (</w:t>
      </w:r>
      <w:r w:rsidR="006C76E6" w:rsidRPr="003E7189">
        <w:rPr>
          <w:rFonts w:ascii="Times New Roman" w:hAnsi="Times New Roman" w:cs="Times New Roman"/>
          <w:sz w:val="24"/>
          <w:szCs w:val="24"/>
        </w:rPr>
        <w:t xml:space="preserve">i.e., </w:t>
      </w:r>
      <w:r w:rsidR="00C90572" w:rsidRPr="003E7189">
        <w:rPr>
          <w:rFonts w:ascii="Times New Roman" w:hAnsi="Times New Roman" w:cs="Times New Roman"/>
          <w:sz w:val="24"/>
          <w:szCs w:val="24"/>
        </w:rPr>
        <w:t xml:space="preserve">post-baseline) is low at </w:t>
      </w:r>
      <w:r w:rsidR="006A258F" w:rsidRPr="003E7189">
        <w:rPr>
          <w:rFonts w:ascii="Times New Roman" w:hAnsi="Times New Roman" w:cs="Times New Roman"/>
          <w:sz w:val="24"/>
          <w:szCs w:val="24"/>
        </w:rPr>
        <w:t>4.7</w:t>
      </w:r>
      <w:r w:rsidR="00C90572" w:rsidRPr="003E7189">
        <w:rPr>
          <w:rFonts w:ascii="Times New Roman" w:hAnsi="Times New Roman" w:cs="Times New Roman"/>
          <w:sz w:val="24"/>
          <w:szCs w:val="24"/>
        </w:rPr>
        <w:t>% (</w:t>
      </w:r>
      <w:r w:rsidR="006C76E6" w:rsidRPr="003E7189">
        <w:rPr>
          <w:rFonts w:ascii="Times New Roman" w:hAnsi="Times New Roman" w:cs="Times New Roman"/>
          <w:sz w:val="24"/>
          <w:szCs w:val="24"/>
        </w:rPr>
        <w:t xml:space="preserve">“Patient </w:t>
      </w:r>
      <w:r w:rsidR="00C90572" w:rsidRPr="003E7189">
        <w:rPr>
          <w:rFonts w:ascii="Times New Roman" w:hAnsi="Times New Roman" w:cs="Times New Roman"/>
          <w:sz w:val="24"/>
          <w:szCs w:val="24"/>
        </w:rPr>
        <w:t>A</w:t>
      </w:r>
      <w:r w:rsidR="006C76E6" w:rsidRPr="003E7189">
        <w:rPr>
          <w:rFonts w:ascii="Times New Roman" w:hAnsi="Times New Roman" w:cs="Times New Roman"/>
          <w:sz w:val="24"/>
          <w:szCs w:val="24"/>
        </w:rPr>
        <w:t xml:space="preserve">: Scenario </w:t>
      </w:r>
      <w:r w:rsidR="00C90572" w:rsidRPr="003E7189">
        <w:rPr>
          <w:rFonts w:ascii="Times New Roman" w:hAnsi="Times New Roman" w:cs="Times New Roman"/>
          <w:sz w:val="24"/>
          <w:szCs w:val="24"/>
        </w:rPr>
        <w:t>1</w:t>
      </w:r>
      <w:r w:rsidR="006C76E6" w:rsidRPr="003E7189">
        <w:rPr>
          <w:rFonts w:ascii="Times New Roman" w:hAnsi="Times New Roman" w:cs="Times New Roman"/>
          <w:sz w:val="24"/>
          <w:szCs w:val="24"/>
        </w:rPr>
        <w:t xml:space="preserve">,” </w:t>
      </w:r>
      <w:r w:rsidR="006C76E6" w:rsidRPr="003E7189">
        <w:rPr>
          <w:rFonts w:ascii="Times New Roman" w:hAnsi="Times New Roman" w:cs="Times New Roman"/>
          <w:b/>
          <w:bCs/>
          <w:sz w:val="24"/>
          <w:szCs w:val="24"/>
        </w:rPr>
        <w:t>Table 4</w:t>
      </w:r>
      <w:r w:rsidR="00C90572" w:rsidRPr="003E7189">
        <w:rPr>
          <w:rFonts w:ascii="Times New Roman" w:hAnsi="Times New Roman" w:cs="Times New Roman"/>
          <w:sz w:val="24"/>
          <w:szCs w:val="24"/>
        </w:rPr>
        <w:t>)</w:t>
      </w:r>
      <w:r w:rsidR="006C76E6" w:rsidRPr="003E7189">
        <w:rPr>
          <w:rFonts w:ascii="Times New Roman" w:hAnsi="Times New Roman" w:cs="Times New Roman"/>
          <w:sz w:val="24"/>
          <w:szCs w:val="24"/>
        </w:rPr>
        <w:t>. H</w:t>
      </w:r>
      <w:r w:rsidR="00C90572" w:rsidRPr="003E7189">
        <w:rPr>
          <w:rFonts w:ascii="Times New Roman" w:hAnsi="Times New Roman" w:cs="Times New Roman"/>
          <w:sz w:val="24"/>
          <w:szCs w:val="24"/>
        </w:rPr>
        <w:t xml:space="preserve">owever, as </w:t>
      </w:r>
      <w:r w:rsidR="006A258F" w:rsidRPr="003E7189">
        <w:rPr>
          <w:rFonts w:ascii="Times New Roman" w:hAnsi="Times New Roman" w:cs="Times New Roman"/>
          <w:sz w:val="24"/>
          <w:szCs w:val="24"/>
        </w:rPr>
        <w:t xml:space="preserve">might be </w:t>
      </w:r>
      <w:r w:rsidR="00C90572" w:rsidRPr="003E7189">
        <w:rPr>
          <w:rFonts w:ascii="Times New Roman" w:hAnsi="Times New Roman" w:cs="Times New Roman"/>
          <w:sz w:val="24"/>
          <w:szCs w:val="24"/>
        </w:rPr>
        <w:t>expected, this risk</w:t>
      </w:r>
      <w:r w:rsidR="00665DB5" w:rsidRPr="003E7189">
        <w:rPr>
          <w:rFonts w:ascii="Times New Roman" w:hAnsi="Times New Roman" w:cs="Times New Roman"/>
          <w:sz w:val="24"/>
          <w:szCs w:val="24"/>
        </w:rPr>
        <w:t xml:space="preserve"> increases </w:t>
      </w:r>
      <w:r w:rsidR="006C76E6" w:rsidRPr="003E7189">
        <w:rPr>
          <w:rFonts w:ascii="Times New Roman" w:hAnsi="Times New Roman" w:cs="Times New Roman"/>
          <w:sz w:val="24"/>
          <w:szCs w:val="24"/>
        </w:rPr>
        <w:t xml:space="preserve">to </w:t>
      </w:r>
      <w:r w:rsidR="006A258F" w:rsidRPr="003E7189">
        <w:rPr>
          <w:rFonts w:ascii="Times New Roman" w:hAnsi="Times New Roman" w:cs="Times New Roman"/>
          <w:sz w:val="24"/>
          <w:szCs w:val="24"/>
        </w:rPr>
        <w:t>18.2</w:t>
      </w:r>
      <w:r w:rsidR="00C90572" w:rsidRPr="003E7189">
        <w:rPr>
          <w:rFonts w:ascii="Times New Roman" w:hAnsi="Times New Roman" w:cs="Times New Roman"/>
          <w:sz w:val="24"/>
          <w:szCs w:val="24"/>
        </w:rPr>
        <w:t>%</w:t>
      </w:r>
      <w:r w:rsidR="006C76E6" w:rsidRPr="003E7189">
        <w:rPr>
          <w:rFonts w:ascii="Times New Roman" w:hAnsi="Times New Roman" w:cs="Times New Roman"/>
          <w:sz w:val="24"/>
          <w:szCs w:val="24"/>
        </w:rPr>
        <w:t xml:space="preserve"> </w:t>
      </w:r>
      <w:r w:rsidR="00C90572" w:rsidRPr="003E7189">
        <w:rPr>
          <w:rFonts w:ascii="Times New Roman" w:hAnsi="Times New Roman" w:cs="Times New Roman"/>
          <w:sz w:val="24"/>
          <w:szCs w:val="24"/>
        </w:rPr>
        <w:t>if</w:t>
      </w:r>
      <w:r w:rsidR="006C76E6" w:rsidRPr="003E7189">
        <w:rPr>
          <w:rFonts w:ascii="Times New Roman" w:hAnsi="Times New Roman" w:cs="Times New Roman"/>
          <w:sz w:val="24"/>
          <w:szCs w:val="24"/>
        </w:rPr>
        <w:t xml:space="preserve"> Patient A’s</w:t>
      </w:r>
      <w:r w:rsidR="00C90572" w:rsidRPr="003E7189">
        <w:rPr>
          <w:rFonts w:ascii="Times New Roman" w:hAnsi="Times New Roman" w:cs="Times New Roman"/>
          <w:sz w:val="24"/>
          <w:szCs w:val="24"/>
        </w:rPr>
        <w:t xml:space="preserve"> baseline TSH is higher at 4.0mIU/L </w:t>
      </w:r>
      <w:r w:rsidR="006C76E6" w:rsidRPr="003E7189">
        <w:rPr>
          <w:rFonts w:ascii="Times New Roman" w:hAnsi="Times New Roman" w:cs="Times New Roman"/>
          <w:sz w:val="24"/>
          <w:szCs w:val="24"/>
        </w:rPr>
        <w:t xml:space="preserve">(“Patient A: Scenario 2,” </w:t>
      </w:r>
      <w:r w:rsidR="006C76E6" w:rsidRPr="003E7189">
        <w:rPr>
          <w:rFonts w:ascii="Times New Roman" w:hAnsi="Times New Roman" w:cs="Times New Roman"/>
          <w:b/>
          <w:bCs/>
          <w:sz w:val="24"/>
          <w:szCs w:val="24"/>
        </w:rPr>
        <w:t>Table 4</w:t>
      </w:r>
      <w:r w:rsidR="00C90572" w:rsidRPr="003E7189">
        <w:rPr>
          <w:rFonts w:ascii="Times New Roman" w:hAnsi="Times New Roman" w:cs="Times New Roman"/>
          <w:sz w:val="24"/>
          <w:szCs w:val="24"/>
        </w:rPr>
        <w:t xml:space="preserve">). </w:t>
      </w:r>
    </w:p>
    <w:p w14:paraId="391CD199" w14:textId="6BB64F5E" w:rsidR="006A258F" w:rsidRDefault="00665DB5" w:rsidP="006A258F">
      <w:pPr>
        <w:spacing w:after="0" w:line="480" w:lineRule="auto"/>
        <w:ind w:firstLine="720"/>
        <w:contextualSpacing/>
        <w:outlineLvl w:val="1"/>
        <w:rPr>
          <w:rFonts w:ascii="Times New Roman" w:hAnsi="Times New Roman" w:cs="Times New Roman"/>
          <w:sz w:val="24"/>
          <w:szCs w:val="24"/>
        </w:rPr>
      </w:pPr>
      <w:r w:rsidRPr="003E7189">
        <w:rPr>
          <w:rFonts w:ascii="Times New Roman" w:hAnsi="Times New Roman" w:cs="Times New Roman"/>
          <w:sz w:val="24"/>
          <w:szCs w:val="24"/>
        </w:rPr>
        <w:t>F</w:t>
      </w:r>
      <w:r w:rsidR="0069468F" w:rsidRPr="003E7189">
        <w:rPr>
          <w:rFonts w:ascii="Times New Roman" w:hAnsi="Times New Roman" w:cs="Times New Roman"/>
          <w:sz w:val="24"/>
          <w:szCs w:val="24"/>
        </w:rPr>
        <w:t xml:space="preserve">or a </w:t>
      </w:r>
      <w:r w:rsidR="0093197E" w:rsidRPr="003E7189">
        <w:rPr>
          <w:rFonts w:ascii="Times New Roman" w:hAnsi="Times New Roman" w:cs="Times New Roman"/>
          <w:sz w:val="24"/>
          <w:szCs w:val="24"/>
        </w:rPr>
        <w:t>hypothetical “P</w:t>
      </w:r>
      <w:r w:rsidR="00C90572" w:rsidRPr="003E7189">
        <w:rPr>
          <w:rFonts w:ascii="Times New Roman" w:hAnsi="Times New Roman" w:cs="Times New Roman"/>
          <w:sz w:val="24"/>
          <w:szCs w:val="24"/>
        </w:rPr>
        <w:t>atient</w:t>
      </w:r>
      <w:r w:rsidR="0093197E" w:rsidRPr="003E7189">
        <w:rPr>
          <w:rFonts w:ascii="Times New Roman" w:hAnsi="Times New Roman" w:cs="Times New Roman"/>
          <w:sz w:val="24"/>
          <w:szCs w:val="24"/>
        </w:rPr>
        <w:t xml:space="preserve"> B”</w:t>
      </w:r>
      <w:r w:rsidR="00C90572" w:rsidRPr="003E7189">
        <w:rPr>
          <w:rFonts w:ascii="Times New Roman" w:hAnsi="Times New Roman" w:cs="Times New Roman"/>
          <w:sz w:val="24"/>
          <w:szCs w:val="24"/>
        </w:rPr>
        <w:t xml:space="preserve"> with the same characteristics as </w:t>
      </w:r>
      <w:r w:rsidR="0069468F" w:rsidRPr="003E7189">
        <w:rPr>
          <w:rFonts w:ascii="Times New Roman" w:hAnsi="Times New Roman" w:cs="Times New Roman"/>
          <w:sz w:val="24"/>
          <w:szCs w:val="24"/>
        </w:rPr>
        <w:t>P</w:t>
      </w:r>
      <w:r w:rsidR="00C90572" w:rsidRPr="003E7189">
        <w:rPr>
          <w:rFonts w:ascii="Times New Roman" w:hAnsi="Times New Roman" w:cs="Times New Roman"/>
          <w:sz w:val="24"/>
          <w:szCs w:val="24"/>
        </w:rPr>
        <w:t xml:space="preserve">atient A, except </w:t>
      </w:r>
      <w:r w:rsidR="0069468F" w:rsidRPr="003E7189">
        <w:rPr>
          <w:rFonts w:ascii="Times New Roman" w:hAnsi="Times New Roman" w:cs="Times New Roman"/>
          <w:sz w:val="24"/>
          <w:szCs w:val="24"/>
        </w:rPr>
        <w:t xml:space="preserve">for </w:t>
      </w:r>
      <w:r w:rsidR="00C90572" w:rsidRPr="003E7189">
        <w:rPr>
          <w:rFonts w:ascii="Times New Roman" w:hAnsi="Times New Roman" w:cs="Times New Roman"/>
          <w:sz w:val="24"/>
          <w:szCs w:val="24"/>
        </w:rPr>
        <w:t>hav</w:t>
      </w:r>
      <w:r w:rsidR="0069468F" w:rsidRPr="003E7189">
        <w:rPr>
          <w:rFonts w:ascii="Times New Roman" w:hAnsi="Times New Roman" w:cs="Times New Roman"/>
          <w:sz w:val="24"/>
          <w:szCs w:val="24"/>
        </w:rPr>
        <w:t>ing</w:t>
      </w:r>
      <w:r w:rsidR="006A258F" w:rsidRPr="003E7189">
        <w:rPr>
          <w:rFonts w:ascii="Times New Roman" w:hAnsi="Times New Roman" w:cs="Times New Roman"/>
          <w:sz w:val="24"/>
          <w:szCs w:val="24"/>
        </w:rPr>
        <w:t xml:space="preserve"> previously</w:t>
      </w:r>
      <w:r w:rsidR="0069468F" w:rsidRPr="003E7189">
        <w:rPr>
          <w:rFonts w:ascii="Times New Roman" w:hAnsi="Times New Roman" w:cs="Times New Roman"/>
          <w:sz w:val="24"/>
          <w:szCs w:val="24"/>
        </w:rPr>
        <w:t xml:space="preserve"> received</w:t>
      </w:r>
      <w:r w:rsidR="00C90572" w:rsidRPr="003E7189">
        <w:rPr>
          <w:rFonts w:ascii="Times New Roman" w:hAnsi="Times New Roman" w:cs="Times New Roman"/>
          <w:sz w:val="24"/>
          <w:szCs w:val="24"/>
        </w:rPr>
        <w:t xml:space="preserve"> </w:t>
      </w:r>
      <w:r w:rsidR="006A258F" w:rsidRPr="003E7189">
        <w:rPr>
          <w:rFonts w:ascii="Times New Roman" w:hAnsi="Times New Roman" w:cs="Times New Roman"/>
          <w:sz w:val="24"/>
          <w:szCs w:val="24"/>
        </w:rPr>
        <w:t>an</w:t>
      </w:r>
      <w:r w:rsidR="00C90572" w:rsidRPr="003E7189">
        <w:rPr>
          <w:rFonts w:ascii="Times New Roman" w:hAnsi="Times New Roman" w:cs="Times New Roman"/>
          <w:sz w:val="24"/>
          <w:szCs w:val="24"/>
        </w:rPr>
        <w:t xml:space="preserve"> angiogram</w:t>
      </w:r>
      <w:r w:rsidR="0069468F" w:rsidRPr="003E7189">
        <w:rPr>
          <w:rFonts w:ascii="Times New Roman" w:hAnsi="Times New Roman" w:cs="Times New Roman"/>
          <w:sz w:val="24"/>
          <w:szCs w:val="24"/>
        </w:rPr>
        <w:t xml:space="preserve"> and/or </w:t>
      </w:r>
      <w:r w:rsidR="00C90572" w:rsidRPr="003E7189">
        <w:rPr>
          <w:rFonts w:ascii="Times New Roman" w:hAnsi="Times New Roman" w:cs="Times New Roman"/>
          <w:sz w:val="24"/>
          <w:szCs w:val="24"/>
        </w:rPr>
        <w:t xml:space="preserve">CT </w:t>
      </w:r>
      <w:r w:rsidR="0069468F" w:rsidRPr="003E7189">
        <w:rPr>
          <w:rFonts w:ascii="Times New Roman" w:hAnsi="Times New Roman" w:cs="Times New Roman"/>
          <w:sz w:val="24"/>
          <w:szCs w:val="24"/>
        </w:rPr>
        <w:t xml:space="preserve">scan </w:t>
      </w:r>
      <w:r w:rsidR="00C90572" w:rsidRPr="003E7189">
        <w:rPr>
          <w:rFonts w:ascii="Times New Roman" w:hAnsi="Times New Roman" w:cs="Times New Roman"/>
          <w:sz w:val="24"/>
          <w:szCs w:val="24"/>
        </w:rPr>
        <w:t>with iodinated contrast a</w:t>
      </w:r>
      <w:r w:rsidR="006A258F" w:rsidRPr="003E7189">
        <w:rPr>
          <w:rFonts w:ascii="Times New Roman" w:hAnsi="Times New Roman" w:cs="Times New Roman"/>
          <w:sz w:val="24"/>
          <w:szCs w:val="24"/>
        </w:rPr>
        <w:t xml:space="preserve">s well as </w:t>
      </w:r>
      <w:r w:rsidR="0069468F" w:rsidRPr="003E7189">
        <w:rPr>
          <w:rFonts w:ascii="Times New Roman" w:hAnsi="Times New Roman" w:cs="Times New Roman"/>
          <w:sz w:val="24"/>
          <w:szCs w:val="24"/>
        </w:rPr>
        <w:t>prescription of</w:t>
      </w:r>
      <w:r w:rsidR="00C90572" w:rsidRPr="003E7189">
        <w:rPr>
          <w:rFonts w:ascii="Times New Roman" w:hAnsi="Times New Roman" w:cs="Times New Roman"/>
          <w:sz w:val="24"/>
          <w:szCs w:val="24"/>
        </w:rPr>
        <w:t xml:space="preserve"> amiodarone, the risk</w:t>
      </w:r>
      <w:r w:rsidRPr="003E7189">
        <w:rPr>
          <w:rFonts w:ascii="Times New Roman" w:hAnsi="Times New Roman" w:cs="Times New Roman"/>
          <w:sz w:val="24"/>
          <w:szCs w:val="24"/>
        </w:rPr>
        <w:t xml:space="preserve"> of developing de novo hypothyroidism</w:t>
      </w:r>
      <w:r w:rsidR="00C90572" w:rsidRPr="003E7189">
        <w:rPr>
          <w:rFonts w:ascii="Times New Roman" w:hAnsi="Times New Roman" w:cs="Times New Roman"/>
          <w:sz w:val="24"/>
          <w:szCs w:val="24"/>
        </w:rPr>
        <w:t xml:space="preserve"> is substantially elevated to </w:t>
      </w:r>
      <w:r w:rsidR="006A258F" w:rsidRPr="003E7189">
        <w:rPr>
          <w:rFonts w:ascii="Times New Roman" w:hAnsi="Times New Roman" w:cs="Times New Roman"/>
          <w:sz w:val="24"/>
          <w:szCs w:val="24"/>
        </w:rPr>
        <w:t>8.8</w:t>
      </w:r>
      <w:r w:rsidRPr="003E7189">
        <w:rPr>
          <w:rFonts w:ascii="Times New Roman" w:hAnsi="Times New Roman" w:cs="Times New Roman"/>
          <w:sz w:val="24"/>
          <w:szCs w:val="24"/>
        </w:rPr>
        <w:t xml:space="preserve">% and </w:t>
      </w:r>
      <w:r w:rsidR="006A258F" w:rsidRPr="003E7189">
        <w:rPr>
          <w:rFonts w:ascii="Times New Roman" w:hAnsi="Times New Roman" w:cs="Times New Roman"/>
          <w:sz w:val="24"/>
          <w:szCs w:val="24"/>
        </w:rPr>
        <w:t>32.1</w:t>
      </w:r>
      <w:r w:rsidR="00C90572" w:rsidRPr="003E7189">
        <w:rPr>
          <w:rFonts w:ascii="Times New Roman" w:hAnsi="Times New Roman" w:cs="Times New Roman"/>
          <w:sz w:val="24"/>
          <w:szCs w:val="24"/>
        </w:rPr>
        <w:t>% when</w:t>
      </w:r>
      <w:r w:rsidRPr="003E7189">
        <w:rPr>
          <w:rFonts w:ascii="Times New Roman" w:hAnsi="Times New Roman" w:cs="Times New Roman"/>
          <w:sz w:val="24"/>
          <w:szCs w:val="24"/>
        </w:rPr>
        <w:t xml:space="preserve"> the</w:t>
      </w:r>
      <w:r w:rsidR="00C90572" w:rsidRPr="003E7189">
        <w:rPr>
          <w:rFonts w:ascii="Times New Roman" w:hAnsi="Times New Roman" w:cs="Times New Roman"/>
          <w:sz w:val="24"/>
          <w:szCs w:val="24"/>
        </w:rPr>
        <w:t xml:space="preserve"> baseline TSH is</w:t>
      </w:r>
      <w:r w:rsidRPr="003E7189">
        <w:rPr>
          <w:rFonts w:ascii="Times New Roman" w:hAnsi="Times New Roman" w:cs="Times New Roman"/>
          <w:sz w:val="24"/>
          <w:szCs w:val="24"/>
        </w:rPr>
        <w:t xml:space="preserve"> 1.96</w:t>
      </w:r>
      <w:r w:rsidR="006A258F" w:rsidRPr="003E7189">
        <w:rPr>
          <w:rFonts w:ascii="Times New Roman" w:hAnsi="Times New Roman" w:cs="Times New Roman"/>
          <w:sz w:val="24"/>
          <w:szCs w:val="24"/>
        </w:rPr>
        <w:t>mIU/L</w:t>
      </w:r>
      <w:r w:rsidRPr="003E7189">
        <w:rPr>
          <w:rFonts w:ascii="Times New Roman" w:hAnsi="Times New Roman" w:cs="Times New Roman"/>
          <w:sz w:val="24"/>
          <w:szCs w:val="24"/>
        </w:rPr>
        <w:t xml:space="preserve"> and</w:t>
      </w:r>
      <w:r w:rsidR="00C90572" w:rsidRPr="003E7189">
        <w:rPr>
          <w:rFonts w:ascii="Times New Roman" w:hAnsi="Times New Roman" w:cs="Times New Roman"/>
          <w:sz w:val="24"/>
          <w:szCs w:val="24"/>
        </w:rPr>
        <w:t xml:space="preserve"> 4.0mIU/L</w:t>
      </w:r>
      <w:r w:rsidRPr="003E7189">
        <w:rPr>
          <w:rFonts w:ascii="Times New Roman" w:hAnsi="Times New Roman" w:cs="Times New Roman"/>
          <w:sz w:val="24"/>
          <w:szCs w:val="24"/>
        </w:rPr>
        <w:t>, respectively</w:t>
      </w:r>
      <w:r w:rsidR="00C90572" w:rsidRPr="003E7189">
        <w:rPr>
          <w:rFonts w:ascii="Times New Roman" w:hAnsi="Times New Roman" w:cs="Times New Roman"/>
          <w:sz w:val="24"/>
          <w:szCs w:val="24"/>
        </w:rPr>
        <w:t xml:space="preserve"> </w:t>
      </w:r>
      <w:r w:rsidR="0069468F" w:rsidRPr="003E7189">
        <w:rPr>
          <w:rFonts w:ascii="Times New Roman" w:hAnsi="Times New Roman" w:cs="Times New Roman"/>
          <w:sz w:val="24"/>
          <w:szCs w:val="24"/>
        </w:rPr>
        <w:t xml:space="preserve">(“Patient </w:t>
      </w:r>
      <w:r w:rsidR="006A258F" w:rsidRPr="003E7189">
        <w:rPr>
          <w:rFonts w:ascii="Times New Roman" w:hAnsi="Times New Roman" w:cs="Times New Roman"/>
          <w:sz w:val="24"/>
          <w:szCs w:val="24"/>
        </w:rPr>
        <w:t>B</w:t>
      </w:r>
      <w:r w:rsidR="0069468F" w:rsidRPr="003E7189">
        <w:rPr>
          <w:rFonts w:ascii="Times New Roman" w:hAnsi="Times New Roman" w:cs="Times New Roman"/>
          <w:sz w:val="24"/>
          <w:szCs w:val="24"/>
        </w:rPr>
        <w:t>: Scenario</w:t>
      </w:r>
      <w:r w:rsidRPr="003E7189">
        <w:rPr>
          <w:rFonts w:ascii="Times New Roman" w:hAnsi="Times New Roman" w:cs="Times New Roman"/>
          <w:sz w:val="24"/>
          <w:szCs w:val="24"/>
        </w:rPr>
        <w:t>s 1 and</w:t>
      </w:r>
      <w:r w:rsidR="0069468F" w:rsidRPr="003E7189">
        <w:rPr>
          <w:rFonts w:ascii="Times New Roman" w:hAnsi="Times New Roman" w:cs="Times New Roman"/>
          <w:sz w:val="24"/>
          <w:szCs w:val="24"/>
        </w:rPr>
        <w:t xml:space="preserve"> 2,” </w:t>
      </w:r>
      <w:r w:rsidR="0069468F" w:rsidRPr="003E7189">
        <w:rPr>
          <w:rFonts w:ascii="Times New Roman" w:hAnsi="Times New Roman" w:cs="Times New Roman"/>
          <w:b/>
          <w:bCs/>
          <w:sz w:val="24"/>
          <w:szCs w:val="24"/>
        </w:rPr>
        <w:t>Table 4</w:t>
      </w:r>
      <w:r w:rsidR="0069468F" w:rsidRPr="003E7189">
        <w:rPr>
          <w:rFonts w:ascii="Times New Roman" w:hAnsi="Times New Roman" w:cs="Times New Roman"/>
          <w:sz w:val="24"/>
          <w:szCs w:val="24"/>
        </w:rPr>
        <w:t xml:space="preserve">). </w:t>
      </w:r>
      <w:r w:rsidR="006A258F" w:rsidRPr="003E7189">
        <w:rPr>
          <w:rFonts w:ascii="Times New Roman" w:hAnsi="Times New Roman" w:cs="Times New Roman"/>
          <w:sz w:val="24"/>
          <w:szCs w:val="24"/>
        </w:rPr>
        <w:t xml:space="preserve">For “Patient C” who has the same characteristics as Patient A, except for being of older age (≥60 years), the estimated risk of incident hypothyroidism is also higher at 5.6% and 21.6% when the baseline TSH is 1.96mIU/L and </w:t>
      </w:r>
      <w:r w:rsidR="006A258F" w:rsidRPr="003E7189">
        <w:rPr>
          <w:rFonts w:ascii="Times New Roman" w:hAnsi="Times New Roman" w:cs="Times New Roman"/>
          <w:sz w:val="24"/>
          <w:szCs w:val="24"/>
        </w:rPr>
        <w:lastRenderedPageBreak/>
        <w:t xml:space="preserve">4.0mIU/L, respectively (“Patient C: Scenarios 1 and 2,” </w:t>
      </w:r>
      <w:r w:rsidR="006A258F" w:rsidRPr="003E7189">
        <w:rPr>
          <w:rFonts w:ascii="Times New Roman" w:hAnsi="Times New Roman" w:cs="Times New Roman"/>
          <w:b/>
          <w:bCs/>
          <w:sz w:val="24"/>
          <w:szCs w:val="24"/>
        </w:rPr>
        <w:t>Table 4</w:t>
      </w:r>
      <w:r w:rsidR="006A258F" w:rsidRPr="003E7189">
        <w:rPr>
          <w:rFonts w:ascii="Times New Roman" w:hAnsi="Times New Roman" w:cs="Times New Roman"/>
          <w:sz w:val="24"/>
          <w:szCs w:val="24"/>
        </w:rPr>
        <w:t xml:space="preserve">). Finally, for “Patient D” who has the same characteristics as Patient B, except for being of older age (≥60 years), the estimated risk of incident hypothyroidism is as high as 10.5% and 37.4% when the baseline TSH is 1.96mIU/L and 4.0mIU/L, respectively (“Patient D: Scenarios 1 and 2,” </w:t>
      </w:r>
      <w:r w:rsidR="006A258F" w:rsidRPr="003E7189">
        <w:rPr>
          <w:rFonts w:ascii="Times New Roman" w:hAnsi="Times New Roman" w:cs="Times New Roman"/>
          <w:b/>
          <w:bCs/>
          <w:sz w:val="24"/>
          <w:szCs w:val="24"/>
        </w:rPr>
        <w:t>Table 4</w:t>
      </w:r>
      <w:r w:rsidR="006A258F" w:rsidRPr="003E7189">
        <w:rPr>
          <w:rFonts w:ascii="Times New Roman" w:hAnsi="Times New Roman" w:cs="Times New Roman"/>
          <w:sz w:val="24"/>
          <w:szCs w:val="24"/>
        </w:rPr>
        <w:t>).</w:t>
      </w:r>
    </w:p>
    <w:p w14:paraId="59F8BEFE" w14:textId="77777777" w:rsidR="000940C7" w:rsidRDefault="000940C7" w:rsidP="001C22D2">
      <w:pPr>
        <w:spacing w:after="0" w:line="480" w:lineRule="auto"/>
        <w:contextualSpacing/>
        <w:outlineLvl w:val="0"/>
        <w:rPr>
          <w:rFonts w:ascii="Times New Roman" w:eastAsiaTheme="minorHAnsi" w:hAnsi="Times New Roman" w:cs="Times New Roman"/>
          <w:b/>
          <w:sz w:val="24"/>
          <w:szCs w:val="24"/>
          <w:u w:val="single"/>
        </w:rPr>
      </w:pPr>
    </w:p>
    <w:p w14:paraId="131FBADA" w14:textId="2937BA74" w:rsidR="004E2E6D" w:rsidRPr="001C22D2" w:rsidRDefault="004E2E6D" w:rsidP="001C22D2">
      <w:pPr>
        <w:spacing w:after="0" w:line="480" w:lineRule="auto"/>
        <w:contextualSpacing/>
        <w:outlineLvl w:val="0"/>
        <w:rPr>
          <w:rFonts w:ascii="Times New Roman" w:eastAsiaTheme="minorHAnsi" w:hAnsi="Times New Roman" w:cs="Times New Roman"/>
          <w:b/>
          <w:sz w:val="24"/>
          <w:szCs w:val="24"/>
          <w:u w:val="single"/>
        </w:rPr>
      </w:pPr>
      <w:r w:rsidRPr="001C22D2">
        <w:rPr>
          <w:rFonts w:ascii="Times New Roman" w:eastAsiaTheme="minorHAnsi" w:hAnsi="Times New Roman" w:cs="Times New Roman"/>
          <w:b/>
          <w:sz w:val="24"/>
          <w:szCs w:val="24"/>
          <w:u w:val="single"/>
        </w:rPr>
        <w:t>DISCUSSION</w:t>
      </w:r>
    </w:p>
    <w:p w14:paraId="7EC7FA99" w14:textId="43F167BA" w:rsidR="00E9226C" w:rsidRPr="00EF0971" w:rsidRDefault="000C3923" w:rsidP="00E9226C">
      <w:pPr>
        <w:pStyle w:val="Default"/>
        <w:spacing w:line="480" w:lineRule="auto"/>
        <w:ind w:firstLine="720"/>
        <w:contextualSpacing/>
        <w:rPr>
          <w:rFonts w:ascii="Times New Roman" w:hAnsi="Times New Roman" w:cs="Times New Roman"/>
        </w:rPr>
      </w:pPr>
      <w:r>
        <w:rPr>
          <w:rFonts w:ascii="Times New Roman" w:hAnsi="Times New Roman" w:cs="Times New Roman"/>
        </w:rPr>
        <w:t>In this study, we</w:t>
      </w:r>
      <w:r w:rsidR="004061C2" w:rsidRPr="003E778C">
        <w:rPr>
          <w:rFonts w:ascii="Times New Roman" w:hAnsi="Times New Roman" w:cs="Times New Roman"/>
        </w:rPr>
        <w:t xml:space="preserve"> </w:t>
      </w:r>
      <w:r w:rsidR="003E778C" w:rsidRPr="003E778C">
        <w:rPr>
          <w:rFonts w:ascii="Times New Roman" w:hAnsi="Times New Roman" w:cs="Times New Roman"/>
        </w:rPr>
        <w:t>developed and validated</w:t>
      </w:r>
      <w:r w:rsidR="008815AE" w:rsidRPr="003E778C">
        <w:rPr>
          <w:rFonts w:ascii="Times New Roman" w:hAnsi="Times New Roman" w:cs="Times New Roman"/>
        </w:rPr>
        <w:t xml:space="preserve"> </w:t>
      </w:r>
      <w:r w:rsidR="004059FF" w:rsidRPr="003E778C">
        <w:rPr>
          <w:rFonts w:ascii="Times New Roman" w:hAnsi="Times New Roman" w:cs="Times New Roman"/>
        </w:rPr>
        <w:t>a prediction tool for</w:t>
      </w:r>
      <w:r w:rsidR="00F316DE" w:rsidRPr="003E778C">
        <w:rPr>
          <w:rFonts w:ascii="Times New Roman" w:hAnsi="Times New Roman" w:cs="Times New Roman"/>
        </w:rPr>
        <w:t xml:space="preserve"> estimating the risk </w:t>
      </w:r>
      <w:r w:rsidR="008815AE" w:rsidRPr="003E778C">
        <w:rPr>
          <w:rFonts w:ascii="Times New Roman" w:hAnsi="Times New Roman" w:cs="Times New Roman"/>
        </w:rPr>
        <w:t>of de novo</w:t>
      </w:r>
      <w:r w:rsidR="004059FF" w:rsidRPr="003E778C">
        <w:rPr>
          <w:rFonts w:ascii="Times New Roman" w:hAnsi="Times New Roman" w:cs="Times New Roman"/>
        </w:rPr>
        <w:t xml:space="preserve"> hypothyroidism </w:t>
      </w:r>
      <w:r w:rsidR="008815AE" w:rsidRPr="003E778C">
        <w:rPr>
          <w:rFonts w:ascii="Times New Roman" w:hAnsi="Times New Roman" w:cs="Times New Roman"/>
        </w:rPr>
        <w:t xml:space="preserve">in </w:t>
      </w:r>
      <w:r w:rsidR="00E86A98">
        <w:rPr>
          <w:rFonts w:ascii="Times New Roman" w:hAnsi="Times New Roman" w:cs="Times New Roman"/>
        </w:rPr>
        <w:t>a national</w:t>
      </w:r>
      <w:r w:rsidR="003E778C">
        <w:rPr>
          <w:rFonts w:ascii="Times New Roman" w:hAnsi="Times New Roman" w:cs="Times New Roman"/>
        </w:rPr>
        <w:t xml:space="preserve"> </w:t>
      </w:r>
      <w:r w:rsidR="003E778C" w:rsidRPr="003E778C">
        <w:rPr>
          <w:rFonts w:ascii="Times New Roman" w:hAnsi="Times New Roman" w:cs="Times New Roman"/>
        </w:rPr>
        <w:t>contemporary</w:t>
      </w:r>
      <w:r w:rsidR="004059FF" w:rsidRPr="003E778C">
        <w:rPr>
          <w:rFonts w:ascii="Times New Roman" w:hAnsi="Times New Roman" w:cs="Times New Roman"/>
        </w:rPr>
        <w:t xml:space="preserve"> cohort of US adults with moderate-to-advanced CKD.</w:t>
      </w:r>
      <w:r w:rsidR="004061C2" w:rsidRPr="003E778C">
        <w:rPr>
          <w:rFonts w:ascii="Times New Roman" w:hAnsi="Times New Roman" w:cs="Times New Roman"/>
        </w:rPr>
        <w:t xml:space="preserve"> Using </w:t>
      </w:r>
      <w:r w:rsidR="003E778C" w:rsidRPr="003E778C">
        <w:rPr>
          <w:rFonts w:ascii="Times New Roman" w:hAnsi="Times New Roman" w:cs="Times New Roman"/>
        </w:rPr>
        <w:t>detailed</w:t>
      </w:r>
      <w:r w:rsidR="00620433">
        <w:rPr>
          <w:rFonts w:ascii="Times New Roman" w:hAnsi="Times New Roman" w:cs="Times New Roman"/>
        </w:rPr>
        <w:t xml:space="preserve"> </w:t>
      </w:r>
      <w:r w:rsidR="004061C2" w:rsidRPr="003E778C">
        <w:rPr>
          <w:rFonts w:ascii="Times New Roman" w:hAnsi="Times New Roman" w:cs="Times New Roman"/>
        </w:rPr>
        <w:t xml:space="preserve">longitudinal de-identified data </w:t>
      </w:r>
      <w:r w:rsidR="008815AE" w:rsidRPr="003E778C">
        <w:rPr>
          <w:rFonts w:ascii="Times New Roman" w:hAnsi="Times New Roman" w:cs="Times New Roman"/>
        </w:rPr>
        <w:t>from the national Optum</w:t>
      </w:r>
      <w:r w:rsidR="668E3AFF" w:rsidRPr="668E3AFF">
        <w:rPr>
          <w:rFonts w:ascii="Times New Roman" w:hAnsi="Times New Roman" w:cs="Times New Roman"/>
        </w:rPr>
        <w:t xml:space="preserve"> </w:t>
      </w:r>
      <w:r w:rsidR="008815AE" w:rsidRPr="003E778C">
        <w:rPr>
          <w:rFonts w:ascii="Times New Roman" w:hAnsi="Times New Roman" w:cs="Times New Roman"/>
        </w:rPr>
        <w:t>Labs Data Warehouse,</w:t>
      </w:r>
      <w:r w:rsidR="003E778C">
        <w:rPr>
          <w:rFonts w:ascii="Times New Roman" w:hAnsi="Times New Roman" w:cs="Times New Roman"/>
        </w:rPr>
        <w:t xml:space="preserve"> we</w:t>
      </w:r>
      <w:r w:rsidR="008815AE" w:rsidRPr="003E778C">
        <w:rPr>
          <w:rFonts w:ascii="Times New Roman" w:hAnsi="Times New Roman" w:cs="Times New Roman"/>
        </w:rPr>
        <w:t xml:space="preserve"> </w:t>
      </w:r>
      <w:r w:rsidR="003E778C" w:rsidRPr="00EF0971">
        <w:rPr>
          <w:rFonts w:ascii="Times New Roman" w:hAnsi="Times New Roman" w:cs="Times New Roman"/>
        </w:rPr>
        <w:t>identif</w:t>
      </w:r>
      <w:r w:rsidR="003E778C">
        <w:rPr>
          <w:rFonts w:ascii="Times New Roman" w:hAnsi="Times New Roman" w:cs="Times New Roman"/>
        </w:rPr>
        <w:t>ied</w:t>
      </w:r>
      <w:r w:rsidR="003E778C" w:rsidRPr="00EF0971">
        <w:rPr>
          <w:rFonts w:ascii="Times New Roman" w:hAnsi="Times New Roman" w:cs="Times New Roman"/>
        </w:rPr>
        <w:t xml:space="preserve"> combinations of clinical characteristics, including socio-demographics, comorbidities, </w:t>
      </w:r>
      <w:r w:rsidR="003E778C">
        <w:rPr>
          <w:rFonts w:ascii="Times New Roman" w:hAnsi="Times New Roman" w:cs="Times New Roman"/>
        </w:rPr>
        <w:t>receipt of procedures/</w:t>
      </w:r>
      <w:r w:rsidR="003E778C" w:rsidRPr="00EF0971">
        <w:rPr>
          <w:rFonts w:ascii="Times New Roman" w:hAnsi="Times New Roman" w:cs="Times New Roman"/>
        </w:rPr>
        <w:t>medications, and laboratory test patterns that predict</w:t>
      </w:r>
      <w:r w:rsidR="003E778C">
        <w:rPr>
          <w:rFonts w:ascii="Times New Roman" w:hAnsi="Times New Roman" w:cs="Times New Roman"/>
        </w:rPr>
        <w:t>ed</w:t>
      </w:r>
      <w:r w:rsidR="003E778C" w:rsidRPr="00EF0971">
        <w:rPr>
          <w:rFonts w:ascii="Times New Roman" w:hAnsi="Times New Roman" w:cs="Times New Roman"/>
        </w:rPr>
        <w:t xml:space="preserve"> the risk of developing incident hypothyroidism</w:t>
      </w:r>
      <w:r w:rsidR="003E778C">
        <w:rPr>
          <w:rFonts w:ascii="Times New Roman" w:hAnsi="Times New Roman" w:cs="Times New Roman"/>
        </w:rPr>
        <w:t xml:space="preserve"> </w:t>
      </w:r>
      <w:r w:rsidR="008815AE" w:rsidRPr="003E778C">
        <w:rPr>
          <w:rFonts w:ascii="Times New Roman" w:hAnsi="Times New Roman" w:cs="Times New Roman"/>
          <w:shd w:val="clear" w:color="auto" w:fill="FFFFFF"/>
        </w:rPr>
        <w:t>among patients with stages 4-5 CKD</w:t>
      </w:r>
      <w:r w:rsidR="003C4D5A">
        <w:rPr>
          <w:rFonts w:ascii="Times New Roman" w:hAnsi="Times New Roman" w:cs="Times New Roman"/>
          <w:shd w:val="clear" w:color="auto" w:fill="FFFFFF"/>
        </w:rPr>
        <w:t>. In the primary prediction model that was developed from our main cohort</w:t>
      </w:r>
      <w:r w:rsidR="00E9226C">
        <w:rPr>
          <w:rFonts w:ascii="Times New Roman" w:hAnsi="Times New Roman" w:cs="Times New Roman"/>
          <w:shd w:val="clear" w:color="auto" w:fill="FFFFFF"/>
        </w:rPr>
        <w:t>’s development set with</w:t>
      </w:r>
      <w:r w:rsidR="003E778C">
        <w:rPr>
          <w:rFonts w:ascii="Times New Roman" w:hAnsi="Times New Roman" w:cs="Times New Roman"/>
          <w:shd w:val="clear" w:color="auto" w:fill="FFFFFF"/>
        </w:rPr>
        <w:t xml:space="preserve"> </w:t>
      </w:r>
      <w:r w:rsidR="008815AE" w:rsidRPr="003E778C">
        <w:rPr>
          <w:rFonts w:ascii="Times New Roman" w:hAnsi="Times New Roman" w:cs="Times New Roman"/>
          <w:shd w:val="clear" w:color="auto" w:fill="FFFFFF"/>
        </w:rPr>
        <w:t xml:space="preserve">complete </w:t>
      </w:r>
      <w:r w:rsidR="003C4D5A">
        <w:rPr>
          <w:rFonts w:ascii="Times New Roman" w:hAnsi="Times New Roman" w:cs="Times New Roman"/>
          <w:shd w:val="clear" w:color="auto" w:fill="FFFFFF"/>
        </w:rPr>
        <w:t xml:space="preserve">clinical </w:t>
      </w:r>
      <w:r w:rsidR="008815AE" w:rsidRPr="003E778C">
        <w:rPr>
          <w:rFonts w:ascii="Times New Roman" w:hAnsi="Times New Roman" w:cs="Times New Roman"/>
          <w:shd w:val="clear" w:color="auto" w:fill="FFFFFF"/>
        </w:rPr>
        <w:t>data</w:t>
      </w:r>
      <w:r w:rsidR="003C4D5A">
        <w:rPr>
          <w:rFonts w:ascii="Times New Roman" w:hAnsi="Times New Roman" w:cs="Times New Roman"/>
          <w:shd w:val="clear" w:color="auto" w:fill="FFFFFF"/>
        </w:rPr>
        <w:t>, the risk prediction tool demonstrated good performance with respect to model discrimination and calibration.</w:t>
      </w:r>
      <w:r w:rsidR="00E9226C">
        <w:rPr>
          <w:rFonts w:ascii="Times New Roman" w:hAnsi="Times New Roman" w:cs="Times New Roman"/>
          <w:shd w:val="clear" w:color="auto" w:fill="FFFFFF"/>
        </w:rPr>
        <w:t xml:space="preserve"> </w:t>
      </w:r>
      <w:r w:rsidR="00E9226C" w:rsidRPr="668E3AFF">
        <w:rPr>
          <w:rFonts w:ascii="Times New Roman" w:hAnsi="Times New Roman" w:cs="Times New Roman"/>
        </w:rPr>
        <w:t xml:space="preserve">Similar predictive discrimination and calibration performance was observed for the secondary cohort that included patients with missing BMI and serum albumin data, as well as in sensitivity analyses of a </w:t>
      </w:r>
      <w:r w:rsidR="00E9226C" w:rsidRPr="001C22D2">
        <w:rPr>
          <w:rFonts w:ascii="Times New Roman" w:hAnsi="Times New Roman" w:cs="Times New Roman"/>
        </w:rPr>
        <w:t>sub</w:t>
      </w:r>
      <w:r>
        <w:rPr>
          <w:rFonts w:ascii="Times New Roman" w:hAnsi="Times New Roman" w:cs="Times New Roman"/>
        </w:rPr>
        <w:t>set</w:t>
      </w:r>
      <w:r w:rsidR="00E9226C">
        <w:rPr>
          <w:rFonts w:ascii="Times New Roman" w:hAnsi="Times New Roman" w:cs="Times New Roman"/>
        </w:rPr>
        <w:t xml:space="preserve"> </w:t>
      </w:r>
      <w:r w:rsidR="00E9226C" w:rsidRPr="001C22D2">
        <w:rPr>
          <w:rFonts w:ascii="Times New Roman" w:hAnsi="Times New Roman" w:cs="Times New Roman"/>
        </w:rPr>
        <w:t>of patients with</w:t>
      </w:r>
      <w:r w:rsidR="00E9226C">
        <w:rPr>
          <w:rFonts w:ascii="Times New Roman" w:hAnsi="Times New Roman" w:cs="Times New Roman"/>
        </w:rPr>
        <w:t xml:space="preserve"> stage 5 CKD.</w:t>
      </w:r>
    </w:p>
    <w:p w14:paraId="7F7D78E2" w14:textId="27A0A801" w:rsidR="00865A71" w:rsidRPr="006C211D" w:rsidRDefault="00411192" w:rsidP="00EF0971">
      <w:pPr>
        <w:pStyle w:val="Default"/>
        <w:spacing w:line="480" w:lineRule="auto"/>
        <w:ind w:firstLine="720"/>
        <w:contextualSpacing/>
        <w:rPr>
          <w:rFonts w:ascii="Times New Roman" w:hAnsi="Times New Roman" w:cs="Times New Roman"/>
        </w:rPr>
      </w:pPr>
      <w:r>
        <w:rPr>
          <w:rFonts w:ascii="Times New Roman" w:hAnsi="Times New Roman" w:cs="Times New Roman"/>
        </w:rPr>
        <w:t>While</w:t>
      </w:r>
      <w:r w:rsidR="009E1CE3" w:rsidRPr="009E1CE3">
        <w:rPr>
          <w:rFonts w:ascii="Times New Roman" w:hAnsi="Times New Roman" w:cs="Times New Roman"/>
        </w:rPr>
        <w:t xml:space="preserve"> e</w:t>
      </w:r>
      <w:r w:rsidR="00CA3E33" w:rsidRPr="009E1CE3">
        <w:rPr>
          <w:rFonts w:ascii="Times New Roman" w:hAnsi="Times New Roman" w:cs="Times New Roman"/>
        </w:rPr>
        <w:t xml:space="preserve">pidemiologic studies have uncovered a high burden of </w:t>
      </w:r>
      <w:r w:rsidR="009E1CE3" w:rsidRPr="009E1CE3">
        <w:rPr>
          <w:rFonts w:ascii="Times New Roman" w:hAnsi="Times New Roman" w:cs="Times New Roman"/>
        </w:rPr>
        <w:t>hypothyroidism</w:t>
      </w:r>
      <w:r w:rsidR="00CA3E33" w:rsidRPr="009E1CE3">
        <w:rPr>
          <w:rFonts w:ascii="Times New Roman" w:hAnsi="Times New Roman" w:cs="Times New Roman"/>
        </w:rPr>
        <w:t xml:space="preserve"> across multiple diverse CKD cohorts</w:t>
      </w:r>
      <w:r w:rsidR="009E1CE3" w:rsidRPr="009E1CE3">
        <w:rPr>
          <w:rFonts w:ascii="Times New Roman" w:hAnsi="Times New Roman" w:cs="Times New Roman"/>
        </w:rPr>
        <w:t>,</w:t>
      </w:r>
      <w:r w:rsidR="008A02CB">
        <w:rPr>
          <w:rFonts w:ascii="Times New Roman" w:hAnsi="Times New Roman" w:cs="Times New Roman"/>
        </w:rPr>
        <w:fldChar w:fldCharType="begin">
          <w:fldData xml:space="preserve">PEVuZE5vdGU+PENpdGU+PEF1dGhvcj5DaG9uY2hvbDwvQXV0aG9yPjxZZWFyPjIwMDg8L1llYXI+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PEVuZE5vdGU+PENpdGU+PEF1dGhvcj5DaG9uY2hvbDwvQXV0aG9yPjxZZWFyPjIwMDg8L1llYXI+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8A02CB">
        <w:rPr>
          <w:rFonts w:ascii="Times New Roman" w:hAnsi="Times New Roman" w:cs="Times New Roman"/>
        </w:rPr>
      </w:r>
      <w:r w:rsidR="008A02CB">
        <w:rPr>
          <w:rFonts w:ascii="Times New Roman" w:hAnsi="Times New Roman" w:cs="Times New Roman"/>
        </w:rPr>
        <w:fldChar w:fldCharType="separate"/>
      </w:r>
      <w:r w:rsidR="002E7895" w:rsidRPr="002E7895">
        <w:rPr>
          <w:rFonts w:ascii="Times New Roman" w:hAnsi="Times New Roman" w:cs="Times New Roman"/>
          <w:noProof/>
          <w:vertAlign w:val="superscript"/>
        </w:rPr>
        <w:t>4 6 27 28 48-51</w:t>
      </w:r>
      <w:r w:rsidR="008A02CB">
        <w:rPr>
          <w:rFonts w:ascii="Times New Roman" w:hAnsi="Times New Roman" w:cs="Times New Roman"/>
        </w:rPr>
        <w:fldChar w:fldCharType="end"/>
      </w:r>
      <w:r w:rsidR="009E1CE3" w:rsidRPr="009E1CE3">
        <w:rPr>
          <w:rFonts w:ascii="Times New Roman" w:hAnsi="Times New Roman" w:cs="Times New Roman"/>
        </w:rPr>
        <w:t xml:space="preserve"> thyroid dysfunction remains an under-recognized endocrine disorder in CKD patients.</w:t>
      </w:r>
      <w:r w:rsidR="00F221A7">
        <w:rPr>
          <w:rFonts w:ascii="Times New Roman" w:hAnsi="Times New Roman" w:cs="Times New Roman"/>
        </w:rPr>
        <w:fldChar w:fldCharType="begin">
          <w:fldData xml:space="preserve">PEVuZE5vdGU+PENpdGU+PEF1dGhvcj5SaGVlPC9BdXRob3I+PFllYXI+MjAxNTwvWWVhcj48UmVj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PEVuZE5vdGU+PENpdGU+PEF1dGhvcj5SaGVlPC9BdXRob3I+PFllYXI+MjAxNTwvWWVhcj48UmVj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F221A7">
        <w:rPr>
          <w:rFonts w:ascii="Times New Roman" w:hAnsi="Times New Roman" w:cs="Times New Roman"/>
        </w:rPr>
      </w:r>
      <w:r w:rsidR="00F221A7">
        <w:rPr>
          <w:rFonts w:ascii="Times New Roman" w:hAnsi="Times New Roman" w:cs="Times New Roman"/>
        </w:rPr>
        <w:fldChar w:fldCharType="separate"/>
      </w:r>
      <w:r w:rsidR="00F221A7" w:rsidRPr="00F221A7">
        <w:rPr>
          <w:rFonts w:ascii="Times New Roman" w:hAnsi="Times New Roman" w:cs="Times New Roman"/>
          <w:noProof/>
          <w:vertAlign w:val="superscript"/>
        </w:rPr>
        <w:t>3</w:t>
      </w:r>
      <w:r w:rsidR="00F221A7">
        <w:rPr>
          <w:rFonts w:ascii="Times New Roman" w:hAnsi="Times New Roman" w:cs="Times New Roman"/>
        </w:rPr>
        <w:fldChar w:fldCharType="end"/>
      </w:r>
      <w:r w:rsidR="005F539D">
        <w:rPr>
          <w:rFonts w:ascii="Times New Roman" w:hAnsi="Times New Roman" w:cs="Times New Roman"/>
        </w:rPr>
        <w:t xml:space="preserve"> Although</w:t>
      </w:r>
      <w:r w:rsidR="001B3CB0">
        <w:rPr>
          <w:rFonts w:ascii="Times New Roman" w:hAnsi="Times New Roman" w:cs="Times New Roman"/>
        </w:rPr>
        <w:t xml:space="preserve"> the mechanistic link between thyroid dysfunction in kidney disease </w:t>
      </w:r>
      <w:r>
        <w:rPr>
          <w:rFonts w:ascii="Times New Roman" w:hAnsi="Times New Roman" w:cs="Times New Roman"/>
        </w:rPr>
        <w:t>has not been fully elucidated,</w:t>
      </w:r>
      <w:r w:rsidR="00F221A7">
        <w:rPr>
          <w:rFonts w:ascii="Times New Roman" w:hAnsi="Times New Roman" w:cs="Times New Roman"/>
        </w:rPr>
        <w:fldChar w:fldCharType="begin">
          <w:fldData xml:space="preserve">PEVuZE5vdGU+PENpdGU+PEF1dGhvcj5OYXJhc2FraTwvQXV0aG9yPjxZZWFyPjIwMjE8L1llYXI+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=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PEVuZE5vdGU+PENpdGU+PEF1dGhvcj5OYXJhc2FraTwvQXV0aG9yPjxZZWFyPjIwMjE8L1llYXI+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=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F221A7">
        <w:rPr>
          <w:rFonts w:ascii="Times New Roman" w:hAnsi="Times New Roman" w:cs="Times New Roman"/>
        </w:rPr>
      </w:r>
      <w:r w:rsidR="00F221A7">
        <w:rPr>
          <w:rFonts w:ascii="Times New Roman" w:hAnsi="Times New Roman" w:cs="Times New Roman"/>
        </w:rPr>
        <w:fldChar w:fldCharType="separate"/>
      </w:r>
      <w:r w:rsidR="00F221A7" w:rsidRPr="00F221A7">
        <w:rPr>
          <w:rFonts w:ascii="Times New Roman" w:hAnsi="Times New Roman" w:cs="Times New Roman"/>
          <w:noProof/>
          <w:vertAlign w:val="superscript"/>
        </w:rPr>
        <w:t>1-3</w:t>
      </w:r>
      <w:r w:rsidR="00F221A7">
        <w:rPr>
          <w:rFonts w:ascii="Times New Roman" w:hAnsi="Times New Roman" w:cs="Times New Roman"/>
        </w:rPr>
        <w:fldChar w:fldCharType="end"/>
      </w:r>
      <w:r>
        <w:rPr>
          <w:rFonts w:ascii="Times New Roman" w:hAnsi="Times New Roman" w:cs="Times New Roman"/>
        </w:rPr>
        <w:t xml:space="preserve"> various </w:t>
      </w:r>
      <w:r w:rsidR="00865A71">
        <w:rPr>
          <w:rFonts w:ascii="Times New Roman" w:hAnsi="Times New Roman" w:cs="Times New Roman"/>
        </w:rPr>
        <w:t xml:space="preserve">risk </w:t>
      </w:r>
      <w:r>
        <w:rPr>
          <w:rFonts w:ascii="Times New Roman" w:hAnsi="Times New Roman" w:cs="Times New Roman"/>
        </w:rPr>
        <w:t xml:space="preserve">factors </w:t>
      </w:r>
      <w:r w:rsidR="00865A71">
        <w:rPr>
          <w:rFonts w:ascii="Times New Roman" w:hAnsi="Times New Roman" w:cs="Times New Roman"/>
        </w:rPr>
        <w:t xml:space="preserve">have been implicated </w:t>
      </w:r>
      <w:r>
        <w:rPr>
          <w:rFonts w:ascii="Times New Roman" w:hAnsi="Times New Roman" w:cs="Times New Roman"/>
        </w:rPr>
        <w:t>in</w:t>
      </w:r>
      <w:r w:rsidR="00DA6C92">
        <w:rPr>
          <w:rFonts w:ascii="Times New Roman" w:hAnsi="Times New Roman" w:cs="Times New Roman"/>
        </w:rPr>
        <w:t xml:space="preserve"> the development of hypothyroidism (i.e., contrast-enhanced procedures</w:t>
      </w:r>
      <w:r>
        <w:rPr>
          <w:rFonts w:ascii="Times New Roman" w:hAnsi="Times New Roman" w:cs="Times New Roman"/>
        </w:rPr>
        <w:t>,</w:t>
      </w:r>
      <w:r w:rsidR="003B6CA0">
        <w:rPr>
          <w:rFonts w:ascii="Times New Roman" w:hAnsi="Times New Roman" w:cs="Times New Roman"/>
        </w:rPr>
        <w:fldChar w:fldCharType="begin">
          <w:fldData xml:space="preserve">PEVuZE5vdGU+PENpdGU+PFJlY051bT4zNDwvUmVjTnVtPjxEaXNwbGF5VGV4dD48c3R5bGUgZmFj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PEVuZE5vdGU+PENpdGU+PFJlY051bT4zNDwvUmVjTnVtPjxEaXNwbGF5VGV4dD48c3R5bGUgZmFj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3B6CA0">
        <w:rPr>
          <w:rFonts w:ascii="Times New Roman" w:hAnsi="Times New Roman" w:cs="Times New Roman"/>
        </w:rPr>
      </w:r>
      <w:r w:rsidR="003B6CA0">
        <w:rPr>
          <w:rFonts w:ascii="Times New Roman" w:hAnsi="Times New Roman" w:cs="Times New Roman"/>
        </w:rPr>
        <w:fldChar w:fldCharType="separate"/>
      </w:r>
      <w:r w:rsidR="003B6CA0" w:rsidRPr="003B6CA0">
        <w:rPr>
          <w:rFonts w:ascii="Times New Roman" w:hAnsi="Times New Roman" w:cs="Times New Roman"/>
          <w:noProof/>
          <w:vertAlign w:val="superscript"/>
        </w:rPr>
        <w:t>34-36</w:t>
      </w:r>
      <w:r w:rsidR="003B6CA0">
        <w:rPr>
          <w:rFonts w:ascii="Times New Roman" w:hAnsi="Times New Roman" w:cs="Times New Roman"/>
        </w:rPr>
        <w:fldChar w:fldCharType="end"/>
      </w:r>
      <w:r>
        <w:rPr>
          <w:rFonts w:ascii="Times New Roman" w:hAnsi="Times New Roman" w:cs="Times New Roman"/>
        </w:rPr>
        <w:t xml:space="preserve"> </w:t>
      </w:r>
      <w:r w:rsidR="00DA6C92">
        <w:rPr>
          <w:rFonts w:ascii="Times New Roman" w:hAnsi="Times New Roman" w:cs="Times New Roman"/>
        </w:rPr>
        <w:t>medications</w:t>
      </w:r>
      <w:r w:rsidR="003B6CA0">
        <w:rPr>
          <w:rFonts w:ascii="Times New Roman" w:hAnsi="Times New Roman" w:cs="Times New Roman"/>
        </w:rPr>
        <w:fldChar w:fldCharType="begin">
          <w:fldData xml:space="preserve">PEVuZE5vdGU+PENpdGU+PEF1dGhvcj5Cb2dhenppPC9BdXRob3I+PFllYXI+MjAwMTwvWWVhcj48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</w:fldData>
        </w:fldChar>
      </w:r>
      <w:r w:rsidR="004F031D">
        <w:rPr>
          <w:rFonts w:ascii="Times New Roman" w:hAnsi="Times New Roman" w:cs="Times New Roman"/>
        </w:rPr>
        <w:instrText xml:space="preserve"> ADDIN EN.CITE </w:instrText>
      </w:r>
      <w:r w:rsidR="004F031D">
        <w:rPr>
          <w:rFonts w:ascii="Times New Roman" w:hAnsi="Times New Roman" w:cs="Times New Roman"/>
        </w:rPr>
        <w:fldChar w:fldCharType="begin">
          <w:fldData xml:space="preserve">PEVuZE5vdGU+PENpdGU+PEF1dGhvcj5Cb2dhenppPC9BdXRob3I+PFllYXI+MjAwMTwvWWVhcj48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</w:fldData>
        </w:fldChar>
      </w:r>
      <w:r w:rsidR="004F031D">
        <w:rPr>
          <w:rFonts w:ascii="Times New Roman" w:hAnsi="Times New Roman" w:cs="Times New Roman"/>
        </w:rPr>
        <w:instrText xml:space="preserve"> ADDIN EN.CITE.DATA </w:instrText>
      </w:r>
      <w:r w:rsidR="004F031D">
        <w:rPr>
          <w:rFonts w:ascii="Times New Roman" w:hAnsi="Times New Roman" w:cs="Times New Roman"/>
        </w:rPr>
      </w:r>
      <w:r w:rsidR="004F031D">
        <w:rPr>
          <w:rFonts w:ascii="Times New Roman" w:hAnsi="Times New Roman" w:cs="Times New Roman"/>
        </w:rPr>
        <w:fldChar w:fldCharType="end"/>
      </w:r>
      <w:r w:rsidR="003B6CA0">
        <w:rPr>
          <w:rFonts w:ascii="Times New Roman" w:hAnsi="Times New Roman" w:cs="Times New Roman"/>
        </w:rPr>
      </w:r>
      <w:r w:rsidR="003B6CA0">
        <w:rPr>
          <w:rFonts w:ascii="Times New Roman" w:hAnsi="Times New Roman" w:cs="Times New Roman"/>
        </w:rPr>
        <w:fldChar w:fldCharType="separate"/>
      </w:r>
      <w:r w:rsidR="008A02CB" w:rsidRPr="008A02CB">
        <w:rPr>
          <w:rFonts w:ascii="Times New Roman" w:hAnsi="Times New Roman" w:cs="Times New Roman"/>
          <w:noProof/>
          <w:vertAlign w:val="superscript"/>
        </w:rPr>
        <w:t>52-55</w:t>
      </w:r>
      <w:r w:rsidR="003B6CA0">
        <w:rPr>
          <w:rFonts w:ascii="Times New Roman" w:hAnsi="Times New Roman" w:cs="Times New Roman"/>
        </w:rPr>
        <w:fldChar w:fldCharType="end"/>
      </w:r>
      <w:r w:rsidR="00DA6C92">
        <w:rPr>
          <w:rFonts w:ascii="Times New Roman" w:hAnsi="Times New Roman" w:cs="Times New Roman"/>
        </w:rPr>
        <w:t xml:space="preserve">), </w:t>
      </w:r>
      <w:r>
        <w:rPr>
          <w:rFonts w:ascii="Times New Roman" w:hAnsi="Times New Roman" w:cs="Times New Roman"/>
        </w:rPr>
        <w:t>some of</w:t>
      </w:r>
      <w:r w:rsidR="00DA6C92">
        <w:rPr>
          <w:rFonts w:ascii="Times New Roman" w:hAnsi="Times New Roman" w:cs="Times New Roman"/>
        </w:rPr>
        <w:t xml:space="preserve"> which are </w:t>
      </w:r>
      <w:r w:rsidR="00865A71">
        <w:rPr>
          <w:rFonts w:ascii="Times New Roman" w:hAnsi="Times New Roman" w:cs="Times New Roman"/>
        </w:rPr>
        <w:t>commonly</w:t>
      </w:r>
      <w:r w:rsidR="00DA6C92">
        <w:rPr>
          <w:rFonts w:ascii="Times New Roman" w:hAnsi="Times New Roman" w:cs="Times New Roman"/>
        </w:rPr>
        <w:t xml:space="preserve"> observed in CKD</w:t>
      </w:r>
      <w:r>
        <w:rPr>
          <w:rFonts w:ascii="Times New Roman" w:hAnsi="Times New Roman" w:cs="Times New Roman"/>
        </w:rPr>
        <w:t xml:space="preserve"> patients.</w:t>
      </w:r>
      <w:r w:rsidR="003B6CA0">
        <w:rPr>
          <w:rFonts w:ascii="Times New Roman" w:hAnsi="Times New Roman" w:cs="Times New Roman"/>
        </w:rPr>
        <w:fldChar w:fldCharType="begin">
          <w:fldData xml:space="preserve">PEVuZE5vdGU+PENpdGU+PEF1dGhvcj5OYXJhc2FraTwvQXV0aG9yPjxZZWFyPjIwMjE8L1llYXI+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=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PEVuZE5vdGU+PENpdGU+PEF1dGhvcj5OYXJhc2FraTwvQXV0aG9yPjxZZWFyPjIwMjE8L1llYXI+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=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3B6CA0">
        <w:rPr>
          <w:rFonts w:ascii="Times New Roman" w:hAnsi="Times New Roman" w:cs="Times New Roman"/>
        </w:rPr>
      </w:r>
      <w:r w:rsidR="003B6CA0">
        <w:rPr>
          <w:rFonts w:ascii="Times New Roman" w:hAnsi="Times New Roman" w:cs="Times New Roman"/>
        </w:rPr>
        <w:fldChar w:fldCharType="separate"/>
      </w:r>
      <w:r w:rsidR="003B6CA0" w:rsidRPr="003B6CA0">
        <w:rPr>
          <w:rFonts w:ascii="Times New Roman" w:hAnsi="Times New Roman" w:cs="Times New Roman"/>
          <w:noProof/>
          <w:vertAlign w:val="superscript"/>
        </w:rPr>
        <w:t>1-3</w:t>
      </w:r>
      <w:r w:rsidR="003B6CA0">
        <w:rPr>
          <w:rFonts w:ascii="Times New Roman" w:hAnsi="Times New Roman" w:cs="Times New Roman"/>
        </w:rPr>
        <w:fldChar w:fldCharType="end"/>
      </w:r>
      <w:r w:rsidR="00DA6C92">
        <w:rPr>
          <w:rFonts w:ascii="Times New Roman" w:hAnsi="Times New Roman" w:cs="Times New Roman"/>
        </w:rPr>
        <w:t xml:space="preserve"> </w:t>
      </w:r>
      <w:r>
        <w:rPr>
          <w:rFonts w:ascii="Times New Roman" w:hAnsi="Times New Roman" w:cs="Times New Roman"/>
        </w:rPr>
        <w:t>However, i</w:t>
      </w:r>
      <w:r w:rsidRPr="00A86449">
        <w:rPr>
          <w:rFonts w:ascii="Times New Roman" w:hAnsi="Times New Roman" w:cs="Times New Roman"/>
        </w:rPr>
        <w:t xml:space="preserve">n current clinical practice, there </w:t>
      </w:r>
      <w:r w:rsidRPr="00A86449">
        <w:rPr>
          <w:rFonts w:ascii="Times New Roman" w:hAnsi="Times New Roman" w:cs="Times New Roman"/>
        </w:rPr>
        <w:lastRenderedPageBreak/>
        <w:t xml:space="preserve">remains </w:t>
      </w:r>
      <w:r>
        <w:rPr>
          <w:rFonts w:ascii="Times New Roman" w:hAnsi="Times New Roman" w:cs="Times New Roman"/>
        </w:rPr>
        <w:t>substantial uncertainty</w:t>
      </w:r>
      <w:r w:rsidRPr="00A86449">
        <w:rPr>
          <w:rFonts w:ascii="Times New Roman" w:hAnsi="Times New Roman" w:cs="Times New Roman"/>
        </w:rPr>
        <w:t xml:space="preserve"> as to whether thyroid function should be screened and monitored in the vast numbers of CKD patients</w:t>
      </w:r>
      <w:r w:rsidRPr="009E1CE3">
        <w:rPr>
          <w:rFonts w:ascii="Times New Roman" w:hAnsi="Times New Roman" w:cs="Times New Roman"/>
        </w:rPr>
        <w:t>; e</w:t>
      </w:r>
      <w:r w:rsidRPr="00A86449">
        <w:rPr>
          <w:rFonts w:ascii="Times New Roman" w:hAnsi="Times New Roman" w:cs="Times New Roman"/>
        </w:rPr>
        <w:t xml:space="preserve">ven in the </w:t>
      </w:r>
      <w:r w:rsidR="00865A71">
        <w:rPr>
          <w:rFonts w:ascii="Times New Roman" w:hAnsi="Times New Roman" w:cs="Times New Roman"/>
        </w:rPr>
        <w:t>non-CKD</w:t>
      </w:r>
      <w:r w:rsidRPr="00A86449">
        <w:rPr>
          <w:rFonts w:ascii="Times New Roman" w:hAnsi="Times New Roman" w:cs="Times New Roman"/>
        </w:rPr>
        <w:t xml:space="preserve"> population, there are </w:t>
      </w:r>
      <w:r>
        <w:rPr>
          <w:rFonts w:ascii="Times New Roman" w:hAnsi="Times New Roman" w:cs="Times New Roman"/>
        </w:rPr>
        <w:t xml:space="preserve">widely </w:t>
      </w:r>
      <w:r w:rsidR="00865A71">
        <w:rPr>
          <w:rFonts w:ascii="Times New Roman" w:hAnsi="Times New Roman" w:cs="Times New Roman"/>
        </w:rPr>
        <w:t>varying</w:t>
      </w:r>
      <w:r>
        <w:rPr>
          <w:rFonts w:ascii="Times New Roman" w:hAnsi="Times New Roman" w:cs="Times New Roman"/>
        </w:rPr>
        <w:t xml:space="preserve"> screening recommendations</w:t>
      </w:r>
      <w:r w:rsidRPr="00A86449">
        <w:rPr>
          <w:rFonts w:ascii="Times New Roman" w:hAnsi="Times New Roman" w:cs="Times New Roman"/>
        </w:rPr>
        <w:t xml:space="preserve"> across clinical practice guidelines</w:t>
      </w:r>
      <w:r>
        <w:rPr>
          <w:rFonts w:ascii="Times New Roman" w:hAnsi="Times New Roman" w:cs="Times New Roman"/>
        </w:rPr>
        <w:t>.</w:t>
      </w:r>
      <w:r w:rsidR="00C0690F">
        <w:rPr>
          <w:rFonts w:ascii="Times New Roman" w:hAnsi="Times New Roman" w:cs="Times New Roman"/>
        </w:rPr>
        <w:fldChar w:fldCharType="begin">
          <w:fldData xml:space="preserve">PEVuZE5vdGU+PENpdGU+PFJlY051bT41NjwvUmVjTnVtPjxEaXNwbGF5VGV4dD48c3R5bGUgZmFj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PEVuZE5vdGU+PENpdGU+PFJlY051bT41NjwvUmVjTnVtPjxEaXNwbGF5VGV4dD48c3R5bGUgZmFj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C0690F">
        <w:rPr>
          <w:rFonts w:ascii="Times New Roman" w:hAnsi="Times New Roman" w:cs="Times New Roman"/>
        </w:rPr>
      </w:r>
      <w:r w:rsidR="00C0690F">
        <w:rPr>
          <w:rFonts w:ascii="Times New Roman" w:hAnsi="Times New Roman" w:cs="Times New Roman"/>
        </w:rPr>
        <w:fldChar w:fldCharType="separate"/>
      </w:r>
      <w:r w:rsidR="00C0690F" w:rsidRPr="00C0690F">
        <w:rPr>
          <w:rFonts w:ascii="Times New Roman" w:hAnsi="Times New Roman" w:cs="Times New Roman"/>
          <w:noProof/>
          <w:vertAlign w:val="superscript"/>
        </w:rPr>
        <w:t>56-63</w:t>
      </w:r>
      <w:r w:rsidR="00C0690F">
        <w:rPr>
          <w:rFonts w:ascii="Times New Roman" w:hAnsi="Times New Roman" w:cs="Times New Roman"/>
        </w:rPr>
        <w:fldChar w:fldCharType="end"/>
      </w:r>
      <w:r w:rsidR="00FA45E2">
        <w:rPr>
          <w:rFonts w:ascii="Times New Roman" w:hAnsi="Times New Roman" w:cs="Times New Roman"/>
        </w:rPr>
        <w:t xml:space="preserve"> </w:t>
      </w:r>
      <w:r w:rsidR="00865A71">
        <w:rPr>
          <w:rFonts w:ascii="Times New Roman" w:hAnsi="Times New Roman" w:cs="Times New Roman"/>
        </w:rPr>
        <w:t xml:space="preserve">Despite growing </w:t>
      </w:r>
      <w:r w:rsidR="006C211D">
        <w:rPr>
          <w:rFonts w:ascii="Times New Roman" w:hAnsi="Times New Roman" w:cs="Times New Roman"/>
        </w:rPr>
        <w:t>data</w:t>
      </w:r>
      <w:r w:rsidR="00865A71">
        <w:rPr>
          <w:rFonts w:ascii="Times New Roman" w:hAnsi="Times New Roman" w:cs="Times New Roman"/>
        </w:rPr>
        <w:t xml:space="preserve"> demonstrating the adverse impact of</w:t>
      </w:r>
      <w:r w:rsidR="006C211D">
        <w:rPr>
          <w:rFonts w:ascii="Times New Roman" w:hAnsi="Times New Roman" w:cs="Times New Roman"/>
        </w:rPr>
        <w:t xml:space="preserve"> </w:t>
      </w:r>
      <w:r w:rsidR="00865A71">
        <w:rPr>
          <w:rFonts w:ascii="Times New Roman" w:hAnsi="Times New Roman" w:cs="Times New Roman"/>
        </w:rPr>
        <w:t xml:space="preserve">hypothyroidism </w:t>
      </w:r>
      <w:r w:rsidR="006C211D">
        <w:rPr>
          <w:rFonts w:ascii="Times New Roman" w:hAnsi="Times New Roman" w:cs="Times New Roman"/>
        </w:rPr>
        <w:t>on the cardiovascular health,</w:t>
      </w:r>
      <w:r w:rsidR="008A02CB">
        <w:rPr>
          <w:rFonts w:ascii="Times New Roman" w:hAnsi="Times New Roman" w:cs="Times New Roman"/>
        </w:rPr>
        <w:fldChar w:fldCharType="begin">
          <w:fldData xml:space="preserve">PEVuZE5vdGU+PENpdGU+PFJlY051bT4xNjwvUmVjTnVtPjxEaXNwbGF5VGV4dD48c3R5bGUgZmFj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ZGljYWw+PHBhZ2VzPmUwMTMyMzUzPC9wYWdlcz48dm9sdW1lPjEwPC92b2x1bWU+PG51bWJlcj43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==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PEVuZE5vdGU+PENpdGU+PFJlY051bT4xNjwvUmVjTnVtPjxEaXNwbGF5VGV4dD48c3R5bGUgZmFj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ZGljYWw+PHBhZ2VzPmUwMTMyMzUzPC9wYWdlcz48dm9sdW1lPjEwPC92b2x1bWU+PG51bWJlcj43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==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8A02CB">
        <w:rPr>
          <w:rFonts w:ascii="Times New Roman" w:hAnsi="Times New Roman" w:cs="Times New Roman"/>
        </w:rPr>
      </w:r>
      <w:r w:rsidR="008A02CB">
        <w:rPr>
          <w:rFonts w:ascii="Times New Roman" w:hAnsi="Times New Roman" w:cs="Times New Roman"/>
        </w:rPr>
        <w:fldChar w:fldCharType="separate"/>
      </w:r>
      <w:r w:rsidR="008A02CB" w:rsidRPr="008A02CB">
        <w:rPr>
          <w:rFonts w:ascii="Times New Roman" w:hAnsi="Times New Roman" w:cs="Times New Roman"/>
          <w:noProof/>
          <w:vertAlign w:val="superscript"/>
        </w:rPr>
        <w:t>16-20</w:t>
      </w:r>
      <w:r w:rsidR="008A02CB">
        <w:rPr>
          <w:rFonts w:ascii="Times New Roman" w:hAnsi="Times New Roman" w:cs="Times New Roman"/>
        </w:rPr>
        <w:fldChar w:fldCharType="end"/>
      </w:r>
      <w:r w:rsidR="006C211D">
        <w:rPr>
          <w:rFonts w:ascii="Times New Roman" w:hAnsi="Times New Roman" w:cs="Times New Roman"/>
        </w:rPr>
        <w:t xml:space="preserve"> patient-reported outcomes,</w:t>
      </w:r>
      <w:r w:rsidR="008A02CB">
        <w:rPr>
          <w:rFonts w:ascii="Times New Roman" w:hAnsi="Times New Roman" w:cs="Times New Roman"/>
        </w:rPr>
        <w:fldChar w:fldCharType="begin">
          <w:fldData xml:space="preserve">PEVuZE5vdGU+PENpdGU+PEF1dGhvcj5SaGVlPC9BdXRob3I+PFllYXI+MjAxNzwvWWVhcj48UmVj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</w:fldData>
        </w:fldChar>
      </w:r>
      <w:r w:rsidR="004F031D">
        <w:rPr>
          <w:rFonts w:ascii="Times New Roman" w:hAnsi="Times New Roman" w:cs="Times New Roman"/>
        </w:rPr>
        <w:instrText xml:space="preserve"> ADDIN EN.CITE </w:instrText>
      </w:r>
      <w:r w:rsidR="004F031D">
        <w:rPr>
          <w:rFonts w:ascii="Times New Roman" w:hAnsi="Times New Roman" w:cs="Times New Roman"/>
        </w:rPr>
        <w:fldChar w:fldCharType="begin">
          <w:fldData xml:space="preserve">PEVuZE5vdGU+PENpdGU+PEF1dGhvcj5SaGVlPC9BdXRob3I+PFllYXI+MjAxNzwvWWVhcj48UmVj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</w:fldData>
        </w:fldChar>
      </w:r>
      <w:r w:rsidR="004F031D">
        <w:rPr>
          <w:rFonts w:ascii="Times New Roman" w:hAnsi="Times New Roman" w:cs="Times New Roman"/>
        </w:rPr>
        <w:instrText xml:space="preserve"> ADDIN EN.CITE.DATA </w:instrText>
      </w:r>
      <w:r w:rsidR="004F031D">
        <w:rPr>
          <w:rFonts w:ascii="Times New Roman" w:hAnsi="Times New Roman" w:cs="Times New Roman"/>
        </w:rPr>
      </w:r>
      <w:r w:rsidR="004F031D">
        <w:rPr>
          <w:rFonts w:ascii="Times New Roman" w:hAnsi="Times New Roman" w:cs="Times New Roman"/>
        </w:rPr>
        <w:fldChar w:fldCharType="end"/>
      </w:r>
      <w:r w:rsidR="008A02CB">
        <w:rPr>
          <w:rFonts w:ascii="Times New Roman" w:hAnsi="Times New Roman" w:cs="Times New Roman"/>
        </w:rPr>
      </w:r>
      <w:r w:rsidR="008A02CB">
        <w:rPr>
          <w:rFonts w:ascii="Times New Roman" w:hAnsi="Times New Roman" w:cs="Times New Roman"/>
        </w:rPr>
        <w:fldChar w:fldCharType="separate"/>
      </w:r>
      <w:r w:rsidR="008A02CB" w:rsidRPr="008A02CB">
        <w:rPr>
          <w:rFonts w:ascii="Times New Roman" w:hAnsi="Times New Roman" w:cs="Times New Roman"/>
          <w:noProof/>
          <w:vertAlign w:val="superscript"/>
        </w:rPr>
        <w:t>15</w:t>
      </w:r>
      <w:r w:rsidR="008A02CB">
        <w:rPr>
          <w:rFonts w:ascii="Times New Roman" w:hAnsi="Times New Roman" w:cs="Times New Roman"/>
        </w:rPr>
        <w:fldChar w:fldCharType="end"/>
      </w:r>
      <w:r w:rsidR="006C211D">
        <w:rPr>
          <w:rFonts w:ascii="Times New Roman" w:hAnsi="Times New Roman" w:cs="Times New Roman"/>
        </w:rPr>
        <w:t xml:space="preserve"> and survival of CKD patients,</w:t>
      </w:r>
      <w:r w:rsidR="008A02CB">
        <w:rPr>
          <w:rFonts w:ascii="Times New Roman" w:hAnsi="Times New Roman" w:cs="Times New Roman"/>
        </w:rPr>
        <w:fldChar w:fldCharType="begin">
          <w:fldData xml:space="preserve">PEVuZE5vdGU+PENpdGU+PEF1dGhvcj5SaGVlPC9BdXRob3I+PFllYXI+MjAxMzwvWWVhcj48UmVj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PEVuZE5vdGU+PENpdGU+PEF1dGhvcj5SaGVlPC9BdXRob3I+PFllYXI+MjAxMzwvWWVhcj48UmVj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8A02CB">
        <w:rPr>
          <w:rFonts w:ascii="Times New Roman" w:hAnsi="Times New Roman" w:cs="Times New Roman"/>
        </w:rPr>
      </w:r>
      <w:r w:rsidR="008A02CB">
        <w:rPr>
          <w:rFonts w:ascii="Times New Roman" w:hAnsi="Times New Roman" w:cs="Times New Roman"/>
        </w:rPr>
        <w:fldChar w:fldCharType="separate"/>
      </w:r>
      <w:r w:rsidR="008A02CB" w:rsidRPr="008A02CB">
        <w:rPr>
          <w:rFonts w:ascii="Times New Roman" w:hAnsi="Times New Roman" w:cs="Times New Roman"/>
          <w:noProof/>
          <w:vertAlign w:val="superscript"/>
        </w:rPr>
        <w:t>25-30</w:t>
      </w:r>
      <w:r w:rsidR="008A02CB">
        <w:rPr>
          <w:rFonts w:ascii="Times New Roman" w:hAnsi="Times New Roman" w:cs="Times New Roman"/>
        </w:rPr>
        <w:fldChar w:fldCharType="end"/>
      </w:r>
      <w:r w:rsidR="006C211D">
        <w:rPr>
          <w:rFonts w:ascii="Times New Roman" w:hAnsi="Times New Roman" w:cs="Times New Roman"/>
        </w:rPr>
        <w:t xml:space="preserve"> many cases </w:t>
      </w:r>
      <w:r w:rsidR="006C211D" w:rsidRPr="006C211D">
        <w:rPr>
          <w:rFonts w:ascii="Times New Roman" w:hAnsi="Times New Roman" w:cs="Times New Roman"/>
        </w:rPr>
        <w:t>remain under</w:t>
      </w:r>
      <w:r w:rsidR="00932AA9">
        <w:rPr>
          <w:rFonts w:ascii="Times New Roman" w:hAnsi="Times New Roman" w:cs="Times New Roman"/>
        </w:rPr>
        <w:t>-</w:t>
      </w:r>
      <w:r w:rsidR="006C211D" w:rsidRPr="006C211D">
        <w:rPr>
          <w:rFonts w:ascii="Times New Roman" w:hAnsi="Times New Roman" w:cs="Times New Roman"/>
        </w:rPr>
        <w:t xml:space="preserve">detected and untreated. Hence, </w:t>
      </w:r>
      <w:proofErr w:type="gramStart"/>
      <w:r w:rsidR="006C211D" w:rsidRPr="006C211D">
        <w:rPr>
          <w:rFonts w:ascii="Times New Roman" w:hAnsi="Times New Roman" w:cs="Times New Roman"/>
        </w:rPr>
        <w:t>convenient</w:t>
      </w:r>
      <w:proofErr w:type="gramEnd"/>
      <w:r w:rsidR="006C211D" w:rsidRPr="006C211D">
        <w:rPr>
          <w:rFonts w:ascii="Times New Roman" w:hAnsi="Times New Roman" w:cs="Times New Roman"/>
        </w:rPr>
        <w:t xml:space="preserve"> and practical clinical tools are needed to </w:t>
      </w:r>
      <w:r w:rsidR="006C211D" w:rsidRPr="00EF0971">
        <w:rPr>
          <w:rFonts w:ascii="Times New Roman" w:hAnsi="Times New Roman" w:cs="Times New Roman"/>
        </w:rPr>
        <w:t xml:space="preserve">identify CKD patients at heightened risk for thyroid disease and its related </w:t>
      </w:r>
      <w:r w:rsidR="00FA16F1">
        <w:rPr>
          <w:rFonts w:ascii="Times New Roman" w:hAnsi="Times New Roman" w:cs="Times New Roman"/>
        </w:rPr>
        <w:t xml:space="preserve">end-organ </w:t>
      </w:r>
      <w:r w:rsidR="006C211D" w:rsidRPr="00EF0971">
        <w:rPr>
          <w:rFonts w:ascii="Times New Roman" w:hAnsi="Times New Roman" w:cs="Times New Roman"/>
        </w:rPr>
        <w:t>complications.</w:t>
      </w:r>
    </w:p>
    <w:p w14:paraId="0514A16C" w14:textId="6EDEBDCC" w:rsidR="00270264" w:rsidRPr="00EF0971" w:rsidRDefault="00DA6C92" w:rsidP="00EF0971">
      <w:pPr>
        <w:pStyle w:val="Default"/>
        <w:spacing w:line="480" w:lineRule="auto"/>
        <w:ind w:firstLine="720"/>
        <w:contextualSpacing/>
        <w:rPr>
          <w:rFonts w:ascii="Times New Roman" w:hAnsi="Times New Roman" w:cs="Times New Roman"/>
        </w:rPr>
      </w:pPr>
      <w:r w:rsidRPr="002D114B">
        <w:rPr>
          <w:rFonts w:ascii="Times New Roman" w:hAnsi="Times New Roman" w:cs="Times New Roman"/>
        </w:rPr>
        <w:t>A</w:t>
      </w:r>
      <w:r w:rsidR="00BF6F4E" w:rsidRPr="002D114B">
        <w:rPr>
          <w:rFonts w:ascii="Times New Roman" w:hAnsi="Times New Roman" w:cs="Times New Roman"/>
        </w:rPr>
        <w:t>s the first</w:t>
      </w:r>
      <w:r w:rsidRPr="002D114B">
        <w:rPr>
          <w:rFonts w:ascii="Times New Roman" w:hAnsi="Times New Roman" w:cs="Times New Roman"/>
        </w:rPr>
        <w:t xml:space="preserve"> study</w:t>
      </w:r>
      <w:r w:rsidR="00BF6F4E" w:rsidRPr="002D114B">
        <w:rPr>
          <w:rFonts w:ascii="Times New Roman" w:hAnsi="Times New Roman" w:cs="Times New Roman"/>
        </w:rPr>
        <w:t xml:space="preserve"> to develop a prediction tool</w:t>
      </w:r>
      <w:r w:rsidR="00E3017D" w:rsidRPr="002D114B">
        <w:rPr>
          <w:rFonts w:ascii="Times New Roman" w:hAnsi="Times New Roman" w:cs="Times New Roman"/>
        </w:rPr>
        <w:t xml:space="preserve"> that systematically</w:t>
      </w:r>
      <w:r w:rsidR="00A15746" w:rsidRPr="002D114B">
        <w:rPr>
          <w:rFonts w:ascii="Times New Roman" w:hAnsi="Times New Roman" w:cs="Times New Roman"/>
        </w:rPr>
        <w:t xml:space="preserve"> estimat</w:t>
      </w:r>
      <w:r w:rsidR="00E3017D" w:rsidRPr="002D114B">
        <w:rPr>
          <w:rFonts w:ascii="Times New Roman" w:hAnsi="Times New Roman" w:cs="Times New Roman"/>
        </w:rPr>
        <w:t>es</w:t>
      </w:r>
      <w:r w:rsidR="00865A71" w:rsidRPr="002D114B">
        <w:rPr>
          <w:rFonts w:ascii="Times New Roman" w:hAnsi="Times New Roman" w:cs="Times New Roman"/>
        </w:rPr>
        <w:t xml:space="preserve"> </w:t>
      </w:r>
      <w:r w:rsidRPr="002D114B">
        <w:rPr>
          <w:rFonts w:ascii="Times New Roman" w:hAnsi="Times New Roman" w:cs="Times New Roman"/>
        </w:rPr>
        <w:t>the risk of</w:t>
      </w:r>
      <w:r w:rsidR="00BF6F4E" w:rsidRPr="002D114B">
        <w:rPr>
          <w:rFonts w:ascii="Times New Roman" w:hAnsi="Times New Roman" w:cs="Times New Roman"/>
        </w:rPr>
        <w:t xml:space="preserve"> incident hypothyroidism in CKD</w:t>
      </w:r>
      <w:r w:rsidR="00920D2C" w:rsidRPr="002D114B">
        <w:rPr>
          <w:rFonts w:ascii="Times New Roman" w:hAnsi="Times New Roman" w:cs="Times New Roman"/>
        </w:rPr>
        <w:t xml:space="preserve"> patients</w:t>
      </w:r>
      <w:r w:rsidRPr="002D114B">
        <w:rPr>
          <w:rFonts w:ascii="Times New Roman" w:hAnsi="Times New Roman" w:cs="Times New Roman"/>
        </w:rPr>
        <w:t>, our findings address a major unmet need</w:t>
      </w:r>
      <w:r w:rsidR="00920D2C" w:rsidRPr="002D114B">
        <w:rPr>
          <w:rFonts w:ascii="Times New Roman" w:hAnsi="Times New Roman" w:cs="Times New Roman"/>
        </w:rPr>
        <w:t xml:space="preserve"> in the management of this population.</w:t>
      </w:r>
      <w:r w:rsidR="00A14CC4" w:rsidRPr="002D114B">
        <w:rPr>
          <w:rFonts w:ascii="Times New Roman" w:hAnsi="Times New Roman" w:cs="Times New Roman"/>
        </w:rPr>
        <w:t xml:space="preserve"> By leveraging clinical data </w:t>
      </w:r>
      <w:r w:rsidR="00932AA9">
        <w:rPr>
          <w:rFonts w:ascii="Times New Roman" w:hAnsi="Times New Roman" w:cs="Times New Roman"/>
        </w:rPr>
        <w:t>easily accessible</w:t>
      </w:r>
      <w:r w:rsidR="00A14CC4" w:rsidRPr="002D114B">
        <w:rPr>
          <w:rFonts w:ascii="Times New Roman" w:hAnsi="Times New Roman" w:cs="Times New Roman"/>
        </w:rPr>
        <w:t xml:space="preserve"> in claims data and/or electronic health records, we were able to estimate </w:t>
      </w:r>
      <w:r w:rsidR="00E3017D" w:rsidRPr="00EF0971">
        <w:rPr>
          <w:rFonts w:ascii="Times New Roman" w:hAnsi="Times New Roman" w:cs="Times New Roman"/>
        </w:rPr>
        <w:t xml:space="preserve">the predicted probabilities of </w:t>
      </w:r>
      <w:r w:rsidR="002D114B" w:rsidRPr="00EF0971">
        <w:rPr>
          <w:rFonts w:ascii="Times New Roman" w:hAnsi="Times New Roman" w:cs="Times New Roman"/>
        </w:rPr>
        <w:t xml:space="preserve">developing </w:t>
      </w:r>
      <w:r w:rsidR="00E3017D" w:rsidRPr="00EF0971">
        <w:rPr>
          <w:rFonts w:ascii="Times New Roman" w:hAnsi="Times New Roman" w:cs="Times New Roman"/>
        </w:rPr>
        <w:t xml:space="preserve">incident </w:t>
      </w:r>
      <w:r w:rsidR="00932AA9">
        <w:rPr>
          <w:rFonts w:ascii="Times New Roman" w:hAnsi="Times New Roman" w:cs="Times New Roman"/>
        </w:rPr>
        <w:t xml:space="preserve">hypothyroidism </w:t>
      </w:r>
      <w:r w:rsidR="00E3017D" w:rsidRPr="00EF0971">
        <w:rPr>
          <w:rFonts w:ascii="Times New Roman" w:hAnsi="Times New Roman" w:cs="Times New Roman"/>
          <w:color w:val="1A1717"/>
        </w:rPr>
        <w:t xml:space="preserve">at </w:t>
      </w:r>
      <w:r w:rsidR="002D114B" w:rsidRPr="00EF0971">
        <w:rPr>
          <w:rFonts w:ascii="Times New Roman" w:hAnsi="Times New Roman" w:cs="Times New Roman"/>
          <w:color w:val="1A1717"/>
        </w:rPr>
        <w:t>various time</w:t>
      </w:r>
      <w:r w:rsidR="00E3017D" w:rsidRPr="00EF0971">
        <w:rPr>
          <w:rFonts w:ascii="Times New Roman" w:hAnsi="Times New Roman" w:cs="Times New Roman"/>
          <w:color w:val="1A1717"/>
        </w:rPr>
        <w:t xml:space="preserve"> course</w:t>
      </w:r>
      <w:r w:rsidR="002D114B" w:rsidRPr="00EF0971">
        <w:rPr>
          <w:rFonts w:ascii="Times New Roman" w:hAnsi="Times New Roman" w:cs="Times New Roman"/>
          <w:color w:val="1A1717"/>
        </w:rPr>
        <w:t>s</w:t>
      </w:r>
      <w:r w:rsidR="00E3017D" w:rsidRPr="00EF0971">
        <w:rPr>
          <w:rFonts w:ascii="Times New Roman" w:hAnsi="Times New Roman" w:cs="Times New Roman"/>
          <w:color w:val="1A1717"/>
        </w:rPr>
        <w:t>.</w:t>
      </w:r>
      <w:r w:rsidR="002D114B">
        <w:rPr>
          <w:rFonts w:ascii="Times New Roman" w:hAnsi="Times New Roman" w:cs="Times New Roman"/>
          <w:color w:val="1A1717"/>
        </w:rPr>
        <w:t xml:space="preserve"> Notably</w:t>
      </w:r>
      <w:r w:rsidR="00932AA9">
        <w:rPr>
          <w:rFonts w:ascii="Times New Roman" w:hAnsi="Times New Roman" w:cs="Times New Roman"/>
          <w:color w:val="1A1717"/>
        </w:rPr>
        <w:t xml:space="preserve">, </w:t>
      </w:r>
      <w:r w:rsidR="002D114B">
        <w:rPr>
          <w:rFonts w:ascii="Times New Roman" w:hAnsi="Times New Roman" w:cs="Times New Roman"/>
          <w:color w:val="1A1717"/>
        </w:rPr>
        <w:t xml:space="preserve">in </w:t>
      </w:r>
      <w:r w:rsidR="00B46204">
        <w:rPr>
          <w:rFonts w:ascii="Times New Roman" w:hAnsi="Times New Roman" w:cs="Times New Roman"/>
          <w:color w:val="1A1717"/>
        </w:rPr>
        <w:t xml:space="preserve">the </w:t>
      </w:r>
      <w:r w:rsidR="002D114B">
        <w:rPr>
          <w:rFonts w:ascii="Times New Roman" w:hAnsi="Times New Roman" w:cs="Times New Roman"/>
          <w:color w:val="1A1717"/>
        </w:rPr>
        <w:t xml:space="preserve">hypothetical </w:t>
      </w:r>
      <w:r w:rsidR="00B46204">
        <w:rPr>
          <w:rFonts w:ascii="Times New Roman" w:hAnsi="Times New Roman" w:cs="Times New Roman"/>
          <w:color w:val="1A1717"/>
        </w:rPr>
        <w:t>scenario of a relatively healthy patient (i.e., no underlying hypertension, heart failure, nor overweight status</w:t>
      </w:r>
      <w:r w:rsidR="00932AA9">
        <w:rPr>
          <w:rFonts w:ascii="Times New Roman" w:hAnsi="Times New Roman" w:cs="Times New Roman"/>
          <w:color w:val="1A1717"/>
        </w:rPr>
        <w:t>,</w:t>
      </w:r>
      <w:r w:rsidR="00B46204">
        <w:rPr>
          <w:rFonts w:ascii="Times New Roman" w:hAnsi="Times New Roman" w:cs="Times New Roman"/>
          <w:color w:val="1A1717"/>
        </w:rPr>
        <w:t xml:space="preserve"> and with adequate nutritional status) with a high-normal baseline TSH who received a prior contrast-enhanced angiogram and/or CT scan and amiodarone, the t</w:t>
      </w:r>
      <w:r w:rsidR="00932AA9">
        <w:rPr>
          <w:rFonts w:ascii="Times New Roman" w:hAnsi="Times New Roman" w:cs="Times New Roman"/>
          <w:color w:val="1A1717"/>
        </w:rPr>
        <w:t>hree</w:t>
      </w:r>
      <w:r w:rsidR="00B46204">
        <w:rPr>
          <w:rFonts w:ascii="Times New Roman" w:hAnsi="Times New Roman" w:cs="Times New Roman"/>
          <w:color w:val="1A1717"/>
        </w:rPr>
        <w:t xml:space="preserve">-year probability of developing hypothyroidism was </w:t>
      </w:r>
      <w:r w:rsidR="00D207F8">
        <w:rPr>
          <w:rFonts w:ascii="Times New Roman" w:hAnsi="Times New Roman" w:cs="Times New Roman"/>
          <w:color w:val="1A1717"/>
        </w:rPr>
        <w:t xml:space="preserve">estimated to be </w:t>
      </w:r>
      <w:r w:rsidR="00B46204">
        <w:rPr>
          <w:rFonts w:ascii="Times New Roman" w:hAnsi="Times New Roman" w:cs="Times New Roman"/>
          <w:color w:val="1A1717"/>
        </w:rPr>
        <w:t>as high</w:t>
      </w:r>
      <w:r w:rsidR="00D207F8">
        <w:rPr>
          <w:rFonts w:ascii="Times New Roman" w:hAnsi="Times New Roman" w:cs="Times New Roman"/>
          <w:color w:val="1A1717"/>
        </w:rPr>
        <w:t xml:space="preserve"> as</w:t>
      </w:r>
      <w:r w:rsidR="00B46204">
        <w:rPr>
          <w:rFonts w:ascii="Times New Roman" w:hAnsi="Times New Roman" w:cs="Times New Roman"/>
          <w:color w:val="1A1717"/>
        </w:rPr>
        <w:t xml:space="preserve"> </w:t>
      </w:r>
      <w:r w:rsidR="00C657C0">
        <w:rPr>
          <w:rFonts w:ascii="Times New Roman" w:hAnsi="Times New Roman" w:cs="Times New Roman"/>
          <w:color w:val="1A1717"/>
        </w:rPr>
        <w:t xml:space="preserve">~25 to 30% (depending on age). </w:t>
      </w:r>
      <w:r w:rsidR="00D207F8">
        <w:rPr>
          <w:rFonts w:ascii="Times New Roman" w:hAnsi="Times New Roman" w:cs="Times New Roman"/>
          <w:color w:val="1A1717"/>
        </w:rPr>
        <w:t>In a similar</w:t>
      </w:r>
      <w:r w:rsidR="00C657C0">
        <w:rPr>
          <w:rFonts w:ascii="Times New Roman" w:hAnsi="Times New Roman" w:cs="Times New Roman"/>
          <w:color w:val="1A1717"/>
        </w:rPr>
        <w:t xml:space="preserve"> </w:t>
      </w:r>
      <w:r w:rsidR="00D207F8">
        <w:rPr>
          <w:rFonts w:ascii="Times New Roman" w:hAnsi="Times New Roman" w:cs="Times New Roman"/>
          <w:color w:val="1A1717"/>
        </w:rPr>
        <w:t xml:space="preserve">hypothetical </w:t>
      </w:r>
      <w:r w:rsidR="00C657C0">
        <w:rPr>
          <w:rFonts w:ascii="Times New Roman" w:hAnsi="Times New Roman" w:cs="Times New Roman"/>
          <w:color w:val="1A1717"/>
        </w:rPr>
        <w:t xml:space="preserve">patient </w:t>
      </w:r>
      <w:r w:rsidR="00D207F8">
        <w:rPr>
          <w:rFonts w:ascii="Times New Roman" w:hAnsi="Times New Roman" w:cs="Times New Roman"/>
          <w:color w:val="1A1717"/>
        </w:rPr>
        <w:t xml:space="preserve">with the same clinical characteristics except for not having receipt of a prior contrast-enhanced angiogram and/or CT scan nor amiodarone, we found that the two-year estimated probability remained as high as ~14 to 17%. </w:t>
      </w:r>
      <w:r w:rsidR="00282DF9">
        <w:rPr>
          <w:rFonts w:ascii="Times New Roman" w:hAnsi="Times New Roman" w:cs="Times New Roman"/>
        </w:rPr>
        <w:t xml:space="preserve">Given the lack of screening </w:t>
      </w:r>
      <w:r w:rsidR="00282DF9" w:rsidRPr="00FA16F1">
        <w:rPr>
          <w:rFonts w:ascii="Times New Roman" w:hAnsi="Times New Roman" w:cs="Times New Roman"/>
        </w:rPr>
        <w:t>recommendations</w:t>
      </w:r>
      <w:r w:rsidR="00D207F8" w:rsidRPr="00FA16F1">
        <w:rPr>
          <w:rFonts w:ascii="Times New Roman" w:hAnsi="Times New Roman" w:cs="Times New Roman"/>
        </w:rPr>
        <w:t xml:space="preserve"> for thyroid dysfunction specific to the CKD population, our</w:t>
      </w:r>
      <w:r w:rsidR="00FA16F1" w:rsidRPr="00FA16F1">
        <w:rPr>
          <w:rFonts w:ascii="Times New Roman" w:hAnsi="Times New Roman" w:cs="Times New Roman"/>
        </w:rPr>
        <w:t xml:space="preserve"> convenient risk prediction tool can inform the clinical management of these patients by identifying those who </w:t>
      </w:r>
      <w:r w:rsidR="00FA16F1" w:rsidRPr="00EF0971">
        <w:rPr>
          <w:rFonts w:ascii="Times New Roman" w:hAnsi="Times New Roman" w:cs="Times New Roman"/>
        </w:rPr>
        <w:t>warrant prioritized screening, serial monitoring, and long-term treatment.</w:t>
      </w:r>
      <w:r w:rsidR="00FA16F1">
        <w:rPr>
          <w:rFonts w:ascii="Times New Roman" w:hAnsi="Times New Roman" w:cs="Times New Roman"/>
        </w:rPr>
        <w:t xml:space="preserve"> Furthermore, b</w:t>
      </w:r>
      <w:r w:rsidR="00FA45E2">
        <w:rPr>
          <w:rFonts w:ascii="Times New Roman" w:hAnsi="Times New Roman" w:cs="Times New Roman"/>
        </w:rPr>
        <w:t xml:space="preserve">y using </w:t>
      </w:r>
      <w:r w:rsidR="00FA16F1">
        <w:rPr>
          <w:rFonts w:ascii="Times New Roman" w:hAnsi="Times New Roman" w:cs="Times New Roman"/>
        </w:rPr>
        <w:t>clinical data readily</w:t>
      </w:r>
      <w:r w:rsidR="00FA45E2">
        <w:rPr>
          <w:rFonts w:ascii="Times New Roman" w:hAnsi="Times New Roman" w:cs="Times New Roman"/>
        </w:rPr>
        <w:t xml:space="preserve"> </w:t>
      </w:r>
      <w:r w:rsidR="00FA16F1">
        <w:rPr>
          <w:rFonts w:ascii="Times New Roman" w:hAnsi="Times New Roman" w:cs="Times New Roman"/>
        </w:rPr>
        <w:t>available in medical records</w:t>
      </w:r>
      <w:r w:rsidR="00FA45E2">
        <w:rPr>
          <w:rFonts w:ascii="Times New Roman" w:hAnsi="Times New Roman" w:cs="Times New Roman"/>
        </w:rPr>
        <w:t xml:space="preserve">, our score lends itself to </w:t>
      </w:r>
      <w:r w:rsidR="00FA45E2">
        <w:rPr>
          <w:rFonts w:ascii="Times New Roman" w:hAnsi="Times New Roman" w:cs="Times New Roman"/>
        </w:rPr>
        <w:lastRenderedPageBreak/>
        <w:t xml:space="preserve">automated </w:t>
      </w:r>
      <w:r w:rsidR="00FA45E2" w:rsidRPr="00F906C8">
        <w:rPr>
          <w:rFonts w:ascii="Times New Roman" w:hAnsi="Times New Roman" w:cs="Times New Roman"/>
        </w:rPr>
        <w:t>implementation in</w:t>
      </w:r>
      <w:r w:rsidR="00FA16F1" w:rsidRPr="00F906C8">
        <w:rPr>
          <w:rFonts w:ascii="Times New Roman" w:hAnsi="Times New Roman" w:cs="Times New Roman"/>
        </w:rPr>
        <w:t xml:space="preserve"> the</w:t>
      </w:r>
      <w:r w:rsidR="00FA45E2" w:rsidRPr="00F906C8">
        <w:rPr>
          <w:rFonts w:ascii="Times New Roman" w:hAnsi="Times New Roman" w:cs="Times New Roman"/>
        </w:rPr>
        <w:t xml:space="preserve"> electronic </w:t>
      </w:r>
      <w:r w:rsidR="00FA16F1" w:rsidRPr="00F906C8">
        <w:rPr>
          <w:rFonts w:ascii="Times New Roman" w:hAnsi="Times New Roman" w:cs="Times New Roman"/>
        </w:rPr>
        <w:t xml:space="preserve">health record. Future </w:t>
      </w:r>
      <w:r w:rsidR="00F906C8">
        <w:rPr>
          <w:rFonts w:ascii="Times New Roman" w:hAnsi="Times New Roman" w:cs="Times New Roman"/>
        </w:rPr>
        <w:t xml:space="preserve">corollary </w:t>
      </w:r>
      <w:r w:rsidR="00FA16F1" w:rsidRPr="00F906C8">
        <w:rPr>
          <w:rFonts w:ascii="Times New Roman" w:hAnsi="Times New Roman" w:cs="Times New Roman"/>
        </w:rPr>
        <w:t xml:space="preserve">studies are needed </w:t>
      </w:r>
      <w:r w:rsidR="00F906C8" w:rsidRPr="00EF0971">
        <w:rPr>
          <w:rFonts w:ascii="Times New Roman" w:hAnsi="Times New Roman" w:cs="Times New Roman"/>
        </w:rPr>
        <w:t xml:space="preserve">to determine the performance of this prediction model in other CKD cohorts, as well as how to effectively </w:t>
      </w:r>
      <w:r w:rsidR="00270264" w:rsidRPr="00EF0971">
        <w:rPr>
          <w:rFonts w:ascii="Times New Roman" w:hAnsi="Times New Roman" w:cs="Times New Roman"/>
        </w:rPr>
        <w:t xml:space="preserve">implement and disseminate this prediction tool throughout </w:t>
      </w:r>
      <w:r w:rsidR="00F906C8" w:rsidRPr="00EF0971">
        <w:rPr>
          <w:rFonts w:ascii="Times New Roman" w:hAnsi="Times New Roman" w:cs="Times New Roman"/>
        </w:rPr>
        <w:t>other healthcare</w:t>
      </w:r>
      <w:r w:rsidR="00270264" w:rsidRPr="00EF0971">
        <w:rPr>
          <w:rFonts w:ascii="Times New Roman" w:hAnsi="Times New Roman" w:cs="Times New Roman"/>
        </w:rPr>
        <w:t xml:space="preserve"> systems.</w:t>
      </w:r>
      <w:r w:rsidR="00270264">
        <w:rPr>
          <w:i/>
          <w:iCs/>
          <w:sz w:val="22"/>
          <w:szCs w:val="22"/>
        </w:rPr>
        <w:t xml:space="preserve"> </w:t>
      </w:r>
    </w:p>
    <w:p w14:paraId="0F7DF11E" w14:textId="22DF05D3" w:rsidR="009523F0" w:rsidRDefault="00BF6F4E" w:rsidP="004F031D">
      <w:pPr>
        <w:pStyle w:val="Default"/>
        <w:spacing w:line="480" w:lineRule="auto"/>
        <w:ind w:firstLine="720"/>
        <w:contextualSpacing/>
        <w:rPr>
          <w:rFonts w:ascii="Times New Roman" w:hAnsi="Times New Roman" w:cs="Times New Roman"/>
        </w:rPr>
      </w:pPr>
      <w:r w:rsidRPr="00FA4BDB">
        <w:rPr>
          <w:rFonts w:ascii="Times New Roman" w:hAnsi="Times New Roman" w:cs="Times New Roman"/>
        </w:rPr>
        <w:t>Another no</w:t>
      </w:r>
      <w:r w:rsidR="00F906C8" w:rsidRPr="00FA4BDB">
        <w:rPr>
          <w:rFonts w:ascii="Times New Roman" w:hAnsi="Times New Roman" w:cs="Times New Roman"/>
        </w:rPr>
        <w:t>teworthy</w:t>
      </w:r>
      <w:r w:rsidRPr="00FA4BDB">
        <w:rPr>
          <w:rFonts w:ascii="Times New Roman" w:hAnsi="Times New Roman" w:cs="Times New Roman"/>
        </w:rPr>
        <w:t xml:space="preserve"> finding </w:t>
      </w:r>
      <w:r w:rsidR="00F906C8" w:rsidRPr="00FA4BDB">
        <w:rPr>
          <w:rFonts w:ascii="Times New Roman" w:hAnsi="Times New Roman" w:cs="Times New Roman"/>
        </w:rPr>
        <w:t xml:space="preserve">of our study </w:t>
      </w:r>
      <w:r w:rsidRPr="00FA4BDB">
        <w:rPr>
          <w:rFonts w:ascii="Times New Roman" w:hAnsi="Times New Roman" w:cs="Times New Roman"/>
        </w:rPr>
        <w:t xml:space="preserve">was </w:t>
      </w:r>
      <w:r w:rsidR="00F906C8" w:rsidRPr="00FA4BDB">
        <w:rPr>
          <w:rFonts w:ascii="Times New Roman" w:hAnsi="Times New Roman" w:cs="Times New Roman"/>
        </w:rPr>
        <w:t>the identification of several</w:t>
      </w:r>
      <w:r w:rsidR="00282DF9" w:rsidRPr="00FA4BDB">
        <w:rPr>
          <w:rFonts w:ascii="Times New Roman" w:hAnsi="Times New Roman" w:cs="Times New Roman"/>
        </w:rPr>
        <w:t xml:space="preserve"> modifiable risk factors</w:t>
      </w:r>
      <w:r w:rsidR="00F906C8" w:rsidRPr="00FA4BDB">
        <w:rPr>
          <w:rFonts w:ascii="Times New Roman" w:hAnsi="Times New Roman" w:cs="Times New Roman"/>
        </w:rPr>
        <w:t xml:space="preserve"> associated with developing</w:t>
      </w:r>
      <w:r w:rsidR="00282DF9" w:rsidRPr="00FA4BDB">
        <w:rPr>
          <w:rFonts w:ascii="Times New Roman" w:hAnsi="Times New Roman" w:cs="Times New Roman"/>
        </w:rPr>
        <w:t xml:space="preserve"> hypothyroidism in CKD</w:t>
      </w:r>
      <w:r w:rsidR="00F906C8" w:rsidRPr="00FA4BDB">
        <w:rPr>
          <w:rFonts w:ascii="Times New Roman" w:hAnsi="Times New Roman" w:cs="Times New Roman"/>
        </w:rPr>
        <w:t xml:space="preserve">. </w:t>
      </w:r>
      <w:r w:rsidR="0023334E" w:rsidRPr="00FA4BDB">
        <w:rPr>
          <w:rFonts w:ascii="Times New Roman" w:hAnsi="Times New Roman" w:cs="Times New Roman"/>
        </w:rPr>
        <w:t>We</w:t>
      </w:r>
      <w:r w:rsidR="00F906C8" w:rsidRPr="00FA4BDB">
        <w:rPr>
          <w:rFonts w:ascii="Times New Roman" w:hAnsi="Times New Roman" w:cs="Times New Roman"/>
        </w:rPr>
        <w:t xml:space="preserve"> observed that receipt of a prior </w:t>
      </w:r>
      <w:r w:rsidR="00282DF9" w:rsidRPr="00FA4BDB">
        <w:rPr>
          <w:rFonts w:ascii="Times New Roman" w:hAnsi="Times New Roman" w:cs="Times New Roman"/>
        </w:rPr>
        <w:t xml:space="preserve">angiogram and/or CT scan with iodinated contrast, </w:t>
      </w:r>
      <w:r w:rsidR="00F906C8" w:rsidRPr="00FA4BDB">
        <w:rPr>
          <w:rFonts w:ascii="Times New Roman" w:hAnsi="Times New Roman" w:cs="Times New Roman"/>
        </w:rPr>
        <w:t>as well as</w:t>
      </w:r>
      <w:r w:rsidR="00282DF9" w:rsidRPr="00FA4BDB">
        <w:rPr>
          <w:rFonts w:ascii="Times New Roman" w:hAnsi="Times New Roman" w:cs="Times New Roman"/>
        </w:rPr>
        <w:t xml:space="preserve"> </w:t>
      </w:r>
      <w:r w:rsidR="00F906C8" w:rsidRPr="00FA4BDB">
        <w:rPr>
          <w:rFonts w:ascii="Times New Roman" w:hAnsi="Times New Roman" w:cs="Times New Roman"/>
        </w:rPr>
        <w:t xml:space="preserve">prescription of </w:t>
      </w:r>
      <w:r w:rsidR="00282DF9" w:rsidRPr="00FA4BDB">
        <w:rPr>
          <w:rFonts w:ascii="Times New Roman" w:hAnsi="Times New Roman" w:cs="Times New Roman"/>
        </w:rPr>
        <w:t>amiodarone</w:t>
      </w:r>
      <w:r w:rsidR="00F906C8" w:rsidRPr="00FA4BDB">
        <w:rPr>
          <w:rFonts w:ascii="Times New Roman" w:hAnsi="Times New Roman" w:cs="Times New Roman"/>
        </w:rPr>
        <w:t xml:space="preserve"> </w:t>
      </w:r>
      <w:r w:rsidR="00282DF9" w:rsidRPr="00FA4BDB">
        <w:rPr>
          <w:rFonts w:ascii="Times New Roman" w:hAnsi="Times New Roman" w:cs="Times New Roman"/>
        </w:rPr>
        <w:t xml:space="preserve">were each </w:t>
      </w:r>
      <w:r w:rsidR="0023334E" w:rsidRPr="00FA4BDB">
        <w:rPr>
          <w:rFonts w:ascii="Times New Roman" w:hAnsi="Times New Roman" w:cs="Times New Roman"/>
        </w:rPr>
        <w:t>potent predictors of</w:t>
      </w:r>
      <w:r w:rsidR="00282DF9" w:rsidRPr="00FA4BDB">
        <w:rPr>
          <w:rFonts w:ascii="Times New Roman" w:hAnsi="Times New Roman" w:cs="Times New Roman"/>
        </w:rPr>
        <w:t xml:space="preserve"> incident hypothyroidism</w:t>
      </w:r>
      <w:r w:rsidR="0023334E" w:rsidRPr="00FA4BDB">
        <w:rPr>
          <w:rFonts w:ascii="Times New Roman" w:hAnsi="Times New Roman" w:cs="Times New Roman"/>
        </w:rPr>
        <w:t>, and amiodarone use was</w:t>
      </w:r>
      <w:r w:rsidR="00E37515">
        <w:rPr>
          <w:rFonts w:ascii="Times New Roman" w:hAnsi="Times New Roman" w:cs="Times New Roman"/>
        </w:rPr>
        <w:t xml:space="preserve"> in fact</w:t>
      </w:r>
      <w:r w:rsidR="0023334E" w:rsidRPr="00FA4BDB">
        <w:rPr>
          <w:rFonts w:ascii="Times New Roman" w:hAnsi="Times New Roman" w:cs="Times New Roman"/>
        </w:rPr>
        <w:t xml:space="preserve"> found to be </w:t>
      </w:r>
      <w:r w:rsidR="00282DF9" w:rsidRPr="00FA4BDB">
        <w:rPr>
          <w:rFonts w:ascii="Times New Roman" w:hAnsi="Times New Roman" w:cs="Times New Roman"/>
        </w:rPr>
        <w:t xml:space="preserve">among the </w:t>
      </w:r>
      <w:r w:rsidR="0023334E" w:rsidRPr="00FA4BDB">
        <w:rPr>
          <w:rFonts w:ascii="Times New Roman" w:hAnsi="Times New Roman" w:cs="Times New Roman"/>
        </w:rPr>
        <w:t xml:space="preserve">strongest factors </w:t>
      </w:r>
      <w:r w:rsidR="00E37515">
        <w:rPr>
          <w:rFonts w:ascii="Times New Roman" w:hAnsi="Times New Roman" w:cs="Times New Roman"/>
        </w:rPr>
        <w:t>linked</w:t>
      </w:r>
      <w:r w:rsidR="00282DF9" w:rsidRPr="00FA4BDB">
        <w:rPr>
          <w:rFonts w:ascii="Times New Roman" w:hAnsi="Times New Roman" w:cs="Times New Roman"/>
        </w:rPr>
        <w:t xml:space="preserve"> with the largest increase in </w:t>
      </w:r>
      <w:r w:rsidR="0023334E" w:rsidRPr="00FA4BDB">
        <w:rPr>
          <w:rFonts w:ascii="Times New Roman" w:hAnsi="Times New Roman" w:cs="Times New Roman"/>
        </w:rPr>
        <w:t>the risk of developing de novo</w:t>
      </w:r>
      <w:r w:rsidR="00282DF9" w:rsidRPr="00FA4BDB">
        <w:rPr>
          <w:rFonts w:ascii="Times New Roman" w:hAnsi="Times New Roman" w:cs="Times New Roman"/>
        </w:rPr>
        <w:t xml:space="preserve"> hypothyroidism</w:t>
      </w:r>
      <w:r w:rsidR="0023334E" w:rsidRPr="00FA4BDB">
        <w:rPr>
          <w:rFonts w:ascii="Times New Roman" w:hAnsi="Times New Roman" w:cs="Times New Roman"/>
        </w:rPr>
        <w:t xml:space="preserve">. </w:t>
      </w:r>
      <w:r w:rsidR="0059382A" w:rsidRPr="00FA4BDB">
        <w:rPr>
          <w:rFonts w:ascii="Times New Roman" w:hAnsi="Times New Roman" w:cs="Times New Roman"/>
        </w:rPr>
        <w:t>It bear</w:t>
      </w:r>
      <w:r w:rsidR="00114366" w:rsidRPr="00FA4BDB">
        <w:rPr>
          <w:rFonts w:ascii="Times New Roman" w:hAnsi="Times New Roman" w:cs="Times New Roman"/>
        </w:rPr>
        <w:t>s</w:t>
      </w:r>
      <w:r w:rsidR="0059382A" w:rsidRPr="00FA4BDB">
        <w:rPr>
          <w:rFonts w:ascii="Times New Roman" w:hAnsi="Times New Roman" w:cs="Times New Roman"/>
        </w:rPr>
        <w:t xml:space="preserve"> mention that</w:t>
      </w:r>
      <w:r w:rsidR="00E37515">
        <w:rPr>
          <w:rFonts w:ascii="Times New Roman" w:hAnsi="Times New Roman" w:cs="Times New Roman"/>
        </w:rPr>
        <w:t xml:space="preserve">, in the general population, </w:t>
      </w:r>
      <w:r w:rsidR="00114366" w:rsidRPr="00FA4BDB">
        <w:rPr>
          <w:rFonts w:ascii="Times New Roman" w:hAnsi="Times New Roman" w:cs="Times New Roman"/>
        </w:rPr>
        <w:t>exposure to iodinated contrast media has been associated with incident hypothyroidism and hyperthyroidism in various adult</w:t>
      </w:r>
      <w:r w:rsidR="008A02CB">
        <w:rPr>
          <w:rFonts w:ascii="Times New Roman" w:hAnsi="Times New Roman" w:cs="Times New Roman"/>
        </w:rPr>
        <w:fldChar w:fldCharType="begin">
          <w:fldData xml:space="preserve">PEVuZE5vdGU+PENpdGU+PFJlY051bT4zNDwvUmVjTnVtPjxEaXNwbGF5VGV4dD48c3R5bGUgZmFj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PEVuZE5vdGU+PENpdGU+PFJlY051bT4zNDwvUmVjTnVtPjxEaXNwbGF5VGV4dD48c3R5bGUgZmFj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8A02CB">
        <w:rPr>
          <w:rFonts w:ascii="Times New Roman" w:hAnsi="Times New Roman" w:cs="Times New Roman"/>
        </w:rPr>
      </w:r>
      <w:r w:rsidR="008A02CB">
        <w:rPr>
          <w:rFonts w:ascii="Times New Roman" w:hAnsi="Times New Roman" w:cs="Times New Roman"/>
        </w:rPr>
        <w:fldChar w:fldCharType="separate"/>
      </w:r>
      <w:r w:rsidR="002E7895" w:rsidRPr="002E7895">
        <w:rPr>
          <w:rFonts w:ascii="Times New Roman" w:hAnsi="Times New Roman" w:cs="Times New Roman"/>
          <w:noProof/>
          <w:vertAlign w:val="superscript"/>
        </w:rPr>
        <w:t>34 36</w:t>
      </w:r>
      <w:r w:rsidR="008A02CB">
        <w:rPr>
          <w:rFonts w:ascii="Times New Roman" w:hAnsi="Times New Roman" w:cs="Times New Roman"/>
        </w:rPr>
        <w:fldChar w:fldCharType="end"/>
      </w:r>
      <w:r w:rsidR="00114366" w:rsidRPr="00FA4BDB">
        <w:rPr>
          <w:rFonts w:ascii="Times New Roman" w:hAnsi="Times New Roman" w:cs="Times New Roman"/>
        </w:rPr>
        <w:t xml:space="preserve"> and pediatric cohorts.</w:t>
      </w:r>
      <w:r w:rsidR="008A02CB">
        <w:rPr>
          <w:rFonts w:ascii="Times New Roman" w:hAnsi="Times New Roman" w:cs="Times New Roman"/>
        </w:rPr>
        <w:fldChar w:fldCharType="begin">
          <w:fldData xml:space="preserve">PEVuZE5vdGU+PENpdGU+PEF1dGhvcj5CYXJyPC9BdXRob3I+PFllYXI+MjAxNjwvWWVhcj48UmVj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</w:fldData>
        </w:fldChar>
      </w:r>
      <w:r w:rsidR="004F031D">
        <w:rPr>
          <w:rFonts w:ascii="Times New Roman" w:hAnsi="Times New Roman" w:cs="Times New Roman"/>
        </w:rPr>
        <w:instrText xml:space="preserve"> ADDIN EN.CITE </w:instrText>
      </w:r>
      <w:r w:rsidR="004F031D">
        <w:rPr>
          <w:rFonts w:ascii="Times New Roman" w:hAnsi="Times New Roman" w:cs="Times New Roman"/>
        </w:rPr>
        <w:fldChar w:fldCharType="begin">
          <w:fldData xml:space="preserve">PEVuZE5vdGU+PENpdGU+PEF1dGhvcj5CYXJyPC9BdXRob3I+PFllYXI+MjAxNjwvWWVhcj48UmVj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</w:fldData>
        </w:fldChar>
      </w:r>
      <w:r w:rsidR="004F031D">
        <w:rPr>
          <w:rFonts w:ascii="Times New Roman" w:hAnsi="Times New Roman" w:cs="Times New Roman"/>
        </w:rPr>
        <w:instrText xml:space="preserve"> ADDIN EN.CITE.DATA </w:instrText>
      </w:r>
      <w:r w:rsidR="004F031D">
        <w:rPr>
          <w:rFonts w:ascii="Times New Roman" w:hAnsi="Times New Roman" w:cs="Times New Roman"/>
        </w:rPr>
      </w:r>
      <w:r w:rsidR="004F031D">
        <w:rPr>
          <w:rFonts w:ascii="Times New Roman" w:hAnsi="Times New Roman" w:cs="Times New Roman"/>
        </w:rPr>
        <w:fldChar w:fldCharType="end"/>
      </w:r>
      <w:r w:rsidR="008A02CB">
        <w:rPr>
          <w:rFonts w:ascii="Times New Roman" w:hAnsi="Times New Roman" w:cs="Times New Roman"/>
        </w:rPr>
      </w:r>
      <w:r w:rsidR="008A02CB">
        <w:rPr>
          <w:rFonts w:ascii="Times New Roman" w:hAnsi="Times New Roman" w:cs="Times New Roman"/>
        </w:rPr>
        <w:fldChar w:fldCharType="separate"/>
      </w:r>
      <w:r w:rsidR="008A02CB" w:rsidRPr="008A02CB">
        <w:rPr>
          <w:rFonts w:ascii="Times New Roman" w:hAnsi="Times New Roman" w:cs="Times New Roman"/>
          <w:noProof/>
          <w:vertAlign w:val="superscript"/>
        </w:rPr>
        <w:t>35</w:t>
      </w:r>
      <w:r w:rsidR="008A02CB">
        <w:rPr>
          <w:rFonts w:ascii="Times New Roman" w:hAnsi="Times New Roman" w:cs="Times New Roman"/>
        </w:rPr>
        <w:fldChar w:fldCharType="end"/>
      </w:r>
      <w:r w:rsidR="00FA4BDB" w:rsidRPr="00FA4BDB">
        <w:rPr>
          <w:rFonts w:ascii="Times New Roman" w:hAnsi="Times New Roman" w:cs="Times New Roman"/>
        </w:rPr>
        <w:t xml:space="preserve"> Notably, </w:t>
      </w:r>
      <w:r w:rsidR="00CA3E33" w:rsidRPr="00EF0971">
        <w:rPr>
          <w:rFonts w:ascii="Times New Roman" w:hAnsi="Times New Roman" w:cs="Times New Roman"/>
        </w:rPr>
        <w:t xml:space="preserve">CKD patients are frequently exposed to iodine from </w:t>
      </w:r>
      <w:r w:rsidR="00FB135F">
        <w:rPr>
          <w:rFonts w:ascii="Times New Roman" w:hAnsi="Times New Roman" w:cs="Times New Roman"/>
        </w:rPr>
        <w:t xml:space="preserve">contrast-enhanced </w:t>
      </w:r>
      <w:r w:rsidR="00FA4BDB" w:rsidRPr="00EF0971">
        <w:rPr>
          <w:rFonts w:ascii="Times New Roman" w:hAnsi="Times New Roman" w:cs="Times New Roman"/>
        </w:rPr>
        <w:t xml:space="preserve">imaging studies </w:t>
      </w:r>
      <w:r w:rsidR="00FB135F">
        <w:rPr>
          <w:rFonts w:ascii="Times New Roman" w:hAnsi="Times New Roman" w:cs="Times New Roman"/>
        </w:rPr>
        <w:t xml:space="preserve">(e.g., </w:t>
      </w:r>
      <w:proofErr w:type="spellStart"/>
      <w:r w:rsidR="00FB135F">
        <w:rPr>
          <w:rFonts w:ascii="Times New Roman" w:hAnsi="Times New Roman" w:cs="Times New Roman"/>
        </w:rPr>
        <w:t>fistulograms</w:t>
      </w:r>
      <w:proofErr w:type="spellEnd"/>
      <w:r w:rsidR="00FB135F">
        <w:rPr>
          <w:rFonts w:ascii="Times New Roman" w:hAnsi="Times New Roman" w:cs="Times New Roman"/>
        </w:rPr>
        <w:t xml:space="preserve">, cardiac catheterizations, peripheral angiograms, CT scans) and </w:t>
      </w:r>
      <w:r w:rsidR="00CA3E33" w:rsidRPr="00EF0971">
        <w:rPr>
          <w:rFonts w:ascii="Times New Roman" w:hAnsi="Times New Roman" w:cs="Times New Roman"/>
        </w:rPr>
        <w:t>medications (e.g., amiodarone</w:t>
      </w:r>
      <w:r w:rsidR="006C694D">
        <w:rPr>
          <w:rFonts w:ascii="Times New Roman" w:hAnsi="Times New Roman" w:cs="Times New Roman"/>
        </w:rPr>
        <w:fldChar w:fldCharType="begin">
          <w:fldData xml:space="preserve">PEVuZE5vdGU+PENpdGU+PEF1dGhvcj5UdXJha2hpYTwvQXV0aG9yPjxZZWFyPjIwMTg8L1llYXI+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=
</w:fldData>
        </w:fldChar>
      </w:r>
      <w:r w:rsidR="004F031D">
        <w:rPr>
          <w:rFonts w:ascii="Times New Roman" w:hAnsi="Times New Roman" w:cs="Times New Roman"/>
        </w:rPr>
        <w:instrText xml:space="preserve"> ADDIN EN.CITE </w:instrText>
      </w:r>
      <w:r w:rsidR="004F031D">
        <w:rPr>
          <w:rFonts w:ascii="Times New Roman" w:hAnsi="Times New Roman" w:cs="Times New Roman"/>
        </w:rPr>
        <w:fldChar w:fldCharType="begin">
          <w:fldData xml:space="preserve">PEVuZE5vdGU+PENpdGU+PEF1dGhvcj5UdXJha2hpYTwvQXV0aG9yPjxZZWFyPjIwMTg8L1llYXI+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=
</w:fldData>
        </w:fldChar>
      </w:r>
      <w:r w:rsidR="004F031D">
        <w:rPr>
          <w:rFonts w:ascii="Times New Roman" w:hAnsi="Times New Roman" w:cs="Times New Roman"/>
        </w:rPr>
        <w:instrText xml:space="preserve"> ADDIN EN.CITE.DATA </w:instrText>
      </w:r>
      <w:r w:rsidR="004F031D">
        <w:rPr>
          <w:rFonts w:ascii="Times New Roman" w:hAnsi="Times New Roman" w:cs="Times New Roman"/>
        </w:rPr>
      </w:r>
      <w:r w:rsidR="004F031D">
        <w:rPr>
          <w:rFonts w:ascii="Times New Roman" w:hAnsi="Times New Roman" w:cs="Times New Roman"/>
        </w:rPr>
        <w:fldChar w:fldCharType="end"/>
      </w:r>
      <w:r w:rsidR="006C694D">
        <w:rPr>
          <w:rFonts w:ascii="Times New Roman" w:hAnsi="Times New Roman" w:cs="Times New Roman"/>
        </w:rPr>
      </w:r>
      <w:r w:rsidR="006C694D">
        <w:rPr>
          <w:rFonts w:ascii="Times New Roman" w:hAnsi="Times New Roman" w:cs="Times New Roman"/>
        </w:rPr>
        <w:fldChar w:fldCharType="separate"/>
      </w:r>
      <w:r w:rsidR="006C694D" w:rsidRPr="006C694D">
        <w:rPr>
          <w:rFonts w:ascii="Times New Roman" w:hAnsi="Times New Roman" w:cs="Times New Roman"/>
          <w:noProof/>
          <w:vertAlign w:val="superscript"/>
        </w:rPr>
        <w:t>64</w:t>
      </w:r>
      <w:r w:rsidR="006C694D">
        <w:rPr>
          <w:rFonts w:ascii="Times New Roman" w:hAnsi="Times New Roman" w:cs="Times New Roman"/>
        </w:rPr>
        <w:fldChar w:fldCharType="end"/>
      </w:r>
      <w:r w:rsidR="00CA3E33" w:rsidRPr="00EF0971">
        <w:rPr>
          <w:rFonts w:ascii="Times New Roman" w:hAnsi="Times New Roman" w:cs="Times New Roman"/>
        </w:rPr>
        <w:t>),</w:t>
      </w:r>
      <w:r w:rsidR="00FA4BDB" w:rsidRPr="00EF0971">
        <w:rPr>
          <w:rFonts w:ascii="Times New Roman" w:hAnsi="Times New Roman" w:cs="Times New Roman"/>
        </w:rPr>
        <w:t xml:space="preserve"> </w:t>
      </w:r>
      <w:r w:rsidR="00CA3E33" w:rsidRPr="00EF0971">
        <w:rPr>
          <w:rFonts w:ascii="Times New Roman" w:hAnsi="Times New Roman" w:cs="Times New Roman"/>
        </w:rPr>
        <w:t xml:space="preserve">in which the </w:t>
      </w:r>
      <w:r w:rsidR="00FA4BDB" w:rsidRPr="00EF0971">
        <w:rPr>
          <w:rFonts w:ascii="Times New Roman" w:hAnsi="Times New Roman" w:cs="Times New Roman"/>
        </w:rPr>
        <w:t>former</w:t>
      </w:r>
      <w:r w:rsidR="00CA3E33" w:rsidRPr="00EF0971">
        <w:rPr>
          <w:rFonts w:ascii="Times New Roman" w:hAnsi="Times New Roman" w:cs="Times New Roman"/>
        </w:rPr>
        <w:t xml:space="preserve"> </w:t>
      </w:r>
      <w:r w:rsidR="00FB135F">
        <w:rPr>
          <w:rFonts w:ascii="Times New Roman" w:hAnsi="Times New Roman" w:cs="Times New Roman"/>
        </w:rPr>
        <w:t xml:space="preserve">may </w:t>
      </w:r>
      <w:r w:rsidR="00CA3E33" w:rsidRPr="00EF0971">
        <w:rPr>
          <w:rFonts w:ascii="Times New Roman" w:hAnsi="Times New Roman" w:cs="Times New Roman"/>
        </w:rPr>
        <w:t>confer 90- to 400,000-times the daily recommended intake</w:t>
      </w:r>
      <w:r w:rsidR="00FA4BDB" w:rsidRPr="00EF0971">
        <w:rPr>
          <w:rFonts w:ascii="Times New Roman" w:hAnsi="Times New Roman" w:cs="Times New Roman"/>
        </w:rPr>
        <w:t>,</w:t>
      </w:r>
      <w:r w:rsidR="00C0690F">
        <w:rPr>
          <w:rFonts w:ascii="Times New Roman" w:hAnsi="Times New Roman" w:cs="Times New Roman"/>
        </w:rPr>
        <w:fldChar w:fldCharType="begin">
          <w:fldData xml:space="preserve">PEVuZE5vdGU+PENpdGU+PFJlY051bT4zNDwvUmVjTnVtPjxEaXNwbGF5VGV4dD48c3R5bGUgZmFj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PEVuZE5vdGU+PENpdGU+PFJlY051bT4zNDwvUmVjTnVtPjxEaXNwbGF5VGV4dD48c3R5bGUgZmFj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C0690F">
        <w:rPr>
          <w:rFonts w:ascii="Times New Roman" w:hAnsi="Times New Roman" w:cs="Times New Roman"/>
        </w:rPr>
      </w:r>
      <w:r w:rsidR="00C0690F">
        <w:rPr>
          <w:rFonts w:ascii="Times New Roman" w:hAnsi="Times New Roman" w:cs="Times New Roman"/>
        </w:rPr>
        <w:fldChar w:fldCharType="separate"/>
      </w:r>
      <w:r w:rsidR="002E7895" w:rsidRPr="002E7895">
        <w:rPr>
          <w:rFonts w:ascii="Times New Roman" w:hAnsi="Times New Roman" w:cs="Times New Roman"/>
          <w:noProof/>
          <w:vertAlign w:val="superscript"/>
        </w:rPr>
        <w:t>34 36</w:t>
      </w:r>
      <w:r w:rsidR="00C0690F">
        <w:rPr>
          <w:rFonts w:ascii="Times New Roman" w:hAnsi="Times New Roman" w:cs="Times New Roman"/>
        </w:rPr>
        <w:fldChar w:fldCharType="end"/>
      </w:r>
      <w:r w:rsidR="00FA4BDB" w:rsidRPr="00EF0971">
        <w:rPr>
          <w:rFonts w:ascii="Times New Roman" w:hAnsi="Times New Roman" w:cs="Times New Roman"/>
        </w:rPr>
        <w:t xml:space="preserve"> and it has been suggested that i</w:t>
      </w:r>
      <w:r w:rsidR="00CA3E33" w:rsidRPr="00EF0971">
        <w:rPr>
          <w:rFonts w:ascii="Times New Roman" w:hAnsi="Times New Roman" w:cs="Times New Roman"/>
        </w:rPr>
        <w:t xml:space="preserve">mpaired iodine clearance and retention in </w:t>
      </w:r>
      <w:r w:rsidR="00FA4BDB" w:rsidRPr="00EF0971">
        <w:rPr>
          <w:rFonts w:ascii="Times New Roman" w:hAnsi="Times New Roman" w:cs="Times New Roman"/>
        </w:rPr>
        <w:t>kidney dysfunction</w:t>
      </w:r>
      <w:r w:rsidR="00CA3E33" w:rsidRPr="00EF0971">
        <w:rPr>
          <w:rFonts w:ascii="Times New Roman" w:hAnsi="Times New Roman" w:cs="Times New Roman"/>
        </w:rPr>
        <w:t xml:space="preserve"> may lead to hypo</w:t>
      </w:r>
      <w:r w:rsidR="00FA4BDB" w:rsidRPr="00EF0971">
        <w:rPr>
          <w:rFonts w:ascii="Times New Roman" w:hAnsi="Times New Roman" w:cs="Times New Roman"/>
        </w:rPr>
        <w:t>thyroidism</w:t>
      </w:r>
      <w:r w:rsidR="00CA3E33" w:rsidRPr="00EF0971">
        <w:rPr>
          <w:rFonts w:ascii="Times New Roman" w:hAnsi="Times New Roman" w:cs="Times New Roman"/>
        </w:rPr>
        <w:t xml:space="preserve"> via the Wolff-</w:t>
      </w:r>
      <w:proofErr w:type="spellStart"/>
      <w:r w:rsidR="00CA3E33" w:rsidRPr="00EF0971">
        <w:rPr>
          <w:rFonts w:ascii="Times New Roman" w:hAnsi="Times New Roman" w:cs="Times New Roman"/>
        </w:rPr>
        <w:t>Chaikoff</w:t>
      </w:r>
      <w:proofErr w:type="spellEnd"/>
      <w:r w:rsidR="00CA3E33" w:rsidRPr="00EF0971">
        <w:rPr>
          <w:rFonts w:ascii="Times New Roman" w:hAnsi="Times New Roman" w:cs="Times New Roman"/>
        </w:rPr>
        <w:t xml:space="preserve"> effect</w:t>
      </w:r>
      <w:r w:rsidR="00FA4BDB" w:rsidRPr="00EF0971">
        <w:rPr>
          <w:rFonts w:ascii="Times New Roman" w:hAnsi="Times New Roman" w:cs="Times New Roman"/>
        </w:rPr>
        <w:t>.</w:t>
      </w:r>
      <w:r w:rsidR="00C0690F">
        <w:rPr>
          <w:rFonts w:ascii="Times New Roman" w:hAnsi="Times New Roman" w:cs="Times New Roman"/>
        </w:rPr>
        <w:fldChar w:fldCharType="begin">
          <w:fldData xml:space="preserve">PEVuZE5vdGU+PENpdGU+PEF1dGhvcj5MZWU8L0F1dGhvcj48WWVhcj4yMDE1PC9ZZWFyPjxSZWNO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PEVuZE5vdGU+PENpdGU+PEF1dGhvcj5MZWU8L0F1dGhvcj48WWVhcj4yMDE1PC9ZZWFyPjxSZWNO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C0690F">
        <w:rPr>
          <w:rFonts w:ascii="Times New Roman" w:hAnsi="Times New Roman" w:cs="Times New Roman"/>
        </w:rPr>
      </w:r>
      <w:r w:rsidR="00C0690F">
        <w:rPr>
          <w:rFonts w:ascii="Times New Roman" w:hAnsi="Times New Roman" w:cs="Times New Roman"/>
        </w:rPr>
        <w:fldChar w:fldCharType="separate"/>
      </w:r>
      <w:r w:rsidR="002E7895" w:rsidRPr="002E7895">
        <w:rPr>
          <w:rFonts w:ascii="Times New Roman" w:hAnsi="Times New Roman" w:cs="Times New Roman"/>
          <w:noProof/>
          <w:vertAlign w:val="superscript"/>
        </w:rPr>
        <w:t>1-3 65</w:t>
      </w:r>
      <w:r w:rsidR="00C0690F">
        <w:rPr>
          <w:rFonts w:ascii="Times New Roman" w:hAnsi="Times New Roman" w:cs="Times New Roman"/>
        </w:rPr>
        <w:fldChar w:fldCharType="end"/>
      </w:r>
      <w:r w:rsidR="00FB135F">
        <w:rPr>
          <w:rFonts w:ascii="Times New Roman" w:hAnsi="Times New Roman" w:cs="Times New Roman"/>
        </w:rPr>
        <w:t xml:space="preserve"> </w:t>
      </w:r>
      <w:r w:rsidR="004F031D">
        <w:rPr>
          <w:rFonts w:ascii="Times New Roman" w:hAnsi="Times New Roman" w:cs="Times New Roman"/>
        </w:rPr>
        <w:t>In light of the potential direct toxicity of amiodarone on the thyroid,</w:t>
      </w:r>
      <w:r w:rsidR="004F031D">
        <w:rPr>
          <w:rFonts w:ascii="Times New Roman" w:hAnsi="Times New Roman" w:cs="Times New Roman"/>
        </w:rPr>
        <w:fldChar w:fldCharType="begin"/>
      </w:r>
      <w:r w:rsidR="004F031D">
        <w:rPr>
          <w:rFonts w:ascii="Times New Roman" w:hAnsi="Times New Roman" w:cs="Times New Roman"/>
        </w:rPr>
        <w:instrText xml:space="preserve"> ADDIN EN.CITE &lt;EndNote&gt;&lt;Cite&gt;&lt;Author&gt;Ylli&lt;/Author&gt;&lt;Year&gt;2021&lt;/Year&gt;&lt;RecNum&gt;72&lt;/RecNum&gt;&lt;DisplayText&gt;&lt;style face="superscript"&gt;66&lt;/style&gt;&lt;/DisplayText&gt;&lt;record&gt;&lt;rec-number&gt;72&lt;/rec-number&gt;&lt;foreign-keys&gt;&lt;key app="EN" db-id="rdap0wfwadfzw5erv2jvze20s9x0evedtfps" timestamp="1661795519"&gt;72&lt;/key&gt;&lt;/foreign-keys&gt;&lt;ref-type name="Journal Article"&gt;17&lt;/ref-type&gt;&lt;contributors&gt;&lt;authors&gt;&lt;author&gt;Ylli, D.&lt;/author&gt;&lt;author&gt;Wartofsky, L.&lt;/author&gt;&lt;author&gt;Burman, K. D.&lt;/author&gt;&lt;/authors&gt;&lt;/contributors&gt;&lt;auth-address&gt;Endocrine Section, MedStar Washington Hospital Center, Washington, DC.&amp;#xD;Faculty of Medicine, University of Medicine, Tirana, Albania.&lt;/auth-address&gt;&lt;titles&gt;&lt;title&gt;Evaluation and Treatment of Amiodarone-Induced Thyroid Disorders&lt;/title&gt;&lt;secondary-title&gt;J Clin Endocrinol Metab&lt;/secondary-title&gt;&lt;/titles&gt;&lt;periodical&gt;&lt;full-title&gt;J Clin Endocrinol Metab&lt;/full-title&gt;&lt;/periodical&gt;&lt;pages&gt;226-236&lt;/pages&gt;&lt;volume&gt;106&lt;/volume&gt;&lt;number&gt;1&lt;/number&gt;&lt;edition&gt;2020/11/08&lt;/edition&gt;&lt;keywords&gt;&lt;keyword&gt;Albania&lt;/keyword&gt;&lt;keyword&gt;Amiodarone/*adverse effects&lt;/keyword&gt;&lt;keyword&gt;Arrhythmias, Cardiac/drug therapy/etiology&lt;/keyword&gt;&lt;keyword&gt;Coronary Artery Disease/complications/drug therapy&lt;/keyword&gt;&lt;keyword&gt;Humans&lt;/keyword&gt;&lt;keyword&gt;Male&lt;/keyword&gt;&lt;keyword&gt;Middle Aged&lt;/keyword&gt;&lt;keyword&gt;Myocardial Infarction/complications/drug therapy&lt;/keyword&gt;&lt;keyword&gt;Thyroid Diseases/*chemically induced/diagnosis/*therapy&lt;/keyword&gt;&lt;keyword&gt;Thyroid Function Tests&lt;/keyword&gt;&lt;keyword&gt;*amiodarone&lt;/keyword&gt;&lt;keyword&gt;*hypothyroidism&lt;/keyword&gt;&lt;keyword&gt;*management&lt;/keyword&gt;&lt;keyword&gt;*thyroid&lt;/keyword&gt;&lt;keyword&gt;*thyroiditis&lt;/keyword&gt;&lt;keyword&gt;*thyrotoxicosis&lt;/keyword&gt;&lt;/keywords&gt;&lt;dates&gt;&lt;year&gt;2021&lt;/year&gt;&lt;pub-dates&gt;&lt;date&gt;Jan 1&lt;/date&gt;&lt;/pub-dates&gt;&lt;/dates&gt;&lt;isbn&gt;1945-7197 (Electronic)&amp;#xD;0021-972X (Linking)&lt;/isbn&gt;&lt;accession-num&gt;33159436&lt;/accession-num&gt;&lt;urls&gt;&lt;related-urls&gt;&lt;url&gt;https://www.ncbi.nlm.nih.gov/pubmed/33159436&lt;/url&gt;&lt;/related-urls&gt;&lt;/urls&gt;&lt;electronic-resource-num&gt;10.1210/clinem/dgaa686&lt;/electronic-resource-num&gt;&lt;/record&gt;&lt;/Cite&gt;&lt;/EndNote&gt;</w:instrText>
      </w:r>
      <w:r w:rsidR="004F031D">
        <w:rPr>
          <w:rFonts w:ascii="Times New Roman" w:hAnsi="Times New Roman" w:cs="Times New Roman"/>
        </w:rPr>
        <w:fldChar w:fldCharType="separate"/>
      </w:r>
      <w:r w:rsidR="004F031D" w:rsidRPr="004F031D">
        <w:rPr>
          <w:rFonts w:ascii="Times New Roman" w:hAnsi="Times New Roman" w:cs="Times New Roman"/>
          <w:noProof/>
          <w:vertAlign w:val="superscript"/>
        </w:rPr>
        <w:t>66</w:t>
      </w:r>
      <w:r w:rsidR="004F031D">
        <w:rPr>
          <w:rFonts w:ascii="Times New Roman" w:hAnsi="Times New Roman" w:cs="Times New Roman"/>
        </w:rPr>
        <w:fldChar w:fldCharType="end"/>
      </w:r>
      <w:r w:rsidR="004F031D">
        <w:rPr>
          <w:rFonts w:ascii="Times New Roman" w:hAnsi="Times New Roman" w:cs="Times New Roman"/>
        </w:rPr>
        <w:t xml:space="preserve"> it is possible that thyroid exposure to excess iodine in the context of reduced GFR may exacerbate the</w:t>
      </w:r>
      <w:r w:rsidR="00620433">
        <w:rPr>
          <w:rFonts w:ascii="Times New Roman" w:hAnsi="Times New Roman" w:cs="Times New Roman"/>
        </w:rPr>
        <w:t xml:space="preserve"> profound</w:t>
      </w:r>
      <w:r w:rsidR="004F031D">
        <w:rPr>
          <w:rFonts w:ascii="Times New Roman" w:hAnsi="Times New Roman" w:cs="Times New Roman"/>
        </w:rPr>
        <w:t xml:space="preserve"> </w:t>
      </w:r>
      <w:r w:rsidR="00620433">
        <w:rPr>
          <w:rFonts w:ascii="Times New Roman" w:hAnsi="Times New Roman" w:cs="Times New Roman"/>
        </w:rPr>
        <w:t>thyroid-related sequelae of this medication</w:t>
      </w:r>
      <w:r w:rsidR="004F031D">
        <w:rPr>
          <w:rFonts w:ascii="Times New Roman" w:hAnsi="Times New Roman" w:cs="Times New Roman"/>
        </w:rPr>
        <w:t xml:space="preserve">. </w:t>
      </w:r>
      <w:r w:rsidR="00FB135F">
        <w:rPr>
          <w:rFonts w:ascii="Times New Roman" w:hAnsi="Times New Roman" w:cs="Times New Roman"/>
        </w:rPr>
        <w:t xml:space="preserve">Given the </w:t>
      </w:r>
      <w:r w:rsidR="009523F0">
        <w:rPr>
          <w:rFonts w:ascii="Times New Roman" w:hAnsi="Times New Roman" w:cs="Times New Roman"/>
        </w:rPr>
        <w:t xml:space="preserve">high utilization of </w:t>
      </w:r>
      <w:r w:rsidR="00DC58E2">
        <w:rPr>
          <w:rFonts w:ascii="Times New Roman" w:hAnsi="Times New Roman" w:cs="Times New Roman"/>
        </w:rPr>
        <w:t>these procedures and medications</w:t>
      </w:r>
      <w:r w:rsidR="009523F0">
        <w:rPr>
          <w:rFonts w:ascii="Times New Roman" w:hAnsi="Times New Roman" w:cs="Times New Roman"/>
        </w:rPr>
        <w:t xml:space="preserve"> in CKD</w:t>
      </w:r>
      <w:r w:rsidR="00FB135F">
        <w:rPr>
          <w:rFonts w:ascii="Times New Roman" w:hAnsi="Times New Roman" w:cs="Times New Roman"/>
        </w:rPr>
        <w:t xml:space="preserve"> patients, our findings suggest that</w:t>
      </w:r>
      <w:r w:rsidR="009523F0">
        <w:rPr>
          <w:rFonts w:ascii="Times New Roman" w:hAnsi="Times New Roman" w:cs="Times New Roman"/>
        </w:rPr>
        <w:t xml:space="preserve"> closer monitoring </w:t>
      </w:r>
      <w:r w:rsidR="00E37515">
        <w:rPr>
          <w:rFonts w:ascii="Times New Roman" w:hAnsi="Times New Roman" w:cs="Times New Roman"/>
        </w:rPr>
        <w:t>o</w:t>
      </w:r>
      <w:r w:rsidR="009523F0">
        <w:rPr>
          <w:rFonts w:ascii="Times New Roman" w:hAnsi="Times New Roman" w:cs="Times New Roman"/>
        </w:rPr>
        <w:t>f</w:t>
      </w:r>
      <w:r w:rsidR="00E37515">
        <w:rPr>
          <w:rFonts w:ascii="Times New Roman" w:hAnsi="Times New Roman" w:cs="Times New Roman"/>
        </w:rPr>
        <w:t xml:space="preserve"> </w:t>
      </w:r>
      <w:r w:rsidR="009523F0">
        <w:rPr>
          <w:rFonts w:ascii="Times New Roman" w:hAnsi="Times New Roman" w:cs="Times New Roman"/>
        </w:rPr>
        <w:t xml:space="preserve">thyroid function </w:t>
      </w:r>
      <w:r w:rsidR="00C51022">
        <w:rPr>
          <w:rFonts w:ascii="Times New Roman" w:hAnsi="Times New Roman" w:cs="Times New Roman"/>
        </w:rPr>
        <w:t xml:space="preserve">may be rendered following </w:t>
      </w:r>
      <w:r w:rsidR="00DC58E2">
        <w:rPr>
          <w:rFonts w:ascii="Times New Roman" w:hAnsi="Times New Roman" w:cs="Times New Roman"/>
        </w:rPr>
        <w:t>exposure to iodinated contrast media and/or amiod</w:t>
      </w:r>
      <w:r w:rsidR="00E37515">
        <w:rPr>
          <w:rFonts w:ascii="Times New Roman" w:hAnsi="Times New Roman" w:cs="Times New Roman"/>
        </w:rPr>
        <w:t>a</w:t>
      </w:r>
      <w:r w:rsidR="00DC58E2">
        <w:rPr>
          <w:rFonts w:ascii="Times New Roman" w:hAnsi="Times New Roman" w:cs="Times New Roman"/>
        </w:rPr>
        <w:t>rone</w:t>
      </w:r>
      <w:r w:rsidR="00C51022">
        <w:rPr>
          <w:rFonts w:ascii="Times New Roman" w:hAnsi="Times New Roman" w:cs="Times New Roman"/>
        </w:rPr>
        <w:t>.</w:t>
      </w:r>
    </w:p>
    <w:p w14:paraId="30CC8E0C" w14:textId="0D27CF1C" w:rsidR="00663454" w:rsidRDefault="009523F0" w:rsidP="00EF0971">
      <w:pPr>
        <w:pStyle w:val="Default"/>
        <w:spacing w:line="480" w:lineRule="auto"/>
        <w:ind w:firstLine="720"/>
        <w:contextualSpacing/>
        <w:rPr>
          <w:rFonts w:ascii="Times New Roman" w:hAnsi="Times New Roman" w:cs="Times New Roman"/>
        </w:rPr>
      </w:pPr>
      <w:r>
        <w:rPr>
          <w:rFonts w:ascii="Times New Roman" w:hAnsi="Times New Roman" w:cs="Times New Roman"/>
        </w:rPr>
        <w:t xml:space="preserve">While the discriminatory performance of our risk score may be improved by adding other factors such as dietary </w:t>
      </w:r>
      <w:r w:rsidR="00DC58E2">
        <w:rPr>
          <w:rFonts w:ascii="Times New Roman" w:hAnsi="Times New Roman" w:cs="Times New Roman"/>
        </w:rPr>
        <w:t>intake (i.e., consumption of iodine-rich foods</w:t>
      </w:r>
      <w:r w:rsidR="00C0690F">
        <w:rPr>
          <w:rFonts w:ascii="Times New Roman" w:hAnsi="Times New Roman" w:cs="Times New Roman"/>
        </w:rPr>
        <w:fldChar w:fldCharType="begin">
          <w:fldData xml:space="preserve">PEVuZE5vdGU+PENpdGU+PEF1dGhvcj5UYWtlZGE8L0F1dGhvcj48WWVhcj4xOTkzPC9ZZWFyPjxS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PEVuZE5vdGU+PENpdGU+PEF1dGhvcj5UYWtlZGE8L0F1dGhvcj48WWVhcj4xOTkzPC9ZZWFyPjxS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C0690F">
        <w:rPr>
          <w:rFonts w:ascii="Times New Roman" w:hAnsi="Times New Roman" w:cs="Times New Roman"/>
        </w:rPr>
      </w:r>
      <w:r w:rsidR="00C0690F">
        <w:rPr>
          <w:rFonts w:ascii="Times New Roman" w:hAnsi="Times New Roman" w:cs="Times New Roman"/>
        </w:rPr>
        <w:fldChar w:fldCharType="separate"/>
      </w:r>
      <w:r w:rsidR="002E7895" w:rsidRPr="002E7895">
        <w:rPr>
          <w:rFonts w:ascii="Times New Roman" w:hAnsi="Times New Roman" w:cs="Times New Roman"/>
          <w:noProof/>
          <w:vertAlign w:val="superscript"/>
        </w:rPr>
        <w:t>67 68</w:t>
      </w:r>
      <w:r w:rsidR="00C0690F">
        <w:rPr>
          <w:rFonts w:ascii="Times New Roman" w:hAnsi="Times New Roman" w:cs="Times New Roman"/>
        </w:rPr>
        <w:fldChar w:fldCharType="end"/>
      </w:r>
      <w:r w:rsidR="00DC58E2">
        <w:rPr>
          <w:rFonts w:ascii="Times New Roman" w:hAnsi="Times New Roman" w:cs="Times New Roman"/>
        </w:rPr>
        <w:t>)</w:t>
      </w:r>
      <w:r w:rsidR="001E5CDE">
        <w:rPr>
          <w:rFonts w:ascii="Times New Roman" w:hAnsi="Times New Roman" w:cs="Times New Roman"/>
        </w:rPr>
        <w:t xml:space="preserve"> and/or</w:t>
      </w:r>
      <w:r>
        <w:rPr>
          <w:rFonts w:ascii="Times New Roman" w:hAnsi="Times New Roman" w:cs="Times New Roman"/>
        </w:rPr>
        <w:t xml:space="preserve"> other </w:t>
      </w:r>
      <w:r w:rsidR="00DC58E2">
        <w:rPr>
          <w:rFonts w:ascii="Times New Roman" w:hAnsi="Times New Roman" w:cs="Times New Roman"/>
        </w:rPr>
        <w:t xml:space="preserve">laboratory test results </w:t>
      </w:r>
      <w:r>
        <w:rPr>
          <w:rFonts w:ascii="Times New Roman" w:hAnsi="Times New Roman" w:cs="Times New Roman"/>
        </w:rPr>
        <w:t>(i.e., autoimmune thyroid disease</w:t>
      </w:r>
      <w:r w:rsidR="001E5CDE">
        <w:rPr>
          <w:rFonts w:ascii="Times New Roman" w:hAnsi="Times New Roman" w:cs="Times New Roman"/>
        </w:rPr>
        <w:t xml:space="preserve"> markers</w:t>
      </w:r>
      <w:r w:rsidR="00C0690F">
        <w:rPr>
          <w:rFonts w:ascii="Times New Roman" w:hAnsi="Times New Roman" w:cs="Times New Roman"/>
        </w:rPr>
        <w:fldChar w:fldCharType="begin">
          <w:fldData xml:space="preserve">PEVuZE5vdGU+PENpdGU+PFJlY051bT42NzwvUmVjTnVtPjxEaXNwbGF5VGV4dD48c3R5bGUgZmFj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</w:fldData>
        </w:fldChar>
      </w:r>
      <w:r w:rsidR="002E7895">
        <w:rPr>
          <w:rFonts w:ascii="Times New Roman" w:hAnsi="Times New Roman" w:cs="Times New Roman"/>
        </w:rPr>
        <w:instrText xml:space="preserve"> ADDIN EN.CITE </w:instrText>
      </w:r>
      <w:r w:rsidR="002E7895">
        <w:rPr>
          <w:rFonts w:ascii="Times New Roman" w:hAnsi="Times New Roman" w:cs="Times New Roman"/>
        </w:rPr>
        <w:fldChar w:fldCharType="begin">
          <w:fldData xml:space="preserve">PEVuZE5vdGU+PENpdGU+PFJlY051bT42NzwvUmVjTnVtPjxEaXNwbGF5VGV4dD48c3R5bGUgZmFj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</w:fldData>
        </w:fldChar>
      </w:r>
      <w:r w:rsidR="002E7895">
        <w:rPr>
          <w:rFonts w:ascii="Times New Roman" w:hAnsi="Times New Roman" w:cs="Times New Roman"/>
        </w:rPr>
        <w:instrText xml:space="preserve"> ADDIN EN.CITE.DATA </w:instrText>
      </w:r>
      <w:r w:rsidR="002E7895">
        <w:rPr>
          <w:rFonts w:ascii="Times New Roman" w:hAnsi="Times New Roman" w:cs="Times New Roman"/>
        </w:rPr>
      </w:r>
      <w:r w:rsidR="002E7895">
        <w:rPr>
          <w:rFonts w:ascii="Times New Roman" w:hAnsi="Times New Roman" w:cs="Times New Roman"/>
        </w:rPr>
        <w:fldChar w:fldCharType="end"/>
      </w:r>
      <w:r w:rsidR="00C0690F">
        <w:rPr>
          <w:rFonts w:ascii="Times New Roman" w:hAnsi="Times New Roman" w:cs="Times New Roman"/>
        </w:rPr>
      </w:r>
      <w:r w:rsidR="00C0690F">
        <w:rPr>
          <w:rFonts w:ascii="Times New Roman" w:hAnsi="Times New Roman" w:cs="Times New Roman"/>
        </w:rPr>
        <w:fldChar w:fldCharType="separate"/>
      </w:r>
      <w:r w:rsidR="004F031D" w:rsidRPr="004F031D">
        <w:rPr>
          <w:rFonts w:ascii="Times New Roman" w:hAnsi="Times New Roman" w:cs="Times New Roman"/>
          <w:noProof/>
          <w:vertAlign w:val="superscript"/>
        </w:rPr>
        <w:t>69</w:t>
      </w:r>
      <w:r w:rsidR="00C0690F">
        <w:rPr>
          <w:rFonts w:ascii="Times New Roman" w:hAnsi="Times New Roman" w:cs="Times New Roman"/>
        </w:rPr>
        <w:fldChar w:fldCharType="end"/>
      </w:r>
      <w:r w:rsidR="001E5CDE">
        <w:rPr>
          <w:rFonts w:ascii="Times New Roman" w:hAnsi="Times New Roman" w:cs="Times New Roman"/>
        </w:rPr>
        <w:t xml:space="preserve">), </w:t>
      </w:r>
      <w:r>
        <w:rPr>
          <w:rFonts w:ascii="Times New Roman" w:hAnsi="Times New Roman" w:cs="Times New Roman"/>
        </w:rPr>
        <w:t xml:space="preserve">these </w:t>
      </w:r>
      <w:r w:rsidR="001E5CDE">
        <w:rPr>
          <w:rFonts w:ascii="Times New Roman" w:hAnsi="Times New Roman" w:cs="Times New Roman"/>
        </w:rPr>
        <w:t>potential predictors</w:t>
      </w:r>
      <w:r>
        <w:rPr>
          <w:rFonts w:ascii="Times New Roman" w:hAnsi="Times New Roman" w:cs="Times New Roman"/>
        </w:rPr>
        <w:t xml:space="preserve"> are difficult to </w:t>
      </w:r>
      <w:r>
        <w:rPr>
          <w:rFonts w:ascii="Times New Roman" w:hAnsi="Times New Roman" w:cs="Times New Roman"/>
        </w:rPr>
        <w:lastRenderedPageBreak/>
        <w:t>capture because they are not consistently</w:t>
      </w:r>
      <w:r w:rsidR="008C21A9">
        <w:rPr>
          <w:rFonts w:ascii="Times New Roman" w:hAnsi="Times New Roman" w:cs="Times New Roman"/>
        </w:rPr>
        <w:t xml:space="preserve"> assessed </w:t>
      </w:r>
      <w:r>
        <w:rPr>
          <w:rFonts w:ascii="Times New Roman" w:hAnsi="Times New Roman" w:cs="Times New Roman"/>
        </w:rPr>
        <w:t>in the clinical setting and/or</w:t>
      </w:r>
      <w:r w:rsidR="001E5CDE">
        <w:rPr>
          <w:rFonts w:ascii="Times New Roman" w:hAnsi="Times New Roman" w:cs="Times New Roman"/>
        </w:rPr>
        <w:t xml:space="preserve"> required</w:t>
      </w:r>
      <w:r>
        <w:rPr>
          <w:rFonts w:ascii="Times New Roman" w:hAnsi="Times New Roman" w:cs="Times New Roman"/>
        </w:rPr>
        <w:t xml:space="preserve"> trained specialists</w:t>
      </w:r>
      <w:r w:rsidR="00247A7E">
        <w:rPr>
          <w:rFonts w:ascii="Times New Roman" w:hAnsi="Times New Roman" w:cs="Times New Roman"/>
        </w:rPr>
        <w:t xml:space="preserve"> for the</w:t>
      </w:r>
      <w:r w:rsidR="001E5CDE">
        <w:rPr>
          <w:rFonts w:ascii="Times New Roman" w:hAnsi="Times New Roman" w:cs="Times New Roman"/>
        </w:rPr>
        <w:t>ir</w:t>
      </w:r>
      <w:r w:rsidR="00247A7E">
        <w:rPr>
          <w:rFonts w:ascii="Times New Roman" w:hAnsi="Times New Roman" w:cs="Times New Roman"/>
        </w:rPr>
        <w:t xml:space="preserve"> </w:t>
      </w:r>
      <w:r w:rsidR="001E5CDE">
        <w:rPr>
          <w:rFonts w:ascii="Times New Roman" w:hAnsi="Times New Roman" w:cs="Times New Roman"/>
        </w:rPr>
        <w:t xml:space="preserve">collection and/or </w:t>
      </w:r>
      <w:r w:rsidR="00247A7E">
        <w:rPr>
          <w:rFonts w:ascii="Times New Roman" w:hAnsi="Times New Roman" w:cs="Times New Roman"/>
        </w:rPr>
        <w:t>interpretation</w:t>
      </w:r>
      <w:r w:rsidR="001E5CDE">
        <w:rPr>
          <w:rFonts w:ascii="Times New Roman" w:hAnsi="Times New Roman" w:cs="Times New Roman"/>
        </w:rPr>
        <w:t xml:space="preserve">. </w:t>
      </w:r>
      <w:r w:rsidR="008C21A9">
        <w:rPr>
          <w:rFonts w:ascii="Times New Roman" w:hAnsi="Times New Roman" w:cs="Times New Roman"/>
        </w:rPr>
        <w:t>F</w:t>
      </w:r>
      <w:r w:rsidR="00247A7E">
        <w:rPr>
          <w:rFonts w:ascii="Times New Roman" w:hAnsi="Times New Roman" w:cs="Times New Roman"/>
        </w:rPr>
        <w:t xml:space="preserve">uture studies may be needed to further develop and refine comprehensive risk models that account for additional measures specific to the CKD population that may help predict </w:t>
      </w:r>
      <w:r w:rsidR="008C21A9">
        <w:rPr>
          <w:rFonts w:ascii="Times New Roman" w:hAnsi="Times New Roman" w:cs="Times New Roman"/>
        </w:rPr>
        <w:t xml:space="preserve">the development of </w:t>
      </w:r>
      <w:r w:rsidR="00247A7E">
        <w:rPr>
          <w:rFonts w:ascii="Times New Roman" w:hAnsi="Times New Roman" w:cs="Times New Roman"/>
        </w:rPr>
        <w:t>thyroid disease more precisel</w:t>
      </w:r>
      <w:r w:rsidR="008C21A9">
        <w:rPr>
          <w:rFonts w:ascii="Times New Roman" w:hAnsi="Times New Roman" w:cs="Times New Roman"/>
        </w:rPr>
        <w:t xml:space="preserve">y. </w:t>
      </w:r>
      <w:r w:rsidR="00247A7E">
        <w:rPr>
          <w:rFonts w:ascii="Times New Roman" w:hAnsi="Times New Roman" w:cs="Times New Roman"/>
        </w:rPr>
        <w:t xml:space="preserve">Nonetheless, our study shows that clinical characteristics readily available in </w:t>
      </w:r>
      <w:r w:rsidR="008C21A9">
        <w:rPr>
          <w:rFonts w:ascii="Times New Roman" w:hAnsi="Times New Roman" w:cs="Times New Roman"/>
        </w:rPr>
        <w:t>claims data and the</w:t>
      </w:r>
      <w:r w:rsidR="00247A7E">
        <w:rPr>
          <w:rFonts w:ascii="Times New Roman" w:hAnsi="Times New Roman" w:cs="Times New Roman"/>
        </w:rPr>
        <w:t xml:space="preserve"> electronic health record can be used to </w:t>
      </w:r>
      <w:r w:rsidR="00663454">
        <w:rPr>
          <w:rFonts w:ascii="Times New Roman" w:hAnsi="Times New Roman" w:cs="Times New Roman"/>
        </w:rPr>
        <w:t>conveniently</w:t>
      </w:r>
      <w:r w:rsidR="00247A7E">
        <w:rPr>
          <w:rFonts w:ascii="Times New Roman" w:hAnsi="Times New Roman" w:cs="Times New Roman"/>
        </w:rPr>
        <w:t xml:space="preserve"> risk-stratify CKD patients in </w:t>
      </w:r>
      <w:r w:rsidR="008C21A9">
        <w:rPr>
          <w:rFonts w:ascii="Times New Roman" w:hAnsi="Times New Roman" w:cs="Times New Roman"/>
        </w:rPr>
        <w:t xml:space="preserve">measuring </w:t>
      </w:r>
      <w:r w:rsidR="00247A7E">
        <w:rPr>
          <w:rFonts w:ascii="Times New Roman" w:hAnsi="Times New Roman" w:cs="Times New Roman"/>
        </w:rPr>
        <w:t>their hypothyroid-related risk</w:t>
      </w:r>
      <w:r w:rsidR="008C21A9">
        <w:rPr>
          <w:rFonts w:ascii="Times New Roman" w:hAnsi="Times New Roman" w:cs="Times New Roman"/>
        </w:rPr>
        <w:t>.</w:t>
      </w:r>
    </w:p>
    <w:p w14:paraId="79962484" w14:textId="5036A9D2" w:rsidR="00AA6CD8" w:rsidRPr="00EF0971" w:rsidRDefault="00DC58E2" w:rsidP="003E73F9">
      <w:pPr>
        <w:pStyle w:val="Default"/>
        <w:spacing w:line="48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 xml:space="preserve"> </w:t>
      </w:r>
      <w:r>
        <w:rPr>
          <w:rFonts w:ascii="Times New Roman" w:hAnsi="Times New Roman" w:cs="Times New Roman"/>
          <w:shd w:val="clear" w:color="auto" w:fill="FFFFFF"/>
        </w:rPr>
        <w:tab/>
      </w:r>
      <w:r w:rsidR="00663454" w:rsidRPr="00D04F23">
        <w:rPr>
          <w:rFonts w:ascii="Times New Roman" w:hAnsi="Times New Roman" w:cs="Times New Roman"/>
          <w:shd w:val="clear" w:color="auto" w:fill="FFFFFF"/>
        </w:rPr>
        <w:t xml:space="preserve">The strengths of our study include its examination of a </w:t>
      </w:r>
      <w:r w:rsidR="00E86A98">
        <w:rPr>
          <w:rFonts w:ascii="Times New Roman" w:hAnsi="Times New Roman" w:cs="Times New Roman"/>
          <w:shd w:val="clear" w:color="auto" w:fill="FFFFFF"/>
        </w:rPr>
        <w:t>large national co</w:t>
      </w:r>
      <w:r w:rsidR="00663454" w:rsidRPr="00D04F23">
        <w:rPr>
          <w:rFonts w:ascii="Times New Roman" w:hAnsi="Times New Roman" w:cs="Times New Roman"/>
          <w:shd w:val="clear" w:color="auto" w:fill="FFFFFF"/>
        </w:rPr>
        <w:t xml:space="preserve">ntemporary cohort of US adults with extended follow-up; detailed availability of longitudinal data on </w:t>
      </w:r>
      <w:r w:rsidR="00663454" w:rsidRPr="00D04F23">
        <w:rPr>
          <w:rFonts w:ascii="Times New Roman" w:hAnsi="Times New Roman" w:cs="Times New Roman"/>
        </w:rPr>
        <w:t xml:space="preserve">socio-demographics, comorbidities, </w:t>
      </w:r>
      <w:r w:rsidR="008C21A9">
        <w:rPr>
          <w:rFonts w:ascii="Times New Roman" w:hAnsi="Times New Roman" w:cs="Times New Roman"/>
        </w:rPr>
        <w:t xml:space="preserve">procedures, medications, </w:t>
      </w:r>
      <w:r w:rsidR="00663454" w:rsidRPr="00D04F23">
        <w:rPr>
          <w:rFonts w:ascii="Times New Roman" w:hAnsi="Times New Roman" w:cs="Times New Roman"/>
        </w:rPr>
        <w:t>laboratory results</w:t>
      </w:r>
      <w:r w:rsidR="00663454">
        <w:rPr>
          <w:rFonts w:ascii="Times New Roman" w:hAnsi="Times New Roman" w:cs="Times New Roman"/>
        </w:rPr>
        <w:t>, and clinical events</w:t>
      </w:r>
      <w:r w:rsidR="00663454" w:rsidRPr="00D04F23">
        <w:rPr>
          <w:rFonts w:ascii="Times New Roman" w:hAnsi="Times New Roman" w:cs="Times New Roman"/>
        </w:rPr>
        <w:t xml:space="preserve">; </w:t>
      </w:r>
      <w:r w:rsidR="00105667">
        <w:rPr>
          <w:rFonts w:ascii="Times New Roman" w:hAnsi="Times New Roman" w:cs="Times New Roman"/>
        </w:rPr>
        <w:t xml:space="preserve">and </w:t>
      </w:r>
      <w:r w:rsidR="00663454" w:rsidRPr="00D04F23">
        <w:rPr>
          <w:rFonts w:ascii="Times New Roman" w:hAnsi="Times New Roman" w:cs="Times New Roman"/>
        </w:rPr>
        <w:t>rigorous ascertainment of incident thyroid status</w:t>
      </w:r>
      <w:r w:rsidR="00105667">
        <w:rPr>
          <w:rFonts w:ascii="Times New Roman" w:hAnsi="Times New Roman" w:cs="Times New Roman"/>
        </w:rPr>
        <w:t xml:space="preserve">. </w:t>
      </w:r>
      <w:r w:rsidR="00663454" w:rsidRPr="00D04F23">
        <w:rPr>
          <w:rFonts w:ascii="Times New Roman" w:hAnsi="Times New Roman" w:cs="Times New Roman"/>
          <w:shd w:val="clear" w:color="auto" w:fill="FFFFFF"/>
        </w:rPr>
        <w:t>However, several limitations of our study bear mention.</w:t>
      </w:r>
      <w:r w:rsidR="00705295">
        <w:rPr>
          <w:rFonts w:ascii="Times New Roman" w:hAnsi="Times New Roman" w:cs="Times New Roman"/>
          <w:shd w:val="clear" w:color="auto" w:fill="FFFFFF"/>
        </w:rPr>
        <w:t xml:space="preserve"> </w:t>
      </w:r>
      <w:r w:rsidR="00CD27F5">
        <w:rPr>
          <w:rFonts w:ascii="Times New Roman" w:hAnsi="Times New Roman" w:cs="Times New Roman"/>
        </w:rPr>
        <w:t>First, o</w:t>
      </w:r>
      <w:r w:rsidR="00705295">
        <w:rPr>
          <w:rFonts w:ascii="Times New Roman" w:hAnsi="Times New Roman" w:cs="Times New Roman"/>
        </w:rPr>
        <w:t xml:space="preserve">ur cohort consisted of patients with moderate-to-advanced CKD, and </w:t>
      </w:r>
      <w:r w:rsidR="00705295">
        <w:rPr>
          <w:rFonts w:ascii="Times New Roman" w:hAnsi="Times New Roman" w:cs="Times New Roman"/>
          <w:shd w:val="clear" w:color="auto" w:fill="FFFFFF"/>
        </w:rPr>
        <w:t>p</w:t>
      </w:r>
      <w:r w:rsidR="00705295">
        <w:rPr>
          <w:rFonts w:ascii="Times New Roman" w:hAnsi="Times New Roman" w:cs="Times New Roman"/>
        </w:rPr>
        <w:t xml:space="preserve">redicted hypothyroidism should be interpreted with caution in patients with </w:t>
      </w:r>
      <w:r w:rsidR="00CD27F5">
        <w:rPr>
          <w:rFonts w:ascii="Times New Roman" w:hAnsi="Times New Roman" w:cs="Times New Roman"/>
        </w:rPr>
        <w:t>milder</w:t>
      </w:r>
      <w:r w:rsidR="00705295">
        <w:rPr>
          <w:rFonts w:ascii="Times New Roman" w:hAnsi="Times New Roman" w:cs="Times New Roman"/>
        </w:rPr>
        <w:t xml:space="preserve"> degrees of kidney dysfunction</w:t>
      </w:r>
      <w:r w:rsidR="00CD27F5">
        <w:rPr>
          <w:rFonts w:ascii="Times New Roman" w:hAnsi="Times New Roman" w:cs="Times New Roman"/>
        </w:rPr>
        <w:t>. Hence, f</w:t>
      </w:r>
      <w:r w:rsidR="00705295">
        <w:rPr>
          <w:rFonts w:ascii="Times New Roman" w:hAnsi="Times New Roman" w:cs="Times New Roman"/>
        </w:rPr>
        <w:t xml:space="preserve">uture </w:t>
      </w:r>
      <w:r w:rsidR="00CD27F5">
        <w:rPr>
          <w:rFonts w:ascii="Times New Roman" w:hAnsi="Times New Roman" w:cs="Times New Roman"/>
        </w:rPr>
        <w:t xml:space="preserve">study of </w:t>
      </w:r>
      <w:r w:rsidR="00705295">
        <w:rPr>
          <w:rFonts w:ascii="Times New Roman" w:hAnsi="Times New Roman" w:cs="Times New Roman"/>
        </w:rPr>
        <w:t xml:space="preserve">model refinements </w:t>
      </w:r>
      <w:r w:rsidR="004D7807">
        <w:rPr>
          <w:rFonts w:ascii="Times New Roman" w:hAnsi="Times New Roman" w:cs="Times New Roman"/>
        </w:rPr>
        <w:t>is</w:t>
      </w:r>
      <w:r w:rsidR="00CD27F5">
        <w:rPr>
          <w:rFonts w:ascii="Times New Roman" w:hAnsi="Times New Roman" w:cs="Times New Roman"/>
        </w:rPr>
        <w:t xml:space="preserve"> needed that</w:t>
      </w:r>
      <w:r w:rsidR="00705295">
        <w:rPr>
          <w:rFonts w:ascii="Times New Roman" w:hAnsi="Times New Roman" w:cs="Times New Roman"/>
        </w:rPr>
        <w:t xml:space="preserve"> include a mixture of cohorts more representative of earlier</w:t>
      </w:r>
      <w:r w:rsidR="00CD27F5">
        <w:rPr>
          <w:rFonts w:ascii="Times New Roman" w:hAnsi="Times New Roman" w:cs="Times New Roman"/>
        </w:rPr>
        <w:t>-stage</w:t>
      </w:r>
      <w:r w:rsidR="00705295">
        <w:rPr>
          <w:rFonts w:ascii="Times New Roman" w:hAnsi="Times New Roman" w:cs="Times New Roman"/>
        </w:rPr>
        <w:t xml:space="preserve"> CKD </w:t>
      </w:r>
      <w:r w:rsidR="00CD27F5">
        <w:rPr>
          <w:rFonts w:ascii="Times New Roman" w:hAnsi="Times New Roman" w:cs="Times New Roman"/>
        </w:rPr>
        <w:t xml:space="preserve">patients. Second, </w:t>
      </w:r>
      <w:r w:rsidR="00CD27F5">
        <w:rPr>
          <w:rFonts w:ascii="Times New Roman" w:hAnsi="Times New Roman" w:cs="Times New Roman"/>
          <w:shd w:val="clear" w:color="auto" w:fill="FFFFFF"/>
        </w:rPr>
        <w:t xml:space="preserve">the </w:t>
      </w:r>
      <w:r w:rsidR="00CD27F5" w:rsidRPr="00C1738C">
        <w:rPr>
          <w:rFonts w:ascii="Times New Roman" w:hAnsi="Times New Roman" w:cs="Times New Roman"/>
          <w:shd w:val="clear" w:color="auto" w:fill="FFFFFF"/>
        </w:rPr>
        <w:t xml:space="preserve">performance of the prediction </w:t>
      </w:r>
      <w:r w:rsidR="00663454" w:rsidRPr="00C1738C">
        <w:rPr>
          <w:rFonts w:ascii="Times New Roman" w:hAnsi="Times New Roman" w:cs="Times New Roman"/>
          <w:shd w:val="clear" w:color="auto" w:fill="FFFFFF"/>
        </w:rPr>
        <w:t>model performance may depend on the accuracy of data on comorbid</w:t>
      </w:r>
      <w:r w:rsidR="003E73F9" w:rsidRPr="00C1738C">
        <w:rPr>
          <w:rFonts w:ascii="Times New Roman" w:hAnsi="Times New Roman" w:cs="Times New Roman"/>
          <w:shd w:val="clear" w:color="auto" w:fill="FFFFFF"/>
        </w:rPr>
        <w:t xml:space="preserve">ities, procedures, and laboratory results. </w:t>
      </w:r>
      <w:r w:rsidR="00663454" w:rsidRPr="00C1738C">
        <w:rPr>
          <w:rFonts w:ascii="Times New Roman" w:hAnsi="Times New Roman" w:cs="Times New Roman"/>
        </w:rPr>
        <w:t>W</w:t>
      </w:r>
      <w:r w:rsidR="003E73F9" w:rsidRPr="00C1738C">
        <w:rPr>
          <w:rFonts w:ascii="Times New Roman" w:hAnsi="Times New Roman" w:cs="Times New Roman"/>
        </w:rPr>
        <w:t>hile we</w:t>
      </w:r>
      <w:r w:rsidR="00663454" w:rsidRPr="00C1738C">
        <w:rPr>
          <w:rFonts w:ascii="Times New Roman" w:hAnsi="Times New Roman" w:cs="Times New Roman"/>
        </w:rPr>
        <w:t xml:space="preserve"> used specific diagnostic codes </w:t>
      </w:r>
      <w:r w:rsidR="003E73F9" w:rsidRPr="00C1738C">
        <w:rPr>
          <w:rFonts w:ascii="Times New Roman" w:hAnsi="Times New Roman" w:cs="Times New Roman"/>
        </w:rPr>
        <w:t>from</w:t>
      </w:r>
      <w:r w:rsidR="00663454" w:rsidRPr="00C1738C">
        <w:rPr>
          <w:rFonts w:ascii="Times New Roman" w:hAnsi="Times New Roman" w:cs="Times New Roman"/>
        </w:rPr>
        <w:t xml:space="preserve"> the claims and electronic health records </w:t>
      </w:r>
      <w:r w:rsidR="003E73F9" w:rsidRPr="00C1738C">
        <w:rPr>
          <w:rFonts w:ascii="Times New Roman" w:hAnsi="Times New Roman" w:cs="Times New Roman"/>
        </w:rPr>
        <w:t>data, we</w:t>
      </w:r>
      <w:r w:rsidR="00663454" w:rsidRPr="00C1738C">
        <w:rPr>
          <w:rFonts w:ascii="Times New Roman" w:hAnsi="Times New Roman" w:cs="Times New Roman"/>
        </w:rPr>
        <w:t xml:space="preserve"> were not able to confirm their accuracy</w:t>
      </w:r>
      <w:r w:rsidR="003E73F9" w:rsidRPr="00C1738C">
        <w:rPr>
          <w:rFonts w:ascii="Times New Roman" w:hAnsi="Times New Roman" w:cs="Times New Roman"/>
        </w:rPr>
        <w:t xml:space="preserve">. </w:t>
      </w:r>
      <w:r w:rsidR="00C1738C" w:rsidRPr="00C1738C">
        <w:rPr>
          <w:rFonts w:ascii="Times New Roman" w:hAnsi="Times New Roman" w:cs="Times New Roman"/>
        </w:rPr>
        <w:t xml:space="preserve">Third, </w:t>
      </w:r>
      <w:r w:rsidR="00C1738C" w:rsidRPr="00EF0971">
        <w:rPr>
          <w:rFonts w:ascii="Times New Roman" w:hAnsi="Times New Roman" w:cs="Times New Roman"/>
        </w:rPr>
        <w:t>ascertainment of incident hypothyroidism relied solely on serum TSH levels</w:t>
      </w:r>
      <w:r w:rsidR="00C1738C">
        <w:rPr>
          <w:rFonts w:ascii="Times New Roman" w:hAnsi="Times New Roman" w:cs="Times New Roman"/>
        </w:rPr>
        <w:t xml:space="preserve">. </w:t>
      </w:r>
      <w:r w:rsidR="00E37515">
        <w:rPr>
          <w:rFonts w:ascii="Times New Roman" w:hAnsi="Times New Roman" w:cs="Times New Roman"/>
          <w:shd w:val="clear" w:color="auto" w:fill="FFFFFF"/>
        </w:rPr>
        <w:t>G</w:t>
      </w:r>
      <w:r w:rsidR="009A6499" w:rsidRPr="00D04F23">
        <w:rPr>
          <w:rFonts w:ascii="Times New Roman" w:hAnsi="Times New Roman" w:cs="Times New Roman"/>
          <w:shd w:val="clear" w:color="auto" w:fill="FFFFFF"/>
        </w:rPr>
        <w:t xml:space="preserve">iven the sparsity of </w:t>
      </w:r>
      <w:r w:rsidR="00EF7BCF">
        <w:rPr>
          <w:rFonts w:ascii="Times New Roman" w:hAnsi="Times New Roman" w:cs="Times New Roman"/>
          <w:shd w:val="clear" w:color="auto" w:fill="FFFFFF"/>
        </w:rPr>
        <w:t xml:space="preserve">repeated </w:t>
      </w:r>
      <w:r w:rsidR="009A6499" w:rsidRPr="00D04F23">
        <w:rPr>
          <w:rFonts w:ascii="Times New Roman" w:hAnsi="Times New Roman" w:cs="Times New Roman"/>
          <w:shd w:val="clear" w:color="auto" w:fill="FFFFFF"/>
        </w:rPr>
        <w:t>FT4 and free triiodothyronine measurements and their unclear accuracy in kidney disease (i.e., peripheral conversion of T4- to-T3 is sensitive to non-thyroidal illness; routinely used FT4 assays are dependent upon protein-hormone binding, and the presence of uremic toxins that interfere with protein-hormone binding may lead to spurious levels</w:t>
      </w:r>
      <w:r w:rsidR="006C694D">
        <w:rPr>
          <w:rFonts w:ascii="Times New Roman" w:hAnsi="Times New Roman" w:cs="Times New Roman"/>
          <w:shd w:val="clear" w:color="auto" w:fill="FFFFFF"/>
        </w:rPr>
        <w:fldChar w:fldCharType="begin">
          <w:fldData xml:space="preserve">PEVuZE5vdGU+PENpdGU+PFJlY051bT44PC9SZWNOdW0+PERpc3BsYXlUZXh0PjxzdHlsZSBmYWNl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</w:fldData>
        </w:fldChar>
      </w:r>
      <w:r w:rsidR="002E7895">
        <w:rPr>
          <w:rFonts w:ascii="Times New Roman" w:hAnsi="Times New Roman" w:cs="Times New Roman"/>
          <w:shd w:val="clear" w:color="auto" w:fill="FFFFFF"/>
        </w:rPr>
        <w:instrText xml:space="preserve"> ADDIN EN.CITE </w:instrText>
      </w:r>
      <w:r w:rsidR="002E7895">
        <w:rPr>
          <w:rFonts w:ascii="Times New Roman" w:hAnsi="Times New Roman" w:cs="Times New Roman"/>
          <w:shd w:val="clear" w:color="auto" w:fill="FFFFFF"/>
        </w:rPr>
        <w:fldChar w:fldCharType="begin">
          <w:fldData xml:space="preserve">PEVuZE5vdGU+PENpdGU+PFJlY051bT44PC9SZWNOdW0+PERpc3BsYXlUZXh0PjxzdHlsZSBmYWNl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</w:fldData>
        </w:fldChar>
      </w:r>
      <w:r w:rsidR="002E7895">
        <w:rPr>
          <w:rFonts w:ascii="Times New Roman" w:hAnsi="Times New Roman" w:cs="Times New Roman"/>
          <w:shd w:val="clear" w:color="auto" w:fill="FFFFFF"/>
        </w:rPr>
        <w:instrText xml:space="preserve"> ADDIN EN.CITE.DATA </w:instrText>
      </w:r>
      <w:r w:rsidR="002E7895">
        <w:rPr>
          <w:rFonts w:ascii="Times New Roman" w:hAnsi="Times New Roman" w:cs="Times New Roman"/>
          <w:shd w:val="clear" w:color="auto" w:fill="FFFFFF"/>
        </w:rPr>
      </w:r>
      <w:r w:rsidR="002E7895">
        <w:rPr>
          <w:rFonts w:ascii="Times New Roman" w:hAnsi="Times New Roman" w:cs="Times New Roman"/>
          <w:shd w:val="clear" w:color="auto" w:fill="FFFFFF"/>
        </w:rPr>
        <w:fldChar w:fldCharType="end"/>
      </w:r>
      <w:r w:rsidR="006C694D">
        <w:rPr>
          <w:rFonts w:ascii="Times New Roman" w:hAnsi="Times New Roman" w:cs="Times New Roman"/>
          <w:shd w:val="clear" w:color="auto" w:fill="FFFFFF"/>
        </w:rPr>
      </w:r>
      <w:r w:rsidR="006C694D">
        <w:rPr>
          <w:rFonts w:ascii="Times New Roman" w:hAnsi="Times New Roman" w:cs="Times New Roman"/>
          <w:shd w:val="clear" w:color="auto" w:fill="FFFFFF"/>
        </w:rPr>
        <w:fldChar w:fldCharType="separate"/>
      </w:r>
      <w:r w:rsidR="002E7895" w:rsidRPr="002E7895">
        <w:rPr>
          <w:rFonts w:ascii="Times New Roman" w:hAnsi="Times New Roman" w:cs="Times New Roman"/>
          <w:noProof/>
          <w:shd w:val="clear" w:color="auto" w:fill="FFFFFF"/>
          <w:vertAlign w:val="superscript"/>
        </w:rPr>
        <w:t>1-3 8 9 70-72</w:t>
      </w:r>
      <w:r w:rsidR="006C694D">
        <w:rPr>
          <w:rFonts w:ascii="Times New Roman" w:hAnsi="Times New Roman" w:cs="Times New Roman"/>
          <w:shd w:val="clear" w:color="auto" w:fill="FFFFFF"/>
        </w:rPr>
        <w:fldChar w:fldCharType="end"/>
      </w:r>
      <w:r w:rsidR="009A6499" w:rsidRPr="00D04F23">
        <w:rPr>
          <w:rFonts w:ascii="Times New Roman" w:hAnsi="Times New Roman" w:cs="Times New Roman"/>
          <w:shd w:val="clear" w:color="auto" w:fill="FFFFFF"/>
        </w:rPr>
        <w:t xml:space="preserve">), we </w:t>
      </w:r>
      <w:r w:rsidR="009A6499">
        <w:rPr>
          <w:rFonts w:ascii="Times New Roman" w:hAnsi="Times New Roman" w:cs="Times New Roman"/>
          <w:shd w:val="clear" w:color="auto" w:fill="FFFFFF"/>
        </w:rPr>
        <w:t xml:space="preserve">utilized serum TSH levels as </w:t>
      </w:r>
      <w:r w:rsidR="009A6499">
        <w:rPr>
          <w:rFonts w:ascii="Times New Roman" w:hAnsi="Times New Roman" w:cs="Times New Roman"/>
          <w:shd w:val="clear" w:color="auto" w:fill="FFFFFF"/>
        </w:rPr>
        <w:lastRenderedPageBreak/>
        <w:t>the most sensitive and specific single biochemical metric of thyroid status</w:t>
      </w:r>
      <w:r w:rsidR="00E37515">
        <w:rPr>
          <w:rFonts w:ascii="Times New Roman" w:hAnsi="Times New Roman" w:cs="Times New Roman"/>
          <w:shd w:val="clear" w:color="auto" w:fill="FFFFFF"/>
        </w:rPr>
        <w:t xml:space="preserve"> to identify incident hypothyroid cases</w:t>
      </w:r>
      <w:r w:rsidR="009A6499" w:rsidRPr="00D04F23">
        <w:rPr>
          <w:rFonts w:ascii="Times New Roman" w:hAnsi="Times New Roman" w:cs="Times New Roman"/>
          <w:shd w:val="clear" w:color="auto" w:fill="FFFFFF"/>
        </w:rPr>
        <w:t>.</w:t>
      </w:r>
      <w:r w:rsidR="006C694D">
        <w:rPr>
          <w:rFonts w:ascii="Times New Roman" w:hAnsi="Times New Roman" w:cs="Times New Roman"/>
          <w:shd w:val="clear" w:color="auto" w:fill="FFFFFF"/>
        </w:rPr>
        <w:fldChar w:fldCharType="begin">
          <w:fldData xml:space="preserve">PEVuZE5vdGU+PENpdGU+PFJlY051bT43PC9SZWNOdW0+PERpc3BsYXlUZXh0PjxzdHlsZSBmYWNl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==
</w:fldData>
        </w:fldChar>
      </w:r>
      <w:r w:rsidR="002E7895">
        <w:rPr>
          <w:rFonts w:ascii="Times New Roman" w:hAnsi="Times New Roman" w:cs="Times New Roman"/>
          <w:shd w:val="clear" w:color="auto" w:fill="FFFFFF"/>
        </w:rPr>
        <w:instrText xml:space="preserve"> ADDIN EN.CITE </w:instrText>
      </w:r>
      <w:r w:rsidR="002E7895">
        <w:rPr>
          <w:rFonts w:ascii="Times New Roman" w:hAnsi="Times New Roman" w:cs="Times New Roman"/>
          <w:shd w:val="clear" w:color="auto" w:fill="FFFFFF"/>
        </w:rPr>
        <w:fldChar w:fldCharType="begin">
          <w:fldData xml:space="preserve">PEVuZE5vdGU+PENpdGU+PFJlY051bT43PC9SZWNOdW0+PERpc3BsYXlUZXh0PjxzdHlsZSBmYWNl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==
</w:fldData>
        </w:fldChar>
      </w:r>
      <w:r w:rsidR="002E7895">
        <w:rPr>
          <w:rFonts w:ascii="Times New Roman" w:hAnsi="Times New Roman" w:cs="Times New Roman"/>
          <w:shd w:val="clear" w:color="auto" w:fill="FFFFFF"/>
        </w:rPr>
        <w:instrText xml:space="preserve"> ADDIN EN.CITE.DATA </w:instrText>
      </w:r>
      <w:r w:rsidR="002E7895">
        <w:rPr>
          <w:rFonts w:ascii="Times New Roman" w:hAnsi="Times New Roman" w:cs="Times New Roman"/>
          <w:shd w:val="clear" w:color="auto" w:fill="FFFFFF"/>
        </w:rPr>
      </w:r>
      <w:r w:rsidR="002E7895">
        <w:rPr>
          <w:rFonts w:ascii="Times New Roman" w:hAnsi="Times New Roman" w:cs="Times New Roman"/>
          <w:shd w:val="clear" w:color="auto" w:fill="FFFFFF"/>
        </w:rPr>
        <w:fldChar w:fldCharType="end"/>
      </w:r>
      <w:r w:rsidR="006C694D">
        <w:rPr>
          <w:rFonts w:ascii="Times New Roman" w:hAnsi="Times New Roman" w:cs="Times New Roman"/>
          <w:shd w:val="clear" w:color="auto" w:fill="FFFFFF"/>
        </w:rPr>
      </w:r>
      <w:r w:rsidR="006C694D">
        <w:rPr>
          <w:rFonts w:ascii="Times New Roman" w:hAnsi="Times New Roman" w:cs="Times New Roman"/>
          <w:shd w:val="clear" w:color="auto" w:fill="FFFFFF"/>
        </w:rPr>
        <w:fldChar w:fldCharType="separate"/>
      </w:r>
      <w:r w:rsidR="006C694D" w:rsidRPr="006C694D">
        <w:rPr>
          <w:rFonts w:ascii="Times New Roman" w:hAnsi="Times New Roman" w:cs="Times New Roman"/>
          <w:noProof/>
          <w:shd w:val="clear" w:color="auto" w:fill="FFFFFF"/>
          <w:vertAlign w:val="superscript"/>
        </w:rPr>
        <w:t>7</w:t>
      </w:r>
      <w:r w:rsidR="006C694D">
        <w:rPr>
          <w:rFonts w:ascii="Times New Roman" w:hAnsi="Times New Roman" w:cs="Times New Roman"/>
          <w:shd w:val="clear" w:color="auto" w:fill="FFFFFF"/>
        </w:rPr>
        <w:fldChar w:fldCharType="end"/>
      </w:r>
      <w:r w:rsidR="009A6499" w:rsidRPr="00D04F23">
        <w:rPr>
          <w:rFonts w:ascii="Times New Roman" w:hAnsi="Times New Roman" w:cs="Times New Roman"/>
          <w:shd w:val="clear" w:color="auto" w:fill="FFFFFF"/>
        </w:rPr>
        <w:t xml:space="preserve"> Although some aberrations of TSH have been described in the context of CKD, it remains a more robust metric of thyroid status particularly in the setting of underlying illness (i.e., TSH levels typically remain normal in mild-moderate non-thyroidal illness, and become suppressed only in severe critical illness states</w:t>
      </w:r>
      <w:r w:rsidR="009A6499">
        <w:rPr>
          <w:rFonts w:ascii="Times New Roman" w:hAnsi="Times New Roman" w:cs="Times New Roman"/>
          <w:shd w:val="clear" w:color="auto" w:fill="FFFFFF"/>
        </w:rPr>
        <w:t>)</w:t>
      </w:r>
      <w:r w:rsidR="009A6499" w:rsidRPr="00D04F23">
        <w:rPr>
          <w:rFonts w:ascii="Times New Roman" w:hAnsi="Times New Roman" w:cs="Times New Roman"/>
          <w:shd w:val="clear" w:color="auto" w:fill="FFFFFF"/>
        </w:rPr>
        <w:t>.</w:t>
      </w:r>
      <w:r w:rsidR="006C694D">
        <w:rPr>
          <w:rFonts w:ascii="Times New Roman" w:hAnsi="Times New Roman" w:cs="Times New Roman"/>
          <w:shd w:val="clear" w:color="auto" w:fill="FFFFFF"/>
        </w:rPr>
        <w:fldChar w:fldCharType="begin">
          <w:fldData xml:space="preserve">PEVuZE5vdGU+PENpdGU+PFJlY051bT44PC9SZWNOdW0+PERpc3BsYXlUZXh0PjxzdHlsZSBmYWNl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</w:fldData>
        </w:fldChar>
      </w:r>
      <w:r w:rsidR="002E7895">
        <w:rPr>
          <w:rFonts w:ascii="Times New Roman" w:hAnsi="Times New Roman" w:cs="Times New Roman"/>
          <w:shd w:val="clear" w:color="auto" w:fill="FFFFFF"/>
        </w:rPr>
        <w:instrText xml:space="preserve"> ADDIN EN.CITE </w:instrText>
      </w:r>
      <w:r w:rsidR="002E7895">
        <w:rPr>
          <w:rFonts w:ascii="Times New Roman" w:hAnsi="Times New Roman" w:cs="Times New Roman"/>
          <w:shd w:val="clear" w:color="auto" w:fill="FFFFFF"/>
        </w:rPr>
        <w:fldChar w:fldCharType="begin">
          <w:fldData xml:space="preserve">PEVuZE5vdGU+PENpdGU+PFJlY051bT44PC9SZWNOdW0+PERpc3BsYXlUZXh0PjxzdHlsZSBmYWNl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</w:fldData>
        </w:fldChar>
      </w:r>
      <w:r w:rsidR="002E7895">
        <w:rPr>
          <w:rFonts w:ascii="Times New Roman" w:hAnsi="Times New Roman" w:cs="Times New Roman"/>
          <w:shd w:val="clear" w:color="auto" w:fill="FFFFFF"/>
        </w:rPr>
        <w:instrText xml:space="preserve"> ADDIN EN.CITE.DATA </w:instrText>
      </w:r>
      <w:r w:rsidR="002E7895">
        <w:rPr>
          <w:rFonts w:ascii="Times New Roman" w:hAnsi="Times New Roman" w:cs="Times New Roman"/>
          <w:shd w:val="clear" w:color="auto" w:fill="FFFFFF"/>
        </w:rPr>
      </w:r>
      <w:r w:rsidR="002E7895">
        <w:rPr>
          <w:rFonts w:ascii="Times New Roman" w:hAnsi="Times New Roman" w:cs="Times New Roman"/>
          <w:shd w:val="clear" w:color="auto" w:fill="FFFFFF"/>
        </w:rPr>
        <w:fldChar w:fldCharType="end"/>
      </w:r>
      <w:r w:rsidR="006C694D">
        <w:rPr>
          <w:rFonts w:ascii="Times New Roman" w:hAnsi="Times New Roman" w:cs="Times New Roman"/>
          <w:shd w:val="clear" w:color="auto" w:fill="FFFFFF"/>
        </w:rPr>
      </w:r>
      <w:r w:rsidR="006C694D">
        <w:rPr>
          <w:rFonts w:ascii="Times New Roman" w:hAnsi="Times New Roman" w:cs="Times New Roman"/>
          <w:shd w:val="clear" w:color="auto" w:fill="FFFFFF"/>
        </w:rPr>
        <w:fldChar w:fldCharType="separate"/>
      </w:r>
      <w:r w:rsidR="002E7895" w:rsidRPr="002E7895">
        <w:rPr>
          <w:rFonts w:ascii="Times New Roman" w:hAnsi="Times New Roman" w:cs="Times New Roman"/>
          <w:noProof/>
          <w:shd w:val="clear" w:color="auto" w:fill="FFFFFF"/>
          <w:vertAlign w:val="superscript"/>
        </w:rPr>
        <w:t>1-3 8 9</w:t>
      </w:r>
      <w:r w:rsidR="006C694D">
        <w:rPr>
          <w:rFonts w:ascii="Times New Roman" w:hAnsi="Times New Roman" w:cs="Times New Roman"/>
          <w:shd w:val="clear" w:color="auto" w:fill="FFFFFF"/>
        </w:rPr>
        <w:fldChar w:fldCharType="end"/>
      </w:r>
      <w:r w:rsidR="009A6499" w:rsidRPr="00D04F23">
        <w:rPr>
          <w:rFonts w:ascii="Times New Roman" w:hAnsi="Times New Roman" w:cs="Times New Roman"/>
          <w:shd w:val="clear" w:color="auto" w:fill="FFFFFF"/>
        </w:rPr>
        <w:t xml:space="preserve"> </w:t>
      </w:r>
      <w:r w:rsidR="001A5C88">
        <w:rPr>
          <w:rFonts w:ascii="Times New Roman" w:hAnsi="Times New Roman" w:cs="Times New Roman"/>
          <w:shd w:val="clear" w:color="auto" w:fill="FFFFFF"/>
        </w:rPr>
        <w:t>Fourth, in our ascertainment of incident hypothyroid cases, we did not take into consideration subsequent TSH measurements, and it is possible that a proportion of patients with modestly aberrant TSH levels may have later reverted to reference ranges.</w:t>
      </w:r>
      <w:r w:rsidR="004F031D">
        <w:rPr>
          <w:rFonts w:ascii="Times New Roman" w:hAnsi="Times New Roman" w:cs="Times New Roman"/>
          <w:shd w:val="clear" w:color="auto" w:fill="FFFFFF"/>
        </w:rPr>
        <w:fldChar w:fldCharType="begin"/>
      </w:r>
      <w:r w:rsidR="004F031D">
        <w:rPr>
          <w:rFonts w:ascii="Times New Roman" w:hAnsi="Times New Roman" w:cs="Times New Roman"/>
          <w:shd w:val="clear" w:color="auto" w:fill="FFFFFF"/>
        </w:rPr>
        <w:instrText xml:space="preserve"> ADDIN EN.CITE &lt;EndNote&gt;&lt;Cite&gt;&lt;Author&gt;Stott&lt;/Author&gt;&lt;Year&gt;2017&lt;/Year&gt;&lt;RecNum&gt;73&lt;/RecNum&gt;&lt;DisplayText&gt;&lt;style face="superscript"&gt;73&lt;/style&gt;&lt;/DisplayText&gt;&lt;record&gt;&lt;rec-number&gt;73&lt;/rec-number&gt;&lt;foreign-keys&gt;&lt;key app="EN" db-id="rdap0wfwadfzw5erv2jvze20s9x0evedtfps" timestamp="1661795588"&gt;73&lt;/key&gt;&lt;/foreign-keys&gt;&lt;ref-type name="Journal Article"&gt;17&lt;/ref-type&gt;&lt;contributors&gt;&lt;authors&gt;&lt;author&gt;Stott, D. J.&lt;/author&gt;&lt;author&gt;Rodondi, N.&lt;/author&gt;&lt;author&gt;Bauer, D. C.&lt;/author&gt;&lt;author&gt;Trust Study Group&lt;/author&gt;&lt;/authors&gt;&lt;/contributors&gt;&lt;auth-address&gt;University of Glasgow, Glasgow, United Kingdom david.j.stott@glasgow.ac.uk&amp;#xD;University of Bern, Bern, Switzerland&amp;#xD;University of California, San Francisco, San Francisco, CA&lt;/auth-address&gt;&lt;titles&gt;&lt;title&gt;Thyroid Hormone Therapy for Older Adults with Subclinical Hypothyroidism&lt;/title&gt;&lt;secondary-title&gt;N Engl J Med&lt;/secondary-title&gt;&lt;/titles&gt;&lt;periodical&gt;&lt;full-title&gt;N Engl J Med&lt;/full-title&gt;&lt;/periodical&gt;&lt;pages&gt;e20&lt;/pages&gt;&lt;volume&gt;377&lt;/volume&gt;&lt;number&gt;14&lt;/number&gt;&lt;edition&gt;2017/10/05&lt;/edition&gt;&lt;keywords&gt;&lt;keyword&gt;Adult&lt;/keyword&gt;&lt;keyword&gt;Antineoplastic Agents, Hormonal&lt;/keyword&gt;&lt;keyword&gt;Humans&lt;/keyword&gt;&lt;keyword&gt;*Hypothyroidism&lt;/keyword&gt;&lt;keyword&gt;*Thyroid Hormones&lt;/keyword&gt;&lt;/keywords&gt;&lt;dates&gt;&lt;year&gt;2017&lt;/year&gt;&lt;pub-dates&gt;&lt;date&gt;Oct 5&lt;/date&gt;&lt;/pub-dates&gt;&lt;/dates&gt;&lt;isbn&gt;1533-4406 (Electronic)&amp;#xD;0028-4793 (Linking)&lt;/isbn&gt;&lt;accession-num&gt;28976862&lt;/accession-num&gt;&lt;urls&gt;&lt;related-urls&gt;&lt;url&gt;https://www.ncbi.nlm.nih.gov/pubmed/28976862&lt;/url&gt;&lt;/related-urls&gt;&lt;/urls&gt;&lt;electronic-resource-num&gt;10.1056/NEJMc1709989&lt;/electronic-resource-num&gt;&lt;/record&gt;&lt;/Cite&gt;&lt;/EndNote&gt;</w:instrText>
      </w:r>
      <w:r w:rsidR="004F031D">
        <w:rPr>
          <w:rFonts w:ascii="Times New Roman" w:hAnsi="Times New Roman" w:cs="Times New Roman"/>
          <w:shd w:val="clear" w:color="auto" w:fill="FFFFFF"/>
        </w:rPr>
        <w:fldChar w:fldCharType="separate"/>
      </w:r>
      <w:r w:rsidR="004F031D" w:rsidRPr="004F031D">
        <w:rPr>
          <w:rFonts w:ascii="Times New Roman" w:hAnsi="Times New Roman" w:cs="Times New Roman"/>
          <w:noProof/>
          <w:shd w:val="clear" w:color="auto" w:fill="FFFFFF"/>
          <w:vertAlign w:val="superscript"/>
        </w:rPr>
        <w:t>73</w:t>
      </w:r>
      <w:r w:rsidR="004F031D">
        <w:rPr>
          <w:rFonts w:ascii="Times New Roman" w:hAnsi="Times New Roman" w:cs="Times New Roman"/>
          <w:shd w:val="clear" w:color="auto" w:fill="FFFFFF"/>
        </w:rPr>
        <w:fldChar w:fldCharType="end"/>
      </w:r>
      <w:r w:rsidR="001A5C88">
        <w:rPr>
          <w:rFonts w:ascii="Times New Roman" w:hAnsi="Times New Roman" w:cs="Times New Roman"/>
          <w:shd w:val="clear" w:color="auto" w:fill="FFFFFF"/>
        </w:rPr>
        <w:t xml:space="preserve"> </w:t>
      </w:r>
      <w:r w:rsidR="00C1738C">
        <w:rPr>
          <w:rFonts w:ascii="Times New Roman" w:hAnsi="Times New Roman" w:cs="Times New Roman"/>
        </w:rPr>
        <w:t xml:space="preserve">Finally, </w:t>
      </w:r>
      <w:r w:rsidR="00E37515">
        <w:rPr>
          <w:rFonts w:ascii="Times New Roman" w:hAnsi="Times New Roman" w:cs="Times New Roman"/>
        </w:rPr>
        <w:t xml:space="preserve">we cannot exclude the possibility of </w:t>
      </w:r>
      <w:r w:rsidR="00AA6CD8">
        <w:rPr>
          <w:rFonts w:ascii="Times New Roman" w:hAnsi="Times New Roman" w:cs="Times New Roman"/>
        </w:rPr>
        <w:t>non-capture of clinical data including thyroid functional</w:t>
      </w:r>
      <w:r w:rsidR="00E86A98">
        <w:rPr>
          <w:rFonts w:ascii="Times New Roman" w:hAnsi="Times New Roman" w:cs="Times New Roman"/>
        </w:rPr>
        <w:t xml:space="preserve"> tests where claims are not part of OLDW. </w:t>
      </w:r>
      <w:r w:rsidR="00AA6CD8">
        <w:rPr>
          <w:rFonts w:ascii="Times New Roman" w:hAnsi="Times New Roman" w:cs="Times New Roman"/>
        </w:rPr>
        <w:t xml:space="preserve">However, our eligibility criterion requiring </w:t>
      </w:r>
      <w:r w:rsidR="00AA6CD8" w:rsidRPr="001C22D2">
        <w:rPr>
          <w:rFonts w:ascii="Times New Roman" w:hAnsi="Times New Roman" w:cs="Times New Roman"/>
        </w:rPr>
        <w:t xml:space="preserve">a minimum period of continuous enrollment of one-year following the index eGFR measurement </w:t>
      </w:r>
      <w:r w:rsidR="00B84B23">
        <w:rPr>
          <w:rFonts w:ascii="Times New Roman" w:hAnsi="Times New Roman" w:cs="Times New Roman"/>
        </w:rPr>
        <w:t xml:space="preserve">within the </w:t>
      </w:r>
      <w:proofErr w:type="gramStart"/>
      <w:r w:rsidR="00B84B23">
        <w:rPr>
          <w:rFonts w:ascii="Times New Roman" w:hAnsi="Times New Roman" w:cs="Times New Roman"/>
        </w:rPr>
        <w:t>claims</w:t>
      </w:r>
      <w:proofErr w:type="gramEnd"/>
      <w:r w:rsidR="00B84B23">
        <w:rPr>
          <w:rFonts w:ascii="Times New Roman" w:hAnsi="Times New Roman" w:cs="Times New Roman"/>
        </w:rPr>
        <w:t xml:space="preserve"> dataset </w:t>
      </w:r>
      <w:r w:rsidR="00AA6CD8">
        <w:rPr>
          <w:rFonts w:ascii="Times New Roman" w:hAnsi="Times New Roman" w:cs="Times New Roman"/>
        </w:rPr>
        <w:t>mitigates this potential risk.</w:t>
      </w:r>
    </w:p>
    <w:p w14:paraId="116B85E6" w14:textId="7856E0FF" w:rsidR="003E73F9" w:rsidRPr="00EF0971" w:rsidRDefault="006E60AE" w:rsidP="00EF0971">
      <w:pPr>
        <w:pStyle w:val="Default"/>
        <w:spacing w:line="480" w:lineRule="auto"/>
        <w:ind w:firstLine="720"/>
        <w:contextualSpacing/>
        <w:rPr>
          <w:rFonts w:ascii="Times New Roman" w:hAnsi="Times New Roman" w:cs="Times New Roman"/>
          <w:shd w:val="clear" w:color="auto" w:fill="FFFFFF"/>
        </w:rPr>
      </w:pPr>
      <w:r w:rsidRPr="003E73F9">
        <w:rPr>
          <w:rFonts w:ascii="Times New Roman" w:hAnsi="Times New Roman" w:cs="Times New Roman"/>
          <w:bCs/>
        </w:rPr>
        <w:t>In conclusion, we developed a</w:t>
      </w:r>
      <w:r w:rsidR="003E73F9" w:rsidRPr="003E73F9">
        <w:rPr>
          <w:rFonts w:ascii="Times New Roman" w:hAnsi="Times New Roman" w:cs="Times New Roman"/>
          <w:bCs/>
        </w:rPr>
        <w:t>nd validated an innovative</w:t>
      </w:r>
      <w:r w:rsidRPr="003E73F9">
        <w:rPr>
          <w:rFonts w:ascii="Times New Roman" w:hAnsi="Times New Roman" w:cs="Times New Roman"/>
          <w:bCs/>
        </w:rPr>
        <w:t xml:space="preserve"> prediction tool for hypothyroidism among a </w:t>
      </w:r>
      <w:r w:rsidR="00E86A98">
        <w:rPr>
          <w:rFonts w:ascii="Times New Roman" w:hAnsi="Times New Roman" w:cs="Times New Roman"/>
          <w:bCs/>
        </w:rPr>
        <w:t>national cohort</w:t>
      </w:r>
      <w:r w:rsidRPr="003E73F9">
        <w:rPr>
          <w:rFonts w:ascii="Times New Roman" w:hAnsi="Times New Roman" w:cs="Times New Roman"/>
          <w:bCs/>
        </w:rPr>
        <w:t xml:space="preserve"> of US adults with CKD</w:t>
      </w:r>
      <w:r w:rsidR="003E73F9" w:rsidRPr="003E73F9">
        <w:rPr>
          <w:rFonts w:ascii="Times New Roman" w:hAnsi="Times New Roman" w:cs="Times New Roman"/>
          <w:bCs/>
        </w:rPr>
        <w:t xml:space="preserve"> that can be broadly applied in the clinical setting.</w:t>
      </w:r>
      <w:r w:rsidR="00DC3346">
        <w:rPr>
          <w:rFonts w:ascii="Times New Roman" w:hAnsi="Times New Roman" w:cs="Times New Roman"/>
          <w:bCs/>
        </w:rPr>
        <w:t xml:space="preserve"> Our tool </w:t>
      </w:r>
      <w:r w:rsidR="00F9197E">
        <w:rPr>
          <w:rFonts w:ascii="Times New Roman" w:hAnsi="Times New Roman" w:cs="Times New Roman"/>
          <w:bCs/>
        </w:rPr>
        <w:t>addresses</w:t>
      </w:r>
      <w:r w:rsidR="00DC3346">
        <w:rPr>
          <w:rFonts w:ascii="Times New Roman" w:hAnsi="Times New Roman" w:cs="Times New Roman"/>
          <w:bCs/>
        </w:rPr>
        <w:t xml:space="preserve"> a previously unmet need in CKD patients by identifying those who warrant prioritized screening, serial monitoring, and potential long-term treatment for thyroid dysfunction. </w:t>
      </w:r>
      <w:r w:rsidR="00F9197E">
        <w:rPr>
          <w:rFonts w:ascii="Times New Roman" w:hAnsi="Times New Roman" w:cs="Times New Roman"/>
          <w:bCs/>
        </w:rPr>
        <w:t xml:space="preserve">Additionally, these findings have the potential to improve the quality of care of CKD patients by bringing attention to hypothyroidism as a highly prevalent yet under-recognized endocrine </w:t>
      </w:r>
      <w:r w:rsidR="00B84B23">
        <w:rPr>
          <w:rFonts w:ascii="Times New Roman" w:hAnsi="Times New Roman" w:cs="Times New Roman"/>
          <w:bCs/>
        </w:rPr>
        <w:t>complication of</w:t>
      </w:r>
      <w:r w:rsidR="00F9197E">
        <w:rPr>
          <w:rFonts w:ascii="Times New Roman" w:hAnsi="Times New Roman" w:cs="Times New Roman"/>
          <w:bCs/>
        </w:rPr>
        <w:t xml:space="preserve"> kidney disease.</w:t>
      </w:r>
    </w:p>
    <w:p w14:paraId="1FE534D6" w14:textId="3BDE19CA" w:rsidR="003E73F9" w:rsidRDefault="003E73F9" w:rsidP="00EF0971">
      <w:pPr>
        <w:pStyle w:val="Default"/>
        <w:spacing w:line="480" w:lineRule="auto"/>
        <w:contextualSpacing/>
        <w:rPr>
          <w:rFonts w:ascii="Times New Roman" w:hAnsi="Times New Roman" w:cs="Times New Roman"/>
        </w:rPr>
      </w:pPr>
    </w:p>
    <w:p w14:paraId="6C010B26" w14:textId="2310EB82" w:rsidR="00E142D3" w:rsidRDefault="00BA0AF8" w:rsidP="00F83D83">
      <w:pPr>
        <w:spacing w:after="0" w:line="480" w:lineRule="auto"/>
        <w:contextualSpacing/>
        <w:outlineLvl w:val="0"/>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Acknowledgements:</w:t>
      </w:r>
    </w:p>
    <w:p w14:paraId="1DE3B374" w14:textId="599FA28A" w:rsidR="00E142D3" w:rsidRDefault="00E142D3" w:rsidP="00F83D83">
      <w:pPr>
        <w:spacing w:after="0" w:line="480" w:lineRule="auto"/>
        <w:contextualSpacing/>
        <w:outlineLvl w:val="0"/>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None.</w:t>
      </w:r>
    </w:p>
    <w:p w14:paraId="5C2B6DBC" w14:textId="77777777" w:rsidR="00E142D3" w:rsidRPr="00E142D3" w:rsidRDefault="00E142D3" w:rsidP="00F83D83">
      <w:pPr>
        <w:spacing w:after="0" w:line="480" w:lineRule="auto"/>
        <w:contextualSpacing/>
        <w:outlineLvl w:val="0"/>
        <w:rPr>
          <w:rFonts w:ascii="Times New Roman" w:eastAsiaTheme="minorHAnsi" w:hAnsi="Times New Roman" w:cs="Times New Roman"/>
          <w:bCs/>
          <w:sz w:val="24"/>
          <w:szCs w:val="24"/>
        </w:rPr>
      </w:pPr>
    </w:p>
    <w:p w14:paraId="770EC442" w14:textId="63E28853" w:rsidR="00F83D83" w:rsidRPr="00E142D3" w:rsidRDefault="00BA0AF8" w:rsidP="00F83D83">
      <w:pPr>
        <w:spacing w:after="0" w:line="480" w:lineRule="auto"/>
        <w:contextualSpacing/>
        <w:outlineLvl w:val="0"/>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Data Availability:</w:t>
      </w:r>
    </w:p>
    <w:p w14:paraId="2737D29D" w14:textId="7C4E0B7A" w:rsidR="00E142D3" w:rsidRPr="00E142D3" w:rsidRDefault="00E142D3" w:rsidP="00E142D3">
      <w:pPr>
        <w:pStyle w:val="Default"/>
        <w:spacing w:line="480" w:lineRule="auto"/>
        <w:contextualSpacing/>
        <w:rPr>
          <w:rFonts w:ascii="Times New Roman" w:hAnsi="Times New Roman" w:cs="Times New Roman"/>
          <w:shd w:val="clear" w:color="auto" w:fill="FFFFFF"/>
        </w:rPr>
      </w:pPr>
      <w:r w:rsidRPr="00E142D3">
        <w:rPr>
          <w:rFonts w:ascii="Times New Roman" w:hAnsi="Times New Roman" w:cs="Times New Roman"/>
          <w:shd w:val="clear" w:color="auto" w:fill="FFFFFF"/>
        </w:rPr>
        <w:lastRenderedPageBreak/>
        <w:t xml:space="preserve">Restrictions apply to the availability of </w:t>
      </w:r>
      <w:proofErr w:type="gramStart"/>
      <w:r w:rsidRPr="00E142D3">
        <w:rPr>
          <w:rFonts w:ascii="Times New Roman" w:hAnsi="Times New Roman" w:cs="Times New Roman"/>
          <w:shd w:val="clear" w:color="auto" w:fill="FFFFFF"/>
        </w:rPr>
        <w:t>some</w:t>
      </w:r>
      <w:proofErr w:type="gramEnd"/>
      <w:r w:rsidRPr="00E142D3">
        <w:rPr>
          <w:rFonts w:ascii="Times New Roman" w:hAnsi="Times New Roman" w:cs="Times New Roman"/>
          <w:shd w:val="clear" w:color="auto" w:fill="FFFFFF"/>
        </w:rPr>
        <w:t xml:space="preserve"> or all data generated or analyzed during this study to preserve patient confidentiality or because they were used under license. The corresponding author will on request detail the restrictions and any conditions under which access to some data may be provided. </w:t>
      </w:r>
    </w:p>
    <w:p w14:paraId="591B3B88" w14:textId="77777777" w:rsidR="00E142D3" w:rsidRDefault="00E142D3" w:rsidP="00E142D3">
      <w:pPr>
        <w:pStyle w:val="Default"/>
        <w:spacing w:line="480" w:lineRule="auto"/>
        <w:contextualSpacing/>
        <w:rPr>
          <w:rFonts w:ascii="Times New Roman" w:hAnsi="Times New Roman" w:cs="Times New Roman"/>
          <w:b/>
          <w:u w:val="single"/>
        </w:rPr>
      </w:pPr>
    </w:p>
    <w:p w14:paraId="3E858BA5" w14:textId="741A122A" w:rsidR="00810325" w:rsidRPr="004F031D" w:rsidRDefault="00810325" w:rsidP="004F031D">
      <w:pPr>
        <w:spacing w:after="0" w:line="480" w:lineRule="auto"/>
        <w:contextualSpacing/>
        <w:outlineLvl w:val="0"/>
        <w:rPr>
          <w:rFonts w:ascii="Times New Roman" w:eastAsiaTheme="minorHAnsi" w:hAnsi="Times New Roman" w:cs="Times New Roman"/>
          <w:b/>
          <w:sz w:val="24"/>
          <w:szCs w:val="24"/>
          <w:u w:val="single"/>
        </w:rPr>
      </w:pPr>
      <w:r w:rsidRPr="004F031D">
        <w:rPr>
          <w:rFonts w:ascii="Times New Roman" w:eastAsiaTheme="minorHAnsi" w:hAnsi="Times New Roman" w:cs="Times New Roman"/>
          <w:b/>
          <w:sz w:val="24"/>
          <w:szCs w:val="24"/>
          <w:u w:val="single"/>
        </w:rPr>
        <w:t>REFERENCES</w:t>
      </w:r>
    </w:p>
    <w:p w14:paraId="2D9BD280" w14:textId="77777777" w:rsidR="002E7895" w:rsidRPr="00E142D3" w:rsidRDefault="006C694D" w:rsidP="00E142D3">
      <w:pPr>
        <w:pStyle w:val="EndNoteBibliography"/>
        <w:spacing w:line="480" w:lineRule="auto"/>
        <w:rPr>
          <w:rFonts w:ascii="Times New Roman" w:hAnsi="Times New Roman" w:cs="Times New Roman"/>
          <w:noProof/>
          <w:sz w:val="24"/>
        </w:rPr>
      </w:pPr>
      <w:r w:rsidRPr="00724A5F">
        <w:rPr>
          <w:rFonts w:ascii="Times New Roman" w:hAnsi="Times New Roman" w:cs="Times New Roman"/>
          <w:noProof/>
          <w:sz w:val="24"/>
        </w:rPr>
        <w:fldChar w:fldCharType="begin"/>
      </w:r>
      <w:r w:rsidRPr="002E7895">
        <w:rPr>
          <w:rFonts w:ascii="Times New Roman" w:hAnsi="Times New Roman" w:cs="Times New Roman"/>
          <w:noProof/>
          <w:sz w:val="24"/>
        </w:rPr>
        <w:instrText xml:space="preserve"> ADDIN EN.REFLIST </w:instrText>
      </w:r>
      <w:r w:rsidRPr="00724A5F">
        <w:rPr>
          <w:rFonts w:ascii="Times New Roman" w:hAnsi="Times New Roman" w:cs="Times New Roman"/>
          <w:noProof/>
          <w:sz w:val="24"/>
        </w:rPr>
        <w:fldChar w:fldCharType="separate"/>
      </w:r>
      <w:r w:rsidR="002E7895" w:rsidRPr="00E142D3">
        <w:rPr>
          <w:rFonts w:ascii="Times New Roman" w:hAnsi="Times New Roman" w:cs="Times New Roman"/>
          <w:noProof/>
          <w:sz w:val="24"/>
        </w:rPr>
        <w:t>1.</w:t>
      </w:r>
      <w:r w:rsidR="002E7895" w:rsidRPr="00E142D3">
        <w:rPr>
          <w:rFonts w:ascii="Times New Roman" w:hAnsi="Times New Roman" w:cs="Times New Roman"/>
          <w:noProof/>
          <w:sz w:val="24"/>
        </w:rPr>
        <w:tab/>
        <w:t xml:space="preserve">Narasaki Y, Sohn P, Rhee CM. The Interplay Between Thyroid Dysfunction and Kidney Disease. </w:t>
      </w:r>
      <w:r w:rsidR="002E7895" w:rsidRPr="00E142D3">
        <w:rPr>
          <w:rFonts w:ascii="Times New Roman" w:hAnsi="Times New Roman" w:cs="Times New Roman"/>
          <w:i/>
          <w:noProof/>
          <w:sz w:val="24"/>
        </w:rPr>
        <w:t>Semin Nephrol</w:t>
      </w:r>
      <w:r w:rsidR="002E7895" w:rsidRPr="00E142D3">
        <w:rPr>
          <w:rFonts w:ascii="Times New Roman" w:hAnsi="Times New Roman" w:cs="Times New Roman"/>
          <w:noProof/>
          <w:sz w:val="24"/>
        </w:rPr>
        <w:t xml:space="preserve"> 2021;41(2):133-143.</w:t>
      </w:r>
    </w:p>
    <w:p w14:paraId="4E8E0C6F"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2.</w:t>
      </w:r>
      <w:r w:rsidRPr="00E142D3">
        <w:rPr>
          <w:rFonts w:ascii="Times New Roman" w:hAnsi="Times New Roman" w:cs="Times New Roman"/>
          <w:noProof/>
          <w:sz w:val="24"/>
        </w:rPr>
        <w:tab/>
        <w:t xml:space="preserve">Rhee CM. The interaction between thyroid and kidney disease: an overview of the evidence. </w:t>
      </w:r>
      <w:r w:rsidRPr="00E142D3">
        <w:rPr>
          <w:rFonts w:ascii="Times New Roman" w:hAnsi="Times New Roman" w:cs="Times New Roman"/>
          <w:i/>
          <w:noProof/>
          <w:sz w:val="24"/>
        </w:rPr>
        <w:t>Current opinion in endocrinology, diabetes, and obesity</w:t>
      </w:r>
      <w:r w:rsidRPr="00E142D3">
        <w:rPr>
          <w:rFonts w:ascii="Times New Roman" w:hAnsi="Times New Roman" w:cs="Times New Roman"/>
          <w:noProof/>
          <w:sz w:val="24"/>
        </w:rPr>
        <w:t xml:space="preserve"> 2016;23(5):407-415.</w:t>
      </w:r>
    </w:p>
    <w:p w14:paraId="7181420C"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3.</w:t>
      </w:r>
      <w:r w:rsidRPr="00E142D3">
        <w:rPr>
          <w:rFonts w:ascii="Times New Roman" w:hAnsi="Times New Roman" w:cs="Times New Roman"/>
          <w:noProof/>
          <w:sz w:val="24"/>
        </w:rPr>
        <w:tab/>
        <w:t xml:space="preserve">Rhee CM, Brent GA, Kovesdy CP, Soldin OP, Nguyen D, Budoff MJ, Brunelli SM, Kalantar-Zadeh K. Thyroid functional disease: an under-recognized cardiovascular risk factor in kidney disease patients. </w:t>
      </w:r>
      <w:r w:rsidRPr="00E142D3">
        <w:rPr>
          <w:rFonts w:ascii="Times New Roman" w:hAnsi="Times New Roman" w:cs="Times New Roman"/>
          <w:i/>
          <w:noProof/>
          <w:sz w:val="24"/>
        </w:rPr>
        <w:t>Nephrology, dialysis, transplantation : official publication of the European Dialysis and Transplant Association - European Renal Association</w:t>
      </w:r>
      <w:r w:rsidRPr="00E142D3">
        <w:rPr>
          <w:rFonts w:ascii="Times New Roman" w:hAnsi="Times New Roman" w:cs="Times New Roman"/>
          <w:noProof/>
          <w:sz w:val="24"/>
        </w:rPr>
        <w:t xml:space="preserve"> 2015;30(5):724-737.</w:t>
      </w:r>
    </w:p>
    <w:p w14:paraId="66F562A7"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4.</w:t>
      </w:r>
      <w:r w:rsidRPr="00E142D3">
        <w:rPr>
          <w:rFonts w:ascii="Times New Roman" w:hAnsi="Times New Roman" w:cs="Times New Roman"/>
          <w:noProof/>
          <w:sz w:val="24"/>
        </w:rPr>
        <w:tab/>
        <w:t xml:space="preserve">Rhee CM, Kalantar-Zadeh K, Streja E, Carrero JJ, Ma JZ, Lu JL, Kovesdy CP. The relationship between thyroid function and estimated glomerular filtration rate in patients with chronic kidney disease. </w:t>
      </w:r>
      <w:r w:rsidRPr="00E142D3">
        <w:rPr>
          <w:rFonts w:ascii="Times New Roman" w:hAnsi="Times New Roman" w:cs="Times New Roman"/>
          <w:i/>
          <w:noProof/>
          <w:sz w:val="24"/>
        </w:rPr>
        <w:t>Nephrology, dialysis, transplantation : official publication of the European Dialysis and Transplant Association - European Renal Association</w:t>
      </w:r>
      <w:r w:rsidRPr="00E142D3">
        <w:rPr>
          <w:rFonts w:ascii="Times New Roman" w:hAnsi="Times New Roman" w:cs="Times New Roman"/>
          <w:noProof/>
          <w:sz w:val="24"/>
        </w:rPr>
        <w:t xml:space="preserve"> 2015;30(2):282-287.</w:t>
      </w:r>
    </w:p>
    <w:p w14:paraId="31332C83"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5.</w:t>
      </w:r>
      <w:r w:rsidRPr="00E142D3">
        <w:rPr>
          <w:rFonts w:ascii="Times New Roman" w:hAnsi="Times New Roman" w:cs="Times New Roman"/>
          <w:noProof/>
          <w:sz w:val="24"/>
        </w:rPr>
        <w:tab/>
        <w:t xml:space="preserve">Hollowell JG, Staehling NW, Flanders WD, Hannon WH, Gunter EW, Spencer CA, Braverman LE. Serum TSH, T(4), and thyroid antibodies in the United States population (1988 </w:t>
      </w:r>
      <w:r w:rsidRPr="00E142D3">
        <w:rPr>
          <w:rFonts w:ascii="Times New Roman" w:hAnsi="Times New Roman" w:cs="Times New Roman"/>
          <w:noProof/>
          <w:sz w:val="24"/>
        </w:rPr>
        <w:lastRenderedPageBreak/>
        <w:t xml:space="preserve">to 1994): National Health and Nutrition Examination Survey (NHANES III). </w:t>
      </w:r>
      <w:r w:rsidRPr="00E142D3">
        <w:rPr>
          <w:rFonts w:ascii="Times New Roman" w:hAnsi="Times New Roman" w:cs="Times New Roman"/>
          <w:i/>
          <w:noProof/>
          <w:sz w:val="24"/>
        </w:rPr>
        <w:t>The Journal of clinical endocrinology and metabolism</w:t>
      </w:r>
      <w:r w:rsidRPr="00E142D3">
        <w:rPr>
          <w:rFonts w:ascii="Times New Roman" w:hAnsi="Times New Roman" w:cs="Times New Roman"/>
          <w:noProof/>
          <w:sz w:val="24"/>
        </w:rPr>
        <w:t xml:space="preserve"> 2002;87(2):489-499.</w:t>
      </w:r>
    </w:p>
    <w:p w14:paraId="011E1372"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6.</w:t>
      </w:r>
      <w:r w:rsidRPr="00E142D3">
        <w:rPr>
          <w:rFonts w:ascii="Times New Roman" w:hAnsi="Times New Roman" w:cs="Times New Roman"/>
          <w:noProof/>
          <w:sz w:val="24"/>
        </w:rPr>
        <w:tab/>
        <w:t xml:space="preserve">Lo JC, Chertow GM, Go AS, Hsu CY. Increased prevalence of subclinical and clinical hypothyroidism in persons with chronic kidney disease. </w:t>
      </w:r>
      <w:r w:rsidRPr="00E142D3">
        <w:rPr>
          <w:rFonts w:ascii="Times New Roman" w:hAnsi="Times New Roman" w:cs="Times New Roman"/>
          <w:i/>
          <w:noProof/>
          <w:sz w:val="24"/>
        </w:rPr>
        <w:t>Kidney international</w:t>
      </w:r>
      <w:r w:rsidRPr="00E142D3">
        <w:rPr>
          <w:rFonts w:ascii="Times New Roman" w:hAnsi="Times New Roman" w:cs="Times New Roman"/>
          <w:noProof/>
          <w:sz w:val="24"/>
        </w:rPr>
        <w:t xml:space="preserve"> 2005;67(3):1047-1052.</w:t>
      </w:r>
    </w:p>
    <w:p w14:paraId="42FBA5FB"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7.</w:t>
      </w:r>
      <w:r w:rsidRPr="00E142D3">
        <w:rPr>
          <w:rFonts w:ascii="Times New Roman" w:hAnsi="Times New Roman" w:cs="Times New Roman"/>
          <w:noProof/>
          <w:sz w:val="24"/>
        </w:rPr>
        <w:tab/>
        <w:t xml:space="preserve">Pun PH, Lehrich RW, Honeycutt EF, Herzog CA, Middleton JP. Modifiable risk factors associated with sudden cardiac arrest within hemodialysis clinics. </w:t>
      </w:r>
      <w:r w:rsidRPr="00E142D3">
        <w:rPr>
          <w:rFonts w:ascii="Times New Roman" w:hAnsi="Times New Roman" w:cs="Times New Roman"/>
          <w:i/>
          <w:noProof/>
          <w:sz w:val="24"/>
        </w:rPr>
        <w:t>Kidney international</w:t>
      </w:r>
      <w:r w:rsidRPr="00E142D3">
        <w:rPr>
          <w:rFonts w:ascii="Times New Roman" w:hAnsi="Times New Roman" w:cs="Times New Roman"/>
          <w:noProof/>
          <w:sz w:val="24"/>
        </w:rPr>
        <w:t xml:space="preserve"> 2011;79(2):218-227.</w:t>
      </w:r>
    </w:p>
    <w:p w14:paraId="4AEFE54F"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8.</w:t>
      </w:r>
      <w:r w:rsidRPr="00E142D3">
        <w:rPr>
          <w:rFonts w:ascii="Times New Roman" w:hAnsi="Times New Roman" w:cs="Times New Roman"/>
          <w:noProof/>
          <w:sz w:val="24"/>
        </w:rPr>
        <w:tab/>
        <w:t xml:space="preserve">Bowling CB, Pitt B, Ahmed MI, Aban IB, Sanders PW, Mujib M, Campbell RC, Love TE, Aronow WS, Allman RM, Bakris GL, Ahmed A. Hypokalemia and outcomes in patients with chronic heart failure and chronic kidney disease: findings from propensity-matched studies. </w:t>
      </w:r>
      <w:r w:rsidRPr="00E142D3">
        <w:rPr>
          <w:rFonts w:ascii="Times New Roman" w:hAnsi="Times New Roman" w:cs="Times New Roman"/>
          <w:i/>
          <w:noProof/>
          <w:sz w:val="24"/>
        </w:rPr>
        <w:t>Circulation Heart failure</w:t>
      </w:r>
      <w:r w:rsidRPr="00E142D3">
        <w:rPr>
          <w:rFonts w:ascii="Times New Roman" w:hAnsi="Times New Roman" w:cs="Times New Roman"/>
          <w:noProof/>
          <w:sz w:val="24"/>
        </w:rPr>
        <w:t xml:space="preserve"> 2010;3(2):253-260.</w:t>
      </w:r>
    </w:p>
    <w:p w14:paraId="6184F403"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9.</w:t>
      </w:r>
      <w:r w:rsidRPr="00E142D3">
        <w:rPr>
          <w:rFonts w:ascii="Times New Roman" w:hAnsi="Times New Roman" w:cs="Times New Roman"/>
          <w:noProof/>
          <w:sz w:val="24"/>
        </w:rPr>
        <w:tab/>
        <w:t xml:space="preserve">Geleijnse JM, Witteman JC, Stijnen T, Kloos MW, Hofman A, Grobbee DE. Sodium and potassium intake and risk of cardiovascular events and all-cause mortality: the Rotterdam Study. </w:t>
      </w:r>
      <w:r w:rsidRPr="00E142D3">
        <w:rPr>
          <w:rFonts w:ascii="Times New Roman" w:hAnsi="Times New Roman" w:cs="Times New Roman"/>
          <w:i/>
          <w:noProof/>
          <w:sz w:val="24"/>
        </w:rPr>
        <w:t>European journal of epidemiology</w:t>
      </w:r>
      <w:r w:rsidRPr="00E142D3">
        <w:rPr>
          <w:rFonts w:ascii="Times New Roman" w:hAnsi="Times New Roman" w:cs="Times New Roman"/>
          <w:noProof/>
          <w:sz w:val="24"/>
        </w:rPr>
        <w:t xml:space="preserve"> 2007;22(11):763-770.</w:t>
      </w:r>
    </w:p>
    <w:p w14:paraId="1E435B62"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10.</w:t>
      </w:r>
      <w:r w:rsidRPr="00E142D3">
        <w:rPr>
          <w:rFonts w:ascii="Times New Roman" w:hAnsi="Times New Roman" w:cs="Times New Roman"/>
          <w:noProof/>
          <w:sz w:val="24"/>
        </w:rPr>
        <w:tab/>
        <w:t xml:space="preserve">Gencer B, Collet TH, Virgini V, Bauer DC, Gussekloo J, Cappola AR, Nanchen D, den Elzen WP, Balmer P, Luben RN, Iacoviello M, Triggiani V, Cornuz J, Newman AB, Khaw KT, Jukema JW, Westendorp RG, Vittinghoff E, Aujesky D, Rodondi N, Thyroid Studies C. Subclinical thyroid dysfunction and the risk of heart failure events: an individual participant data analysis from 6 prospective cohorts. </w:t>
      </w:r>
      <w:r w:rsidRPr="00E142D3">
        <w:rPr>
          <w:rFonts w:ascii="Times New Roman" w:hAnsi="Times New Roman" w:cs="Times New Roman"/>
          <w:i/>
          <w:noProof/>
          <w:sz w:val="24"/>
        </w:rPr>
        <w:t>Circulation</w:t>
      </w:r>
      <w:r w:rsidRPr="00E142D3">
        <w:rPr>
          <w:rFonts w:ascii="Times New Roman" w:hAnsi="Times New Roman" w:cs="Times New Roman"/>
          <w:noProof/>
          <w:sz w:val="24"/>
        </w:rPr>
        <w:t xml:space="preserve"> 2012;126(9):1040-1049.</w:t>
      </w:r>
    </w:p>
    <w:p w14:paraId="3B88EBC8"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11.</w:t>
      </w:r>
      <w:r w:rsidRPr="00E142D3">
        <w:rPr>
          <w:rFonts w:ascii="Times New Roman" w:hAnsi="Times New Roman" w:cs="Times New Roman"/>
          <w:noProof/>
          <w:sz w:val="24"/>
        </w:rPr>
        <w:tab/>
        <w:t xml:space="preserve">Inoue K, Ritz B, Brent GA, Ebrahimi R, Rhee CM, Leung AM. Association of Subclinical Hypothyroidism and Cardiovascular Disease With Mortality. </w:t>
      </w:r>
      <w:r w:rsidRPr="00E142D3">
        <w:rPr>
          <w:rFonts w:ascii="Times New Roman" w:hAnsi="Times New Roman" w:cs="Times New Roman"/>
          <w:i/>
          <w:noProof/>
          <w:sz w:val="24"/>
        </w:rPr>
        <w:t>JAMA Netw Open</w:t>
      </w:r>
      <w:r w:rsidRPr="00E142D3">
        <w:rPr>
          <w:rFonts w:ascii="Times New Roman" w:hAnsi="Times New Roman" w:cs="Times New Roman"/>
          <w:noProof/>
          <w:sz w:val="24"/>
        </w:rPr>
        <w:t xml:space="preserve"> 2020;3(2):e1920745.</w:t>
      </w:r>
    </w:p>
    <w:p w14:paraId="7D276ED3"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lastRenderedPageBreak/>
        <w:t>12.</w:t>
      </w:r>
      <w:r w:rsidRPr="00E142D3">
        <w:rPr>
          <w:rFonts w:ascii="Times New Roman" w:hAnsi="Times New Roman" w:cs="Times New Roman"/>
          <w:noProof/>
          <w:sz w:val="24"/>
        </w:rPr>
        <w:tab/>
        <w:t xml:space="preserve">Rhee CM, Curhan GC, Alexander EK, Bhan I, Brunelli SM. Subclinical hypothyroidism and survival: the effects of heart failure and race. </w:t>
      </w:r>
      <w:r w:rsidRPr="00E142D3">
        <w:rPr>
          <w:rFonts w:ascii="Times New Roman" w:hAnsi="Times New Roman" w:cs="Times New Roman"/>
          <w:i/>
          <w:noProof/>
          <w:sz w:val="24"/>
        </w:rPr>
        <w:t>J Clin Endocrinol Metab</w:t>
      </w:r>
      <w:r w:rsidRPr="00E142D3">
        <w:rPr>
          <w:rFonts w:ascii="Times New Roman" w:hAnsi="Times New Roman" w:cs="Times New Roman"/>
          <w:noProof/>
          <w:sz w:val="24"/>
        </w:rPr>
        <w:t xml:space="preserve"> 2013;98(6):2326-2336.</w:t>
      </w:r>
    </w:p>
    <w:p w14:paraId="49BF8773"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13.</w:t>
      </w:r>
      <w:r w:rsidRPr="00E142D3">
        <w:rPr>
          <w:rFonts w:ascii="Times New Roman" w:hAnsi="Times New Roman" w:cs="Times New Roman"/>
          <w:noProof/>
          <w:sz w:val="24"/>
        </w:rPr>
        <w:tab/>
        <w:t xml:space="preserve">Ro K, Yuen AD, Du L, Ro CC, Seger C, Yeh MW, Leung AM, Rhee CM. Impact of Hypothyroidism and Heart Failure on Hospitalization Risk. </w:t>
      </w:r>
      <w:r w:rsidRPr="00E142D3">
        <w:rPr>
          <w:rFonts w:ascii="Times New Roman" w:hAnsi="Times New Roman" w:cs="Times New Roman"/>
          <w:i/>
          <w:noProof/>
          <w:sz w:val="24"/>
        </w:rPr>
        <w:t>Thyroid</w:t>
      </w:r>
      <w:r w:rsidRPr="00E142D3">
        <w:rPr>
          <w:rFonts w:ascii="Times New Roman" w:hAnsi="Times New Roman" w:cs="Times New Roman"/>
          <w:noProof/>
          <w:sz w:val="24"/>
        </w:rPr>
        <w:t xml:space="preserve"> 2018</w:t>
      </w:r>
    </w:p>
    <w:p w14:paraId="53A5801B"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14.</w:t>
      </w:r>
      <w:r w:rsidRPr="00E142D3">
        <w:rPr>
          <w:rFonts w:ascii="Times New Roman" w:hAnsi="Times New Roman" w:cs="Times New Roman"/>
          <w:noProof/>
          <w:sz w:val="24"/>
        </w:rPr>
        <w:tab/>
        <w:t xml:space="preserve">Rodondi N, den Elzen WP, Bauer DC, Cappola AR, Razvi S, Walsh JP, Asvold BO, Iervasi G, Imaizumi M, Collet TH, Bremner A, Maisonneuve P, Sgarbi JA, Khaw KT, Vanderpump MP, Newman AB, Cornuz J, Franklyn JA, Westendorp RG, Vittinghoff E, Gussekloo J. Subclinical hypothyroidism and the risk of coronary heart disease and mortality. </w:t>
      </w:r>
      <w:r w:rsidRPr="00E142D3">
        <w:rPr>
          <w:rFonts w:ascii="Times New Roman" w:hAnsi="Times New Roman" w:cs="Times New Roman"/>
          <w:i/>
          <w:noProof/>
          <w:sz w:val="24"/>
        </w:rPr>
        <w:t>JAMA : the journal of the American Medical Association</w:t>
      </w:r>
      <w:r w:rsidRPr="00E142D3">
        <w:rPr>
          <w:rFonts w:ascii="Times New Roman" w:hAnsi="Times New Roman" w:cs="Times New Roman"/>
          <w:noProof/>
          <w:sz w:val="24"/>
        </w:rPr>
        <w:t xml:space="preserve"> 2010;304(12):1365-1374.</w:t>
      </w:r>
    </w:p>
    <w:p w14:paraId="6B59D8C1"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15.</w:t>
      </w:r>
      <w:r w:rsidRPr="00E142D3">
        <w:rPr>
          <w:rFonts w:ascii="Times New Roman" w:hAnsi="Times New Roman" w:cs="Times New Roman"/>
          <w:noProof/>
          <w:sz w:val="24"/>
        </w:rPr>
        <w:tab/>
        <w:t xml:space="preserve">Rhee CM, Chen Y, You AS, Brunelli SM, Kovesdy CP, Budoff MJ, Brent GA, Kalantar-Zadeh K, Nguyen DV. Thyroid Status, Quality of Life, and Mental Health in Patients on Hemodialysis. </w:t>
      </w:r>
      <w:r w:rsidRPr="00E142D3">
        <w:rPr>
          <w:rFonts w:ascii="Times New Roman" w:hAnsi="Times New Roman" w:cs="Times New Roman"/>
          <w:i/>
          <w:noProof/>
          <w:sz w:val="24"/>
        </w:rPr>
        <w:t>Clin J Am Soc Nephrol</w:t>
      </w:r>
      <w:r w:rsidRPr="00E142D3">
        <w:rPr>
          <w:rFonts w:ascii="Times New Roman" w:hAnsi="Times New Roman" w:cs="Times New Roman"/>
          <w:noProof/>
          <w:sz w:val="24"/>
        </w:rPr>
        <w:t xml:space="preserve"> 2017;12(8):1274-1283.</w:t>
      </w:r>
    </w:p>
    <w:p w14:paraId="4AA78919"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16.</w:t>
      </w:r>
      <w:r w:rsidRPr="00E142D3">
        <w:rPr>
          <w:rFonts w:ascii="Times New Roman" w:hAnsi="Times New Roman" w:cs="Times New Roman"/>
          <w:noProof/>
          <w:sz w:val="24"/>
        </w:rPr>
        <w:tab/>
        <w:t xml:space="preserve">Saleh T, Sumida K, Molnar MZ, Potukuchi PK, Thomas F, Lu JL, Gyamlani GG, Streja E, Kalantar-Zadeh K, Kovesdy CP. Effect of Age on the Association of Vascular Access Type with Mortality in a Cohort of Incident End-Stage Renal Disease Patients. </w:t>
      </w:r>
      <w:r w:rsidRPr="00E142D3">
        <w:rPr>
          <w:rFonts w:ascii="Times New Roman" w:hAnsi="Times New Roman" w:cs="Times New Roman"/>
          <w:i/>
          <w:noProof/>
          <w:sz w:val="24"/>
        </w:rPr>
        <w:t>Nephron</w:t>
      </w:r>
      <w:r w:rsidRPr="00E142D3">
        <w:rPr>
          <w:rFonts w:ascii="Times New Roman" w:hAnsi="Times New Roman" w:cs="Times New Roman"/>
          <w:noProof/>
          <w:sz w:val="24"/>
        </w:rPr>
        <w:t xml:space="preserve"> 2017;137(1):57-63.</w:t>
      </w:r>
    </w:p>
    <w:p w14:paraId="4057D64C"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17.</w:t>
      </w:r>
      <w:r w:rsidRPr="00E142D3">
        <w:rPr>
          <w:rFonts w:ascii="Times New Roman" w:hAnsi="Times New Roman" w:cs="Times New Roman"/>
          <w:noProof/>
          <w:sz w:val="24"/>
        </w:rPr>
        <w:tab/>
        <w:t xml:space="preserve">Meuwese CL, Carrero JJ, Cabezas-Rodriguez I, Heimburger O, Barany P, Lindholm B, Qureshi AR, Ripsweden J, Dekker FW, Stenvinkel P. Nonthyroidal illness: a risk factor for coronary calcification and arterial stiffness in patients undergoing peritoneal dialysis? </w:t>
      </w:r>
      <w:r w:rsidRPr="00E142D3">
        <w:rPr>
          <w:rFonts w:ascii="Times New Roman" w:hAnsi="Times New Roman" w:cs="Times New Roman"/>
          <w:i/>
          <w:noProof/>
          <w:sz w:val="24"/>
        </w:rPr>
        <w:t>Journal of internal medicine</w:t>
      </w:r>
      <w:r w:rsidRPr="00E142D3">
        <w:rPr>
          <w:rFonts w:ascii="Times New Roman" w:hAnsi="Times New Roman" w:cs="Times New Roman"/>
          <w:noProof/>
          <w:sz w:val="24"/>
        </w:rPr>
        <w:t xml:space="preserve"> 2013;274(6):584-593.</w:t>
      </w:r>
    </w:p>
    <w:p w14:paraId="4093B9A2"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lastRenderedPageBreak/>
        <w:t>18.</w:t>
      </w:r>
      <w:r w:rsidRPr="00E142D3">
        <w:rPr>
          <w:rFonts w:ascii="Times New Roman" w:hAnsi="Times New Roman" w:cs="Times New Roman"/>
          <w:noProof/>
          <w:sz w:val="24"/>
        </w:rPr>
        <w:tab/>
        <w:t xml:space="preserve">Meuwese CL, Olauson H, Qureshi AR, Ripsweden J, Barany P, Vermeer C, Drummen N, Stenvinkel P. Associations between Thyroid Hormones, Calcification Inhibitor Levels and Vascular Calcification in End-Stage Renal Disease. </w:t>
      </w:r>
      <w:r w:rsidRPr="00E142D3">
        <w:rPr>
          <w:rFonts w:ascii="Times New Roman" w:hAnsi="Times New Roman" w:cs="Times New Roman"/>
          <w:i/>
          <w:noProof/>
          <w:sz w:val="24"/>
        </w:rPr>
        <w:t>PloS one</w:t>
      </w:r>
      <w:r w:rsidRPr="00E142D3">
        <w:rPr>
          <w:rFonts w:ascii="Times New Roman" w:hAnsi="Times New Roman" w:cs="Times New Roman"/>
          <w:noProof/>
          <w:sz w:val="24"/>
        </w:rPr>
        <w:t xml:space="preserve"> 2015;10(7):e0132353.</w:t>
      </w:r>
    </w:p>
    <w:p w14:paraId="4E016736"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19.</w:t>
      </w:r>
      <w:r w:rsidRPr="00E142D3">
        <w:rPr>
          <w:rFonts w:ascii="Times New Roman" w:hAnsi="Times New Roman" w:cs="Times New Roman"/>
          <w:noProof/>
          <w:sz w:val="24"/>
        </w:rPr>
        <w:tab/>
        <w:t xml:space="preserve">Yilmaz MI, Sonmez A, Karaman M, Ay SA, Saglam M, Yaman H, Kilic S, Eyileten T, Caglar K, Oguz Y, Vural A, Yenicesu M, Zoccali C. Low triiodothyronine alters flow-mediated vasodilatation in advanced nondiabetic kidney disease. </w:t>
      </w:r>
      <w:r w:rsidRPr="00E142D3">
        <w:rPr>
          <w:rFonts w:ascii="Times New Roman" w:hAnsi="Times New Roman" w:cs="Times New Roman"/>
          <w:i/>
          <w:noProof/>
          <w:sz w:val="24"/>
        </w:rPr>
        <w:t>American journal of nephrology</w:t>
      </w:r>
      <w:r w:rsidRPr="00E142D3">
        <w:rPr>
          <w:rFonts w:ascii="Times New Roman" w:hAnsi="Times New Roman" w:cs="Times New Roman"/>
          <w:noProof/>
          <w:sz w:val="24"/>
        </w:rPr>
        <w:t xml:space="preserve"> 2011;33(1):25-32.</w:t>
      </w:r>
    </w:p>
    <w:p w14:paraId="23FEEB00"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20.</w:t>
      </w:r>
      <w:r w:rsidRPr="00E142D3">
        <w:rPr>
          <w:rFonts w:ascii="Times New Roman" w:hAnsi="Times New Roman" w:cs="Times New Roman"/>
          <w:noProof/>
          <w:sz w:val="24"/>
        </w:rPr>
        <w:tab/>
        <w:t xml:space="preserve">You AS, Budoff M, Zeb I, Ahmadi N, Novoa A, Flores F, Hamal S, Kinninger A, Dailing C, Nakata T, Kovesdy CP, Nguyen DV, Brent GA, Kalantar-Zadeh K, Rhee CM. Elevated serum thyrotropin levels and endothelial dysfunction in a prospective hemodialysis cohort. </w:t>
      </w:r>
      <w:r w:rsidRPr="00E142D3">
        <w:rPr>
          <w:rFonts w:ascii="Times New Roman" w:hAnsi="Times New Roman" w:cs="Times New Roman"/>
          <w:i/>
          <w:noProof/>
          <w:sz w:val="24"/>
        </w:rPr>
        <w:t>Hemodial Int</w:t>
      </w:r>
      <w:r w:rsidRPr="00E142D3">
        <w:rPr>
          <w:rFonts w:ascii="Times New Roman" w:hAnsi="Times New Roman" w:cs="Times New Roman"/>
          <w:noProof/>
          <w:sz w:val="24"/>
        </w:rPr>
        <w:t xml:space="preserve"> 2022;26(1):57-65.</w:t>
      </w:r>
    </w:p>
    <w:p w14:paraId="47458DF5"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21.</w:t>
      </w:r>
      <w:r w:rsidRPr="00E142D3">
        <w:rPr>
          <w:rFonts w:ascii="Times New Roman" w:hAnsi="Times New Roman" w:cs="Times New Roman"/>
          <w:noProof/>
          <w:sz w:val="24"/>
        </w:rPr>
        <w:tab/>
        <w:t xml:space="preserve">Di Iorio BR, Di Micco L, Marzocco S, De Simone E, De Blasio A, Sirico ML, Nardone L. Very Low-Protein Diet (VLPD) Reduces Metabolic Acidosis in Subjects with Chronic Kidney Disease: The "Nutritional Light Signal" of the Renal Acid Load. </w:t>
      </w:r>
      <w:r w:rsidRPr="00E142D3">
        <w:rPr>
          <w:rFonts w:ascii="Times New Roman" w:hAnsi="Times New Roman" w:cs="Times New Roman"/>
          <w:i/>
          <w:noProof/>
          <w:sz w:val="24"/>
        </w:rPr>
        <w:t>Nutrients</w:t>
      </w:r>
      <w:r w:rsidRPr="00E142D3">
        <w:rPr>
          <w:rFonts w:ascii="Times New Roman" w:hAnsi="Times New Roman" w:cs="Times New Roman"/>
          <w:noProof/>
          <w:sz w:val="24"/>
        </w:rPr>
        <w:t xml:space="preserve"> 2017;9(1)</w:t>
      </w:r>
    </w:p>
    <w:p w14:paraId="0A152CD5"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22.</w:t>
      </w:r>
      <w:r w:rsidRPr="00E142D3">
        <w:rPr>
          <w:rFonts w:ascii="Times New Roman" w:hAnsi="Times New Roman" w:cs="Times New Roman"/>
          <w:noProof/>
          <w:sz w:val="24"/>
        </w:rPr>
        <w:tab/>
        <w:t xml:space="preserve">Chuang MH, Liao KM, Hung YM, Wang PY, Chou YC, Chou P. Abnormal Thyroid-Stimulating Hormone and Chronic Kidney Disease in Elderly Adults in Taipei City. </w:t>
      </w:r>
      <w:r w:rsidRPr="00E142D3">
        <w:rPr>
          <w:rFonts w:ascii="Times New Roman" w:hAnsi="Times New Roman" w:cs="Times New Roman"/>
          <w:i/>
          <w:noProof/>
          <w:sz w:val="24"/>
        </w:rPr>
        <w:t>Journal of the American Geriatrics Society</w:t>
      </w:r>
      <w:r w:rsidRPr="00E142D3">
        <w:rPr>
          <w:rFonts w:ascii="Times New Roman" w:hAnsi="Times New Roman" w:cs="Times New Roman"/>
          <w:noProof/>
          <w:sz w:val="24"/>
        </w:rPr>
        <w:t xml:space="preserve"> 2016;64(6):1267-1273.</w:t>
      </w:r>
    </w:p>
    <w:p w14:paraId="4C571795"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23.</w:t>
      </w:r>
      <w:r w:rsidRPr="00E142D3">
        <w:rPr>
          <w:rFonts w:ascii="Times New Roman" w:hAnsi="Times New Roman" w:cs="Times New Roman"/>
          <w:noProof/>
          <w:sz w:val="24"/>
        </w:rPr>
        <w:tab/>
        <w:t xml:space="preserve">Huang CW, Li BH, Reynolds K, Jacobsen SJ, Rhee CM, Sim JJ. Association between hypothyroidism and chronic kidney disease observed among an adult population 55 years and older. </w:t>
      </w:r>
      <w:r w:rsidRPr="00E142D3">
        <w:rPr>
          <w:rFonts w:ascii="Times New Roman" w:hAnsi="Times New Roman" w:cs="Times New Roman"/>
          <w:i/>
          <w:noProof/>
          <w:sz w:val="24"/>
        </w:rPr>
        <w:t>Medicine (Baltimore)</w:t>
      </w:r>
      <w:r w:rsidRPr="00E142D3">
        <w:rPr>
          <w:rFonts w:ascii="Times New Roman" w:hAnsi="Times New Roman" w:cs="Times New Roman"/>
          <w:noProof/>
          <w:sz w:val="24"/>
        </w:rPr>
        <w:t xml:space="preserve"> 2020;99(17):e19569.</w:t>
      </w:r>
    </w:p>
    <w:p w14:paraId="38244930"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24.</w:t>
      </w:r>
      <w:r w:rsidRPr="00E142D3">
        <w:rPr>
          <w:rFonts w:ascii="Times New Roman" w:hAnsi="Times New Roman" w:cs="Times New Roman"/>
          <w:noProof/>
          <w:sz w:val="24"/>
        </w:rPr>
        <w:tab/>
        <w:t xml:space="preserve">Zhang Y, Chang Y, Ryu S, Cho J, Lee WY, Rhee EJ, Kwon MJ, Pastor-Barriuso R, Rampal S, Han WK, Shin H, Guallar E. Thyroid hormone levels and incident chronic kidney </w:t>
      </w:r>
      <w:r w:rsidRPr="00E142D3">
        <w:rPr>
          <w:rFonts w:ascii="Times New Roman" w:hAnsi="Times New Roman" w:cs="Times New Roman"/>
          <w:noProof/>
          <w:sz w:val="24"/>
        </w:rPr>
        <w:lastRenderedPageBreak/>
        <w:t xml:space="preserve">disease in euthyroid individuals: the Kangbuk Samsung Health Study. </w:t>
      </w:r>
      <w:r w:rsidRPr="00E142D3">
        <w:rPr>
          <w:rFonts w:ascii="Times New Roman" w:hAnsi="Times New Roman" w:cs="Times New Roman"/>
          <w:i/>
          <w:noProof/>
          <w:sz w:val="24"/>
        </w:rPr>
        <w:t>International journal of epidemiology</w:t>
      </w:r>
      <w:r w:rsidRPr="00E142D3">
        <w:rPr>
          <w:rFonts w:ascii="Times New Roman" w:hAnsi="Times New Roman" w:cs="Times New Roman"/>
          <w:noProof/>
          <w:sz w:val="24"/>
        </w:rPr>
        <w:t xml:space="preserve"> 2014;43(5):1624-1632.</w:t>
      </w:r>
    </w:p>
    <w:p w14:paraId="6C3AA28A"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25.</w:t>
      </w:r>
      <w:r w:rsidRPr="00E142D3">
        <w:rPr>
          <w:rFonts w:ascii="Times New Roman" w:hAnsi="Times New Roman" w:cs="Times New Roman"/>
          <w:noProof/>
          <w:sz w:val="24"/>
        </w:rPr>
        <w:tab/>
        <w:t xml:space="preserve">Rhee CM, Alexander EK, Bhan I, Brunelli SM. Hypothyroidism and Mortality among Dialysis Patients. </w:t>
      </w:r>
      <w:r w:rsidRPr="00E142D3">
        <w:rPr>
          <w:rFonts w:ascii="Times New Roman" w:hAnsi="Times New Roman" w:cs="Times New Roman"/>
          <w:i/>
          <w:noProof/>
          <w:sz w:val="24"/>
        </w:rPr>
        <w:t>Clin J Am Soc Nephrol</w:t>
      </w:r>
      <w:r w:rsidRPr="00E142D3">
        <w:rPr>
          <w:rFonts w:ascii="Times New Roman" w:hAnsi="Times New Roman" w:cs="Times New Roman"/>
          <w:noProof/>
          <w:sz w:val="24"/>
        </w:rPr>
        <w:t xml:space="preserve"> 2013;8(4):593-601.</w:t>
      </w:r>
    </w:p>
    <w:p w14:paraId="1388CE23"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26.</w:t>
      </w:r>
      <w:r w:rsidRPr="00E142D3">
        <w:rPr>
          <w:rFonts w:ascii="Times New Roman" w:hAnsi="Times New Roman" w:cs="Times New Roman"/>
          <w:noProof/>
          <w:sz w:val="24"/>
        </w:rPr>
        <w:tab/>
        <w:t xml:space="preserve">Rhee CM, Kalantar-Zadeh K, Ravel V, Streja E, You AS, Brunelli SM, Nguyen DV, Brent GA, Kovesdy CP. Thyroid Status and Death Risk in US Veterans With Chronic Kidney Disease. </w:t>
      </w:r>
      <w:r w:rsidRPr="00E142D3">
        <w:rPr>
          <w:rFonts w:ascii="Times New Roman" w:hAnsi="Times New Roman" w:cs="Times New Roman"/>
          <w:i/>
          <w:noProof/>
          <w:sz w:val="24"/>
        </w:rPr>
        <w:t>Mayo Clinic proceedings</w:t>
      </w:r>
      <w:r w:rsidRPr="00E142D3">
        <w:rPr>
          <w:rFonts w:ascii="Times New Roman" w:hAnsi="Times New Roman" w:cs="Times New Roman"/>
          <w:noProof/>
          <w:sz w:val="24"/>
        </w:rPr>
        <w:t xml:space="preserve"> 2018;93(5):573-585.</w:t>
      </w:r>
    </w:p>
    <w:p w14:paraId="7A34F28B"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27.</w:t>
      </w:r>
      <w:r w:rsidRPr="00E142D3">
        <w:rPr>
          <w:rFonts w:ascii="Times New Roman" w:hAnsi="Times New Roman" w:cs="Times New Roman"/>
          <w:noProof/>
          <w:sz w:val="24"/>
        </w:rPr>
        <w:tab/>
        <w:t xml:space="preserve">Rhee CM, Kim S, Gillen DL, Oztan T, Wang J, Mehrotra R, Kuttykrishnan S, Nguyen DV, Brunelli SM, Kovesdy CP, Brent GA, Kalantar-Zadeh K. Association of thyroid functional disease with mortality in a national cohort of incident hemodialysis patients. </w:t>
      </w:r>
      <w:r w:rsidRPr="00E142D3">
        <w:rPr>
          <w:rFonts w:ascii="Times New Roman" w:hAnsi="Times New Roman" w:cs="Times New Roman"/>
          <w:i/>
          <w:noProof/>
          <w:sz w:val="24"/>
        </w:rPr>
        <w:t>The Journal of clinical endocrinology and metabolism</w:t>
      </w:r>
      <w:r w:rsidRPr="00E142D3">
        <w:rPr>
          <w:rFonts w:ascii="Times New Roman" w:hAnsi="Times New Roman" w:cs="Times New Roman"/>
          <w:noProof/>
          <w:sz w:val="24"/>
        </w:rPr>
        <w:t xml:space="preserve"> 2015;100(4):1386-1395.</w:t>
      </w:r>
    </w:p>
    <w:p w14:paraId="23BAB261"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28.</w:t>
      </w:r>
      <w:r w:rsidRPr="00E142D3">
        <w:rPr>
          <w:rFonts w:ascii="Times New Roman" w:hAnsi="Times New Roman" w:cs="Times New Roman"/>
          <w:noProof/>
          <w:sz w:val="24"/>
        </w:rPr>
        <w:tab/>
        <w:t xml:space="preserve">Rhee CM, Ravel VA, Streja E, Mehrotra R, Kim S, Wang J, Nguyen DV, Kovesdy CP, Brent GA, Kalantar-Zadeh K. Thyroid Functional Disease and Mortality in a National Peritoneal Dialysis Cohort. </w:t>
      </w:r>
      <w:r w:rsidRPr="00E142D3">
        <w:rPr>
          <w:rFonts w:ascii="Times New Roman" w:hAnsi="Times New Roman" w:cs="Times New Roman"/>
          <w:i/>
          <w:noProof/>
          <w:sz w:val="24"/>
        </w:rPr>
        <w:t>The Journal of clinical endocrinology and metabolism</w:t>
      </w:r>
      <w:r w:rsidRPr="00E142D3">
        <w:rPr>
          <w:rFonts w:ascii="Times New Roman" w:hAnsi="Times New Roman" w:cs="Times New Roman"/>
          <w:noProof/>
          <w:sz w:val="24"/>
        </w:rPr>
        <w:t xml:space="preserve"> 2016;101(11):4054-4061.</w:t>
      </w:r>
    </w:p>
    <w:p w14:paraId="1F687504"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29.</w:t>
      </w:r>
      <w:r w:rsidRPr="00E142D3">
        <w:rPr>
          <w:rFonts w:ascii="Times New Roman" w:hAnsi="Times New Roman" w:cs="Times New Roman"/>
          <w:noProof/>
          <w:sz w:val="24"/>
        </w:rPr>
        <w:tab/>
        <w:t xml:space="preserve">Rhee CM, You AS, Nguyen DV, Brunelli SM, Budoff MJ, Streja E, Nakata T, Kovesdy CP, Brent GA, Kalantar-Zadeh K. Thyroid Status and Mortality in a Prospective Hemodialysis Cohort. </w:t>
      </w:r>
      <w:r w:rsidRPr="00E142D3">
        <w:rPr>
          <w:rFonts w:ascii="Times New Roman" w:hAnsi="Times New Roman" w:cs="Times New Roman"/>
          <w:i/>
          <w:noProof/>
          <w:sz w:val="24"/>
        </w:rPr>
        <w:t>J Clin Endocrinol Metab</w:t>
      </w:r>
      <w:r w:rsidRPr="00E142D3">
        <w:rPr>
          <w:rFonts w:ascii="Times New Roman" w:hAnsi="Times New Roman" w:cs="Times New Roman"/>
          <w:noProof/>
          <w:sz w:val="24"/>
        </w:rPr>
        <w:t xml:space="preserve"> 2017;102(5):1568-1577.</w:t>
      </w:r>
    </w:p>
    <w:p w14:paraId="6AC2FAE1"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30.</w:t>
      </w:r>
      <w:r w:rsidRPr="00E142D3">
        <w:rPr>
          <w:rFonts w:ascii="Times New Roman" w:hAnsi="Times New Roman" w:cs="Times New Roman"/>
          <w:noProof/>
          <w:sz w:val="24"/>
        </w:rPr>
        <w:tab/>
        <w:t xml:space="preserve">You AS, Sim JJ, Kovesdy CP, Streja E, Nguyen DV, Brent GA, Kalantar-Zadeh K, Rhee CM. Association of thyroid status prior to transition to end-stage renal disease with early dialysis mortality. </w:t>
      </w:r>
      <w:r w:rsidRPr="00E142D3">
        <w:rPr>
          <w:rFonts w:ascii="Times New Roman" w:hAnsi="Times New Roman" w:cs="Times New Roman"/>
          <w:i/>
          <w:noProof/>
          <w:sz w:val="24"/>
        </w:rPr>
        <w:t>Nephrology, dialysis, transplantation : official publication of the European Dialysis and Transplant Association - European Renal Association</w:t>
      </w:r>
      <w:r w:rsidRPr="00E142D3">
        <w:rPr>
          <w:rFonts w:ascii="Times New Roman" w:hAnsi="Times New Roman" w:cs="Times New Roman"/>
          <w:noProof/>
          <w:sz w:val="24"/>
        </w:rPr>
        <w:t xml:space="preserve"> 2019;34(12):2095-2104.</w:t>
      </w:r>
    </w:p>
    <w:p w14:paraId="4989A788"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lastRenderedPageBreak/>
        <w:t>31.</w:t>
      </w:r>
      <w:r w:rsidRPr="00E142D3">
        <w:rPr>
          <w:rFonts w:ascii="Times New Roman" w:hAnsi="Times New Roman" w:cs="Times New Roman"/>
          <w:noProof/>
          <w:sz w:val="24"/>
        </w:rPr>
        <w:tab/>
        <w:t xml:space="preserve">Lee S, Cho E, Grodstein F, Kawachi I, Hu FB, Colditz GA. Effects of marital transitions on changes in dietary and other health behaviours in US women. </w:t>
      </w:r>
      <w:r w:rsidRPr="00E142D3">
        <w:rPr>
          <w:rFonts w:ascii="Times New Roman" w:hAnsi="Times New Roman" w:cs="Times New Roman"/>
          <w:i/>
          <w:noProof/>
          <w:sz w:val="24"/>
        </w:rPr>
        <w:t>International journal of epidemiology</w:t>
      </w:r>
      <w:r w:rsidRPr="00E142D3">
        <w:rPr>
          <w:rFonts w:ascii="Times New Roman" w:hAnsi="Times New Roman" w:cs="Times New Roman"/>
          <w:noProof/>
          <w:sz w:val="24"/>
        </w:rPr>
        <w:t xml:space="preserve"> 2005;34(1):69-78.</w:t>
      </w:r>
    </w:p>
    <w:p w14:paraId="0C7FDF7C"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32.</w:t>
      </w:r>
      <w:r w:rsidRPr="00E142D3">
        <w:rPr>
          <w:rFonts w:ascii="Times New Roman" w:hAnsi="Times New Roman" w:cs="Times New Roman"/>
          <w:noProof/>
          <w:sz w:val="24"/>
        </w:rPr>
        <w:tab/>
        <w:t xml:space="preserve">Schectman JM, Kallenberg GA, Hirsch RP, Shumacher RJ. Report of an association between race and thyroid stimulating hormone level. </w:t>
      </w:r>
      <w:r w:rsidRPr="00E142D3">
        <w:rPr>
          <w:rFonts w:ascii="Times New Roman" w:hAnsi="Times New Roman" w:cs="Times New Roman"/>
          <w:i/>
          <w:noProof/>
          <w:sz w:val="24"/>
        </w:rPr>
        <w:t>Am J Public Health</w:t>
      </w:r>
      <w:r w:rsidRPr="00E142D3">
        <w:rPr>
          <w:rFonts w:ascii="Times New Roman" w:hAnsi="Times New Roman" w:cs="Times New Roman"/>
          <w:noProof/>
          <w:sz w:val="24"/>
        </w:rPr>
        <w:t xml:space="preserve"> 1991;81(4):505-506.</w:t>
      </w:r>
    </w:p>
    <w:p w14:paraId="326DEE68"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33.</w:t>
      </w:r>
      <w:r w:rsidRPr="00E142D3">
        <w:rPr>
          <w:rFonts w:ascii="Times New Roman" w:hAnsi="Times New Roman" w:cs="Times New Roman"/>
          <w:noProof/>
          <w:sz w:val="24"/>
        </w:rPr>
        <w:tab/>
        <w:t xml:space="preserve">Surks MI, Boucai L. Age- and race-based serum thyrotropin reference limits. </w:t>
      </w:r>
      <w:r w:rsidRPr="00E142D3">
        <w:rPr>
          <w:rFonts w:ascii="Times New Roman" w:hAnsi="Times New Roman" w:cs="Times New Roman"/>
          <w:i/>
          <w:noProof/>
          <w:sz w:val="24"/>
        </w:rPr>
        <w:t>J Clin Endocrinol Metab</w:t>
      </w:r>
      <w:r w:rsidRPr="00E142D3">
        <w:rPr>
          <w:rFonts w:ascii="Times New Roman" w:hAnsi="Times New Roman" w:cs="Times New Roman"/>
          <w:noProof/>
          <w:sz w:val="24"/>
        </w:rPr>
        <w:t xml:space="preserve"> 2010;95(2):496-502.</w:t>
      </w:r>
    </w:p>
    <w:p w14:paraId="7AF6FD43"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34.</w:t>
      </w:r>
      <w:r w:rsidRPr="00E142D3">
        <w:rPr>
          <w:rFonts w:ascii="Times New Roman" w:hAnsi="Times New Roman" w:cs="Times New Roman"/>
          <w:noProof/>
          <w:sz w:val="24"/>
        </w:rPr>
        <w:tab/>
        <w:t xml:space="preserve">Kalantar-Zadeh K, Tortorici AR, Chen JL, Kamgar M, Lau WL, Moradi H, Rhee CM, Streja E, Kovesdy CP. Dietary restrictions in dialysis patients: is there anything left to eat? </w:t>
      </w:r>
      <w:r w:rsidRPr="00E142D3">
        <w:rPr>
          <w:rFonts w:ascii="Times New Roman" w:hAnsi="Times New Roman" w:cs="Times New Roman"/>
          <w:i/>
          <w:noProof/>
          <w:sz w:val="24"/>
        </w:rPr>
        <w:t>Seminars in dialysis</w:t>
      </w:r>
      <w:r w:rsidRPr="00E142D3">
        <w:rPr>
          <w:rFonts w:ascii="Times New Roman" w:hAnsi="Times New Roman" w:cs="Times New Roman"/>
          <w:noProof/>
          <w:sz w:val="24"/>
        </w:rPr>
        <w:t xml:space="preserve"> 2015;28(2):159-168.</w:t>
      </w:r>
    </w:p>
    <w:p w14:paraId="2375BA9E"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35.</w:t>
      </w:r>
      <w:r w:rsidRPr="00E142D3">
        <w:rPr>
          <w:rFonts w:ascii="Times New Roman" w:hAnsi="Times New Roman" w:cs="Times New Roman"/>
          <w:noProof/>
          <w:sz w:val="24"/>
        </w:rPr>
        <w:tab/>
        <w:t xml:space="preserve">Barr ML, Chiu HK, Li N, Yeh MW, Rhee CM, Casillas J, Iskander PJ, Leung AM. Thyroid Dysfunction in Children Exposed to Iodinated Contrast Media. </w:t>
      </w:r>
      <w:r w:rsidRPr="00E142D3">
        <w:rPr>
          <w:rFonts w:ascii="Times New Roman" w:hAnsi="Times New Roman" w:cs="Times New Roman"/>
          <w:i/>
          <w:noProof/>
          <w:sz w:val="24"/>
        </w:rPr>
        <w:t>J Clin Endocrinol Metab</w:t>
      </w:r>
      <w:r w:rsidRPr="00E142D3">
        <w:rPr>
          <w:rFonts w:ascii="Times New Roman" w:hAnsi="Times New Roman" w:cs="Times New Roman"/>
          <w:noProof/>
          <w:sz w:val="24"/>
        </w:rPr>
        <w:t xml:space="preserve"> 2016;101(6):2366-2370.</w:t>
      </w:r>
    </w:p>
    <w:p w14:paraId="7E408AEB"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36.</w:t>
      </w:r>
      <w:r w:rsidRPr="00E142D3">
        <w:rPr>
          <w:rFonts w:ascii="Times New Roman" w:hAnsi="Times New Roman" w:cs="Times New Roman"/>
          <w:noProof/>
          <w:sz w:val="24"/>
        </w:rPr>
        <w:tab/>
        <w:t xml:space="preserve">Rhee CM, Bhan I, Alexander EK, Brunelli SM. Association between iodinated contrast media exposure and incident hyperthyroidism and hypothyroidism. </w:t>
      </w:r>
      <w:r w:rsidRPr="00E142D3">
        <w:rPr>
          <w:rFonts w:ascii="Times New Roman" w:hAnsi="Times New Roman" w:cs="Times New Roman"/>
          <w:i/>
          <w:noProof/>
          <w:sz w:val="24"/>
        </w:rPr>
        <w:t>Archives of internal medicine</w:t>
      </w:r>
      <w:r w:rsidRPr="00E142D3">
        <w:rPr>
          <w:rFonts w:ascii="Times New Roman" w:hAnsi="Times New Roman" w:cs="Times New Roman"/>
          <w:noProof/>
          <w:sz w:val="24"/>
        </w:rPr>
        <w:t xml:space="preserve"> 2012;172(2):153-159.</w:t>
      </w:r>
    </w:p>
    <w:p w14:paraId="5E9EC253"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37.</w:t>
      </w:r>
      <w:r w:rsidRPr="00E142D3">
        <w:rPr>
          <w:rFonts w:ascii="Times New Roman" w:hAnsi="Times New Roman" w:cs="Times New Roman"/>
          <w:noProof/>
          <w:sz w:val="24"/>
        </w:rPr>
        <w:tab/>
        <w:t xml:space="preserve">Biondi B. Thyroid and obesity: an intriguing relationship. </w:t>
      </w:r>
      <w:r w:rsidRPr="00E142D3">
        <w:rPr>
          <w:rFonts w:ascii="Times New Roman" w:hAnsi="Times New Roman" w:cs="Times New Roman"/>
          <w:i/>
          <w:noProof/>
          <w:sz w:val="24"/>
        </w:rPr>
        <w:t>J Clin Endocrinol Metab</w:t>
      </w:r>
      <w:r w:rsidRPr="00E142D3">
        <w:rPr>
          <w:rFonts w:ascii="Times New Roman" w:hAnsi="Times New Roman" w:cs="Times New Roman"/>
          <w:noProof/>
          <w:sz w:val="24"/>
        </w:rPr>
        <w:t xml:space="preserve"> 2010;95(8):3614-3617.</w:t>
      </w:r>
    </w:p>
    <w:p w14:paraId="494EA759"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38.</w:t>
      </w:r>
      <w:r w:rsidRPr="00E142D3">
        <w:rPr>
          <w:rFonts w:ascii="Times New Roman" w:hAnsi="Times New Roman" w:cs="Times New Roman"/>
          <w:noProof/>
          <w:sz w:val="24"/>
        </w:rPr>
        <w:tab/>
        <w:t xml:space="preserve">Marzullo P, Minocci A, Tagliaferri MA, Guzzaloni G, Di Blasio A, De Medici C, Aimaretti G, Liuzzi A. Investigations of thyroid hormones and antibodies in obesity: leptin levels are associated with thyroid autoimmunity independent of bioanthropometric, hormonal, and weight-related determinants. </w:t>
      </w:r>
      <w:r w:rsidRPr="00E142D3">
        <w:rPr>
          <w:rFonts w:ascii="Times New Roman" w:hAnsi="Times New Roman" w:cs="Times New Roman"/>
          <w:i/>
          <w:noProof/>
          <w:sz w:val="24"/>
        </w:rPr>
        <w:t>J Clin Endocrinol Metab</w:t>
      </w:r>
      <w:r w:rsidRPr="00E142D3">
        <w:rPr>
          <w:rFonts w:ascii="Times New Roman" w:hAnsi="Times New Roman" w:cs="Times New Roman"/>
          <w:noProof/>
          <w:sz w:val="24"/>
        </w:rPr>
        <w:t xml:space="preserve"> 2010;95(8):3965-3972.</w:t>
      </w:r>
    </w:p>
    <w:p w14:paraId="5D19439D"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lastRenderedPageBreak/>
        <w:t>39.</w:t>
      </w:r>
      <w:r w:rsidRPr="00E142D3">
        <w:rPr>
          <w:rFonts w:ascii="Times New Roman" w:hAnsi="Times New Roman" w:cs="Times New Roman"/>
          <w:noProof/>
          <w:sz w:val="24"/>
        </w:rPr>
        <w:tab/>
        <w:t xml:space="preserve">Tollefson MM, Van Houten HK, Asante D, Yao X, Maradit Kremers H. Association of Psoriasis With Comorbidity Development in Children With Psoriasis. </w:t>
      </w:r>
      <w:r w:rsidRPr="00E142D3">
        <w:rPr>
          <w:rFonts w:ascii="Times New Roman" w:hAnsi="Times New Roman" w:cs="Times New Roman"/>
          <w:i/>
          <w:noProof/>
          <w:sz w:val="24"/>
        </w:rPr>
        <w:t>JAMA Dermatol</w:t>
      </w:r>
      <w:r w:rsidRPr="00E142D3">
        <w:rPr>
          <w:rFonts w:ascii="Times New Roman" w:hAnsi="Times New Roman" w:cs="Times New Roman"/>
          <w:noProof/>
          <w:sz w:val="24"/>
        </w:rPr>
        <w:t xml:space="preserve"> 2018;154(3):286-292.</w:t>
      </w:r>
    </w:p>
    <w:p w14:paraId="11F620A6"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40.</w:t>
      </w:r>
      <w:r w:rsidRPr="00E142D3">
        <w:rPr>
          <w:rFonts w:ascii="Times New Roman" w:hAnsi="Times New Roman" w:cs="Times New Roman"/>
          <w:noProof/>
          <w:sz w:val="24"/>
        </w:rPr>
        <w:tab/>
        <w:t xml:space="preserve">Wakeman SE, Larochelle MR, Ameli O, Chaisson CE, McPheeters JT, Crown WH, Azocar F, Sanghavi DM. Comparative Effectiveness of Different Treatment Pathways for Opioid Use Disorder. </w:t>
      </w:r>
      <w:r w:rsidRPr="00E142D3">
        <w:rPr>
          <w:rFonts w:ascii="Times New Roman" w:hAnsi="Times New Roman" w:cs="Times New Roman"/>
          <w:i/>
          <w:noProof/>
          <w:sz w:val="24"/>
        </w:rPr>
        <w:t>JAMA Netw Open</w:t>
      </w:r>
      <w:r w:rsidRPr="00E142D3">
        <w:rPr>
          <w:rFonts w:ascii="Times New Roman" w:hAnsi="Times New Roman" w:cs="Times New Roman"/>
          <w:noProof/>
          <w:sz w:val="24"/>
        </w:rPr>
        <w:t xml:space="preserve"> 2020;3(2):e1920622.</w:t>
      </w:r>
    </w:p>
    <w:p w14:paraId="6F6E2052"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41.</w:t>
      </w:r>
      <w:r w:rsidRPr="00E142D3">
        <w:rPr>
          <w:rFonts w:ascii="Times New Roman" w:hAnsi="Times New Roman" w:cs="Times New Roman"/>
          <w:noProof/>
          <w:sz w:val="24"/>
        </w:rPr>
        <w:tab/>
        <w:t xml:space="preserve">Deyo RA, Cherkin DC, Ciol MA. Adapting a clinical comorbidity index for use with ICD-9-CM administrative databases. </w:t>
      </w:r>
      <w:r w:rsidRPr="00E142D3">
        <w:rPr>
          <w:rFonts w:ascii="Times New Roman" w:hAnsi="Times New Roman" w:cs="Times New Roman"/>
          <w:i/>
          <w:noProof/>
          <w:sz w:val="24"/>
        </w:rPr>
        <w:t>J Clin Epidemiol</w:t>
      </w:r>
      <w:r w:rsidRPr="00E142D3">
        <w:rPr>
          <w:rFonts w:ascii="Times New Roman" w:hAnsi="Times New Roman" w:cs="Times New Roman"/>
          <w:noProof/>
          <w:sz w:val="24"/>
        </w:rPr>
        <w:t xml:space="preserve"> 1992;45(6):613-619.</w:t>
      </w:r>
    </w:p>
    <w:p w14:paraId="73B56718"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42.</w:t>
      </w:r>
      <w:r w:rsidRPr="00E142D3">
        <w:rPr>
          <w:rFonts w:ascii="Times New Roman" w:hAnsi="Times New Roman" w:cs="Times New Roman"/>
          <w:noProof/>
          <w:sz w:val="24"/>
        </w:rPr>
        <w:tab/>
        <w:t xml:space="preserve">Rhee CM, Nguyen DV, Moradi H, Brunelli SM, Dukkipati R, Jing J, Nakata T, Kovesdy CP, Brent GA, Kalantar-Zadeh K. Association of Adiponectin With Body Composition and Mortality in Hemodialysis Patients. </w:t>
      </w:r>
      <w:r w:rsidRPr="00E142D3">
        <w:rPr>
          <w:rFonts w:ascii="Times New Roman" w:hAnsi="Times New Roman" w:cs="Times New Roman"/>
          <w:i/>
          <w:noProof/>
          <w:sz w:val="24"/>
        </w:rPr>
        <w:t>American journal of kidney diseases : the official journal of the National Kidney Foundation</w:t>
      </w:r>
      <w:r w:rsidRPr="00E142D3">
        <w:rPr>
          <w:rFonts w:ascii="Times New Roman" w:hAnsi="Times New Roman" w:cs="Times New Roman"/>
          <w:noProof/>
          <w:sz w:val="24"/>
        </w:rPr>
        <w:t xml:space="preserve"> 2015;66(2):313-321.</w:t>
      </w:r>
    </w:p>
    <w:p w14:paraId="02CA53A5"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43.</w:t>
      </w:r>
      <w:r w:rsidRPr="00E142D3">
        <w:rPr>
          <w:rFonts w:ascii="Times New Roman" w:hAnsi="Times New Roman" w:cs="Times New Roman"/>
          <w:noProof/>
          <w:sz w:val="24"/>
        </w:rPr>
        <w:tab/>
        <w:t xml:space="preserve">You AS, Kalantar-Zadeh K, Lerner L, Nakata T, Lopez N, Lou L, Veliz M, Soohoo M, Jing J, Zaldivar F, Gyuris J, Nguyen DV, Rhee CM. Association of Growth Differentiation Factor 15 with Mortality in a Prospective Hemodialysis Cohort. </w:t>
      </w:r>
      <w:r w:rsidRPr="00E142D3">
        <w:rPr>
          <w:rFonts w:ascii="Times New Roman" w:hAnsi="Times New Roman" w:cs="Times New Roman"/>
          <w:i/>
          <w:noProof/>
          <w:sz w:val="24"/>
        </w:rPr>
        <w:t>Cardiorenal medicine</w:t>
      </w:r>
      <w:r w:rsidRPr="00E142D3">
        <w:rPr>
          <w:rFonts w:ascii="Times New Roman" w:hAnsi="Times New Roman" w:cs="Times New Roman"/>
          <w:noProof/>
          <w:sz w:val="24"/>
        </w:rPr>
        <w:t xml:space="preserve"> 2017;7(2):158-168.</w:t>
      </w:r>
    </w:p>
    <w:p w14:paraId="73F9AF8B"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44.</w:t>
      </w:r>
      <w:r w:rsidRPr="00E142D3">
        <w:rPr>
          <w:rFonts w:ascii="Times New Roman" w:hAnsi="Times New Roman" w:cs="Times New Roman"/>
          <w:noProof/>
          <w:sz w:val="24"/>
        </w:rPr>
        <w:tab/>
        <w:t xml:space="preserve">Harrell FE, Jr., Lee KL, Mark DB. Multivariable prognostic models: issues in developing models, evaluating assumptions and adequacy, and measuring and reducing errors. </w:t>
      </w:r>
      <w:r w:rsidRPr="00E142D3">
        <w:rPr>
          <w:rFonts w:ascii="Times New Roman" w:hAnsi="Times New Roman" w:cs="Times New Roman"/>
          <w:i/>
          <w:noProof/>
          <w:sz w:val="24"/>
        </w:rPr>
        <w:t>Stat Med</w:t>
      </w:r>
      <w:r w:rsidRPr="00E142D3">
        <w:rPr>
          <w:rFonts w:ascii="Times New Roman" w:hAnsi="Times New Roman" w:cs="Times New Roman"/>
          <w:noProof/>
          <w:sz w:val="24"/>
        </w:rPr>
        <w:t xml:space="preserve"> 1996;15(4):361-387.</w:t>
      </w:r>
    </w:p>
    <w:p w14:paraId="12DA052D"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45.</w:t>
      </w:r>
      <w:r w:rsidRPr="00E142D3">
        <w:rPr>
          <w:rFonts w:ascii="Times New Roman" w:hAnsi="Times New Roman" w:cs="Times New Roman"/>
          <w:noProof/>
          <w:sz w:val="24"/>
        </w:rPr>
        <w:tab/>
        <w:t xml:space="preserve">Steyerberg EW, Eijkemans MJ, Harrell FE, Jr., Habbema JD. Prognostic modelling with logistic regression analysis: a comparison of selection and estimation methods in small data sets. </w:t>
      </w:r>
      <w:r w:rsidRPr="00E142D3">
        <w:rPr>
          <w:rFonts w:ascii="Times New Roman" w:hAnsi="Times New Roman" w:cs="Times New Roman"/>
          <w:i/>
          <w:noProof/>
          <w:sz w:val="24"/>
        </w:rPr>
        <w:t>Stat Med</w:t>
      </w:r>
      <w:r w:rsidRPr="00E142D3">
        <w:rPr>
          <w:rFonts w:ascii="Times New Roman" w:hAnsi="Times New Roman" w:cs="Times New Roman"/>
          <w:noProof/>
          <w:sz w:val="24"/>
        </w:rPr>
        <w:t xml:space="preserve"> 2000;19(8):1059-1079.</w:t>
      </w:r>
    </w:p>
    <w:p w14:paraId="505A7BE9"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lastRenderedPageBreak/>
        <w:t>46.</w:t>
      </w:r>
      <w:r w:rsidRPr="00E142D3">
        <w:rPr>
          <w:rFonts w:ascii="Times New Roman" w:hAnsi="Times New Roman" w:cs="Times New Roman"/>
          <w:noProof/>
          <w:sz w:val="24"/>
        </w:rPr>
        <w:tab/>
        <w:t xml:space="preserve">Crowson CS, Atkinson EJ, Therneau TM. Assessing calibration of prognostic risk scores. </w:t>
      </w:r>
      <w:r w:rsidRPr="00E142D3">
        <w:rPr>
          <w:rFonts w:ascii="Times New Roman" w:hAnsi="Times New Roman" w:cs="Times New Roman"/>
          <w:i/>
          <w:noProof/>
          <w:sz w:val="24"/>
        </w:rPr>
        <w:t>Stat Methods Med Res</w:t>
      </w:r>
      <w:r w:rsidRPr="00E142D3">
        <w:rPr>
          <w:rFonts w:ascii="Times New Roman" w:hAnsi="Times New Roman" w:cs="Times New Roman"/>
          <w:noProof/>
          <w:sz w:val="24"/>
        </w:rPr>
        <w:t xml:space="preserve"> 2016;25(4):1692-1706.</w:t>
      </w:r>
    </w:p>
    <w:p w14:paraId="69F057C6"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47.</w:t>
      </w:r>
      <w:r w:rsidRPr="00E142D3">
        <w:rPr>
          <w:rFonts w:ascii="Times New Roman" w:hAnsi="Times New Roman" w:cs="Times New Roman"/>
          <w:noProof/>
          <w:sz w:val="24"/>
        </w:rPr>
        <w:tab/>
        <w:t xml:space="preserve">Harrell FE, Jr., Califf RM, Pryor DB, Lee KL, Rosati RA. Evaluating the yield of medical tests. </w:t>
      </w:r>
      <w:r w:rsidRPr="00E142D3">
        <w:rPr>
          <w:rFonts w:ascii="Times New Roman" w:hAnsi="Times New Roman" w:cs="Times New Roman"/>
          <w:i/>
          <w:noProof/>
          <w:sz w:val="24"/>
        </w:rPr>
        <w:t>JAMA : the journal of the American Medical Association</w:t>
      </w:r>
      <w:r w:rsidRPr="00E142D3">
        <w:rPr>
          <w:rFonts w:ascii="Times New Roman" w:hAnsi="Times New Roman" w:cs="Times New Roman"/>
          <w:noProof/>
          <w:sz w:val="24"/>
        </w:rPr>
        <w:t xml:space="preserve"> 1982;247(18):2543-2546.</w:t>
      </w:r>
    </w:p>
    <w:p w14:paraId="7329E82B"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48.</w:t>
      </w:r>
      <w:r w:rsidRPr="00E142D3">
        <w:rPr>
          <w:rFonts w:ascii="Times New Roman" w:hAnsi="Times New Roman" w:cs="Times New Roman"/>
          <w:noProof/>
          <w:sz w:val="24"/>
        </w:rPr>
        <w:tab/>
        <w:t xml:space="preserve">Chonchol M, Lippi G, Salvagno G, Zoppini G, Muggeo M, Targher G. Prevalence of subclinical hypothyroidism in patients with chronic kidney disease. </w:t>
      </w:r>
      <w:r w:rsidRPr="00E142D3">
        <w:rPr>
          <w:rFonts w:ascii="Times New Roman" w:hAnsi="Times New Roman" w:cs="Times New Roman"/>
          <w:i/>
          <w:noProof/>
          <w:sz w:val="24"/>
        </w:rPr>
        <w:t>Clin J Am Soc Nephrol</w:t>
      </w:r>
      <w:r w:rsidRPr="00E142D3">
        <w:rPr>
          <w:rFonts w:ascii="Times New Roman" w:hAnsi="Times New Roman" w:cs="Times New Roman"/>
          <w:noProof/>
          <w:sz w:val="24"/>
        </w:rPr>
        <w:t xml:space="preserve"> 2008;3(5):1296-1300.</w:t>
      </w:r>
    </w:p>
    <w:p w14:paraId="48E99D1F"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49.</w:t>
      </w:r>
      <w:r w:rsidRPr="00E142D3">
        <w:rPr>
          <w:rFonts w:ascii="Times New Roman" w:hAnsi="Times New Roman" w:cs="Times New Roman"/>
          <w:noProof/>
          <w:sz w:val="24"/>
        </w:rPr>
        <w:tab/>
        <w:t xml:space="preserve">Lippi G, Montagnana M, Targher G, Salvagno GL, Guidi GC. Relationship between thyroid status and renal function in a general population of unselected outpatients. </w:t>
      </w:r>
      <w:r w:rsidRPr="00E142D3">
        <w:rPr>
          <w:rFonts w:ascii="Times New Roman" w:hAnsi="Times New Roman" w:cs="Times New Roman"/>
          <w:i/>
          <w:noProof/>
          <w:sz w:val="24"/>
        </w:rPr>
        <w:t>Clin Biochem</w:t>
      </w:r>
      <w:r w:rsidRPr="00E142D3">
        <w:rPr>
          <w:rFonts w:ascii="Times New Roman" w:hAnsi="Times New Roman" w:cs="Times New Roman"/>
          <w:noProof/>
          <w:sz w:val="24"/>
        </w:rPr>
        <w:t xml:space="preserve"> 2008;41(7-8):625-627.</w:t>
      </w:r>
    </w:p>
    <w:p w14:paraId="398E10C7"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50.</w:t>
      </w:r>
      <w:r w:rsidRPr="00E142D3">
        <w:rPr>
          <w:rFonts w:ascii="Times New Roman" w:hAnsi="Times New Roman" w:cs="Times New Roman"/>
          <w:noProof/>
          <w:sz w:val="24"/>
        </w:rPr>
        <w:tab/>
        <w:t xml:space="preserve">Targher G, Chonchol M, Zoppini G, Salvagno G, Pichiri I, Franchini M, Lippi G. Prevalence of thyroid autoimmunity and subclinical hypothyroidism in persons with chronic kidney disease not requiring chronic dialysis. </w:t>
      </w:r>
      <w:r w:rsidRPr="00E142D3">
        <w:rPr>
          <w:rFonts w:ascii="Times New Roman" w:hAnsi="Times New Roman" w:cs="Times New Roman"/>
          <w:i/>
          <w:noProof/>
          <w:sz w:val="24"/>
        </w:rPr>
        <w:t>Clinical chemistry and laboratory medicine</w:t>
      </w:r>
      <w:r w:rsidRPr="00E142D3">
        <w:rPr>
          <w:rFonts w:ascii="Times New Roman" w:hAnsi="Times New Roman" w:cs="Times New Roman"/>
          <w:noProof/>
          <w:sz w:val="24"/>
        </w:rPr>
        <w:t xml:space="preserve"> 2009;47(11):1367-1371.</w:t>
      </w:r>
    </w:p>
    <w:p w14:paraId="774383F2"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51.</w:t>
      </w:r>
      <w:r w:rsidRPr="00E142D3">
        <w:rPr>
          <w:rFonts w:ascii="Times New Roman" w:hAnsi="Times New Roman" w:cs="Times New Roman"/>
          <w:noProof/>
          <w:sz w:val="24"/>
        </w:rPr>
        <w:tab/>
        <w:t xml:space="preserve">Woodward A, McCann S, Al-Jubouri M. The relationship between estimated glomerular filtration rate and thyroid function: an observational study. </w:t>
      </w:r>
      <w:r w:rsidRPr="00E142D3">
        <w:rPr>
          <w:rFonts w:ascii="Times New Roman" w:hAnsi="Times New Roman" w:cs="Times New Roman"/>
          <w:i/>
          <w:noProof/>
          <w:sz w:val="24"/>
        </w:rPr>
        <w:t>Ann Clin Biochem</w:t>
      </w:r>
      <w:r w:rsidRPr="00E142D3">
        <w:rPr>
          <w:rFonts w:ascii="Times New Roman" w:hAnsi="Times New Roman" w:cs="Times New Roman"/>
          <w:noProof/>
          <w:sz w:val="24"/>
        </w:rPr>
        <w:t xml:space="preserve"> 2008;45(Pt 5):515-517.</w:t>
      </w:r>
    </w:p>
    <w:p w14:paraId="3A68D853"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52.</w:t>
      </w:r>
      <w:r w:rsidRPr="00E142D3">
        <w:rPr>
          <w:rFonts w:ascii="Times New Roman" w:hAnsi="Times New Roman" w:cs="Times New Roman"/>
          <w:noProof/>
          <w:sz w:val="24"/>
        </w:rPr>
        <w:tab/>
        <w:t xml:space="preserve">Bogazzi F, Bartalena L, Gasperi M, Braverman LE, Martino E. The various effects of amiodarone on thyroid function. </w:t>
      </w:r>
      <w:r w:rsidRPr="00E142D3">
        <w:rPr>
          <w:rFonts w:ascii="Times New Roman" w:hAnsi="Times New Roman" w:cs="Times New Roman"/>
          <w:i/>
          <w:noProof/>
          <w:sz w:val="24"/>
        </w:rPr>
        <w:t>Thyroid</w:t>
      </w:r>
      <w:r w:rsidRPr="00E142D3">
        <w:rPr>
          <w:rFonts w:ascii="Times New Roman" w:hAnsi="Times New Roman" w:cs="Times New Roman"/>
          <w:noProof/>
          <w:sz w:val="24"/>
        </w:rPr>
        <w:t xml:space="preserve"> 2001;11(5):511-519.</w:t>
      </w:r>
    </w:p>
    <w:p w14:paraId="1E10CC53"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53.</w:t>
      </w:r>
      <w:r w:rsidRPr="00E142D3">
        <w:rPr>
          <w:rFonts w:ascii="Times New Roman" w:hAnsi="Times New Roman" w:cs="Times New Roman"/>
          <w:noProof/>
          <w:sz w:val="24"/>
        </w:rPr>
        <w:tab/>
        <w:t xml:space="preserve">Loh KC. Amiodarone-induced thyroid disorders: a clinical review. </w:t>
      </w:r>
      <w:r w:rsidRPr="00E142D3">
        <w:rPr>
          <w:rFonts w:ascii="Times New Roman" w:hAnsi="Times New Roman" w:cs="Times New Roman"/>
          <w:i/>
          <w:noProof/>
          <w:sz w:val="24"/>
        </w:rPr>
        <w:t>Postgrad Med J</w:t>
      </w:r>
      <w:r w:rsidRPr="00E142D3">
        <w:rPr>
          <w:rFonts w:ascii="Times New Roman" w:hAnsi="Times New Roman" w:cs="Times New Roman"/>
          <w:noProof/>
          <w:sz w:val="24"/>
        </w:rPr>
        <w:t xml:space="preserve"> 2000;76(893):133-140.</w:t>
      </w:r>
    </w:p>
    <w:p w14:paraId="5701847A"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lastRenderedPageBreak/>
        <w:t>54.</w:t>
      </w:r>
      <w:r w:rsidRPr="00E142D3">
        <w:rPr>
          <w:rFonts w:ascii="Times New Roman" w:hAnsi="Times New Roman" w:cs="Times New Roman"/>
          <w:noProof/>
          <w:sz w:val="24"/>
        </w:rPr>
        <w:tab/>
        <w:t xml:space="preserve">Martino E, Bartalena L, Bogazzi F, Braverman LE. The effects of amiodarone on the thyroid. </w:t>
      </w:r>
      <w:r w:rsidRPr="00E142D3">
        <w:rPr>
          <w:rFonts w:ascii="Times New Roman" w:hAnsi="Times New Roman" w:cs="Times New Roman"/>
          <w:i/>
          <w:noProof/>
          <w:sz w:val="24"/>
        </w:rPr>
        <w:t>Endocr Rev</w:t>
      </w:r>
      <w:r w:rsidRPr="00E142D3">
        <w:rPr>
          <w:rFonts w:ascii="Times New Roman" w:hAnsi="Times New Roman" w:cs="Times New Roman"/>
          <w:noProof/>
          <w:sz w:val="24"/>
        </w:rPr>
        <w:t xml:space="preserve"> 2001;22(2):240-254.</w:t>
      </w:r>
    </w:p>
    <w:p w14:paraId="013DBB9C"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55.</w:t>
      </w:r>
      <w:r w:rsidRPr="00E142D3">
        <w:rPr>
          <w:rFonts w:ascii="Times New Roman" w:hAnsi="Times New Roman" w:cs="Times New Roman"/>
          <w:noProof/>
          <w:sz w:val="24"/>
        </w:rPr>
        <w:tab/>
        <w:t xml:space="preserve">Narayana SK, Woods DR, Boos CJ. Management of amiodarone-related thyroid problems. </w:t>
      </w:r>
      <w:r w:rsidRPr="00E142D3">
        <w:rPr>
          <w:rFonts w:ascii="Times New Roman" w:hAnsi="Times New Roman" w:cs="Times New Roman"/>
          <w:i/>
          <w:noProof/>
          <w:sz w:val="24"/>
        </w:rPr>
        <w:t>Ther Adv Endocrinol Metab</w:t>
      </w:r>
      <w:r w:rsidRPr="00E142D3">
        <w:rPr>
          <w:rFonts w:ascii="Times New Roman" w:hAnsi="Times New Roman" w:cs="Times New Roman"/>
          <w:noProof/>
          <w:sz w:val="24"/>
        </w:rPr>
        <w:t xml:space="preserve"> 2011;2(3):115-126.</w:t>
      </w:r>
    </w:p>
    <w:p w14:paraId="4BFDB8BE"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56.</w:t>
      </w:r>
      <w:r w:rsidRPr="00E142D3">
        <w:rPr>
          <w:rFonts w:ascii="Times New Roman" w:hAnsi="Times New Roman" w:cs="Times New Roman"/>
          <w:noProof/>
          <w:sz w:val="24"/>
        </w:rPr>
        <w:tab/>
        <w:t xml:space="preserve">American Academy of Family Physicians. Summary of policy recommendations for periodic health examinations. Leawood, KS: American Academy of Family Physicians, 2002. </w:t>
      </w:r>
    </w:p>
    <w:p w14:paraId="0FB035DC"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57.</w:t>
      </w:r>
      <w:r w:rsidRPr="00E142D3">
        <w:rPr>
          <w:rFonts w:ascii="Times New Roman" w:hAnsi="Times New Roman" w:cs="Times New Roman"/>
          <w:noProof/>
          <w:sz w:val="24"/>
        </w:rPr>
        <w:tab/>
        <w:t xml:space="preserve">Demirci BG, Tutal E, Eminsoy IO, Kulah E, Sezer S. Dietary Fiber Intake: Its Relation With Glycation End Products and Arterial Stiffness in End-Stage Renal Disease Patients. </w:t>
      </w:r>
      <w:r w:rsidRPr="00E142D3">
        <w:rPr>
          <w:rFonts w:ascii="Times New Roman" w:hAnsi="Times New Roman" w:cs="Times New Roman"/>
          <w:i/>
          <w:noProof/>
          <w:sz w:val="24"/>
        </w:rPr>
        <w:t>Journal of renal nutrition : the official journal of the Council on Renal Nutrition of the National Kidney Foundation</w:t>
      </w:r>
      <w:r w:rsidRPr="00E142D3">
        <w:rPr>
          <w:rFonts w:ascii="Times New Roman" w:hAnsi="Times New Roman" w:cs="Times New Roman"/>
          <w:noProof/>
          <w:sz w:val="24"/>
        </w:rPr>
        <w:t xml:space="preserve"> 2018</w:t>
      </w:r>
    </w:p>
    <w:p w14:paraId="366B2458"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58.</w:t>
      </w:r>
      <w:r w:rsidRPr="00E142D3">
        <w:rPr>
          <w:rFonts w:ascii="Times New Roman" w:hAnsi="Times New Roman" w:cs="Times New Roman"/>
          <w:noProof/>
          <w:sz w:val="24"/>
        </w:rPr>
        <w:tab/>
        <w:t xml:space="preserve">Clinical guideline, part 1. Screening for thyroid disease. American College of Physicians. </w:t>
      </w:r>
      <w:r w:rsidRPr="00E142D3">
        <w:rPr>
          <w:rFonts w:ascii="Times New Roman" w:hAnsi="Times New Roman" w:cs="Times New Roman"/>
          <w:i/>
          <w:noProof/>
          <w:sz w:val="24"/>
        </w:rPr>
        <w:t>Annals of internal medicine</w:t>
      </w:r>
      <w:r w:rsidRPr="00E142D3">
        <w:rPr>
          <w:rFonts w:ascii="Times New Roman" w:hAnsi="Times New Roman" w:cs="Times New Roman"/>
          <w:noProof/>
          <w:sz w:val="24"/>
        </w:rPr>
        <w:t xml:space="preserve"> 1998;129(2):141-143.</w:t>
      </w:r>
    </w:p>
    <w:p w14:paraId="44D82CAA"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59.</w:t>
      </w:r>
      <w:r w:rsidRPr="00E142D3">
        <w:rPr>
          <w:rFonts w:ascii="Times New Roman" w:hAnsi="Times New Roman" w:cs="Times New Roman"/>
          <w:noProof/>
          <w:sz w:val="24"/>
        </w:rPr>
        <w:tab/>
        <w:t xml:space="preserve">Garber JR, Cobin RH, Gharib H, Hennessey JV, Klein I, Mechanick JI, Pessah-Pollack R, Singer PA, Woeber KA, American Association of Clinical E, American Thyroid Association Taskforce on Hypothyroidism in A. Clinical practice guidelines for hypothyroidism in adults: cosponsored by the American Association of Clinical Endocrinologists and the American Thyroid Association. </w:t>
      </w:r>
      <w:r w:rsidRPr="00E142D3">
        <w:rPr>
          <w:rFonts w:ascii="Times New Roman" w:hAnsi="Times New Roman" w:cs="Times New Roman"/>
          <w:i/>
          <w:noProof/>
          <w:sz w:val="24"/>
        </w:rPr>
        <w:t>Endocr Pract</w:t>
      </w:r>
      <w:r w:rsidRPr="00E142D3">
        <w:rPr>
          <w:rFonts w:ascii="Times New Roman" w:hAnsi="Times New Roman" w:cs="Times New Roman"/>
          <w:noProof/>
          <w:sz w:val="24"/>
        </w:rPr>
        <w:t xml:space="preserve"> 2012;18(6):988-1028.</w:t>
      </w:r>
    </w:p>
    <w:p w14:paraId="0E0671F6"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60.</w:t>
      </w:r>
      <w:r w:rsidRPr="00E142D3">
        <w:rPr>
          <w:rFonts w:ascii="Times New Roman" w:hAnsi="Times New Roman" w:cs="Times New Roman"/>
          <w:noProof/>
          <w:sz w:val="24"/>
        </w:rPr>
        <w:tab/>
        <w:t xml:space="preserve">Garber JR, Cobin RH, Gharib H, Hennessey JV, Klein I, Mechanick JI, Pessah-Pollack R, Singer PA, Woeber KA, American Association Of Clinical E, American Thyroid Association Taskforce On Hypothyroidism In A. Clinical practice guidelines for hypothyroidism in adults: cosponsored by the American Association of Clinical Endocrinologists and the American Thyroid Association. </w:t>
      </w:r>
      <w:r w:rsidRPr="00E142D3">
        <w:rPr>
          <w:rFonts w:ascii="Times New Roman" w:hAnsi="Times New Roman" w:cs="Times New Roman"/>
          <w:i/>
          <w:noProof/>
          <w:sz w:val="24"/>
        </w:rPr>
        <w:t>Thyroid : official journal of the American Thyroid Association</w:t>
      </w:r>
      <w:r w:rsidRPr="00E142D3">
        <w:rPr>
          <w:rFonts w:ascii="Times New Roman" w:hAnsi="Times New Roman" w:cs="Times New Roman"/>
          <w:noProof/>
          <w:sz w:val="24"/>
        </w:rPr>
        <w:t xml:space="preserve"> 2012;22(12):1200-1235.</w:t>
      </w:r>
    </w:p>
    <w:p w14:paraId="2F8EDA1C"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lastRenderedPageBreak/>
        <w:t>61.</w:t>
      </w:r>
      <w:r w:rsidRPr="00E142D3">
        <w:rPr>
          <w:rFonts w:ascii="Times New Roman" w:hAnsi="Times New Roman" w:cs="Times New Roman"/>
          <w:noProof/>
          <w:sz w:val="24"/>
        </w:rPr>
        <w:tab/>
        <w:t xml:space="preserve">Hunt SA, Baker DW, Chin MH, Cinquegrani MP, Feldman AM, Francis GS, Ganiats TG, Goldstein S, Gregoratos G, Jessup ML, Noble RJ, Packer M, Silver MA, Stevenson LW, Gibbons RJ, Antman EM, Alpert JS, Faxon DP, Fuster V, Gregoratos G, Jacobs AK, Hiratzka LF, Russell RO, Smith SC, Jr., American College of Cardiology/American Heart Association Task Force on Practice G, International Society for H, Lung T, Heart Failure Society of A. ACC/AHA Guidelines for the Evaluation and Management of Chronic Heart Failure in the Adult: Executive Summary A Report of the American College of Cardiology/American Heart Association Task Force on Practice Guidelines (Committee to Revise the 1995 Guidelines for the Evaluation and Management of Heart Failure): Developed in Collaboration With the International Society for Heart and Lung Transplantation; Endorsed by the Heart Failure Society of America. </w:t>
      </w:r>
      <w:r w:rsidRPr="00E142D3">
        <w:rPr>
          <w:rFonts w:ascii="Times New Roman" w:hAnsi="Times New Roman" w:cs="Times New Roman"/>
          <w:i/>
          <w:noProof/>
          <w:sz w:val="24"/>
        </w:rPr>
        <w:t>Circulation</w:t>
      </w:r>
      <w:r w:rsidRPr="00E142D3">
        <w:rPr>
          <w:rFonts w:ascii="Times New Roman" w:hAnsi="Times New Roman" w:cs="Times New Roman"/>
          <w:noProof/>
          <w:sz w:val="24"/>
        </w:rPr>
        <w:t xml:space="preserve"> 2001;104(24):2996-3007.</w:t>
      </w:r>
    </w:p>
    <w:p w14:paraId="6C444935"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62.</w:t>
      </w:r>
      <w:r w:rsidRPr="00E142D3">
        <w:rPr>
          <w:rFonts w:ascii="Times New Roman" w:hAnsi="Times New Roman" w:cs="Times New Roman"/>
          <w:noProof/>
          <w:sz w:val="24"/>
        </w:rPr>
        <w:tab/>
        <w:t xml:space="preserve">LeFevre ML, Force USPST. Screening for thyroid dysfunction: U.S. Preventive Services Task Force recommendation statement. </w:t>
      </w:r>
      <w:r w:rsidRPr="00E142D3">
        <w:rPr>
          <w:rFonts w:ascii="Times New Roman" w:hAnsi="Times New Roman" w:cs="Times New Roman"/>
          <w:i/>
          <w:noProof/>
          <w:sz w:val="24"/>
        </w:rPr>
        <w:t>Ann Intern Med</w:t>
      </w:r>
      <w:r w:rsidRPr="00E142D3">
        <w:rPr>
          <w:rFonts w:ascii="Times New Roman" w:hAnsi="Times New Roman" w:cs="Times New Roman"/>
          <w:noProof/>
          <w:sz w:val="24"/>
        </w:rPr>
        <w:t xml:space="preserve"> 2015;162(9):641-650.</w:t>
      </w:r>
    </w:p>
    <w:p w14:paraId="49D91C72"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63.</w:t>
      </w:r>
      <w:r w:rsidRPr="00E142D3">
        <w:rPr>
          <w:rFonts w:ascii="Times New Roman" w:hAnsi="Times New Roman" w:cs="Times New Roman"/>
          <w:noProof/>
          <w:sz w:val="24"/>
        </w:rPr>
        <w:tab/>
        <w:t xml:space="preserve">Rugge JB, Bougatsos C, Chou R. Screening and treatment of thyroid dysfunction: an evidence review for the U.S. Preventive Services Task Force. </w:t>
      </w:r>
      <w:r w:rsidRPr="00E142D3">
        <w:rPr>
          <w:rFonts w:ascii="Times New Roman" w:hAnsi="Times New Roman" w:cs="Times New Roman"/>
          <w:i/>
          <w:noProof/>
          <w:sz w:val="24"/>
        </w:rPr>
        <w:t>Annals of internal medicine</w:t>
      </w:r>
      <w:r w:rsidRPr="00E142D3">
        <w:rPr>
          <w:rFonts w:ascii="Times New Roman" w:hAnsi="Times New Roman" w:cs="Times New Roman"/>
          <w:noProof/>
          <w:sz w:val="24"/>
        </w:rPr>
        <w:t xml:space="preserve"> 2015;162(1):35-45.</w:t>
      </w:r>
    </w:p>
    <w:p w14:paraId="34E254CB"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64.</w:t>
      </w:r>
      <w:r w:rsidRPr="00E142D3">
        <w:rPr>
          <w:rFonts w:ascii="Times New Roman" w:hAnsi="Times New Roman" w:cs="Times New Roman"/>
          <w:noProof/>
          <w:sz w:val="24"/>
        </w:rPr>
        <w:tab/>
        <w:t xml:space="preserve">Turakhia MP, Blankestijn PJ, Carrero JJ, Clase CM, Deo R, Herzog CA, Kasner SE, Passman RS, Pecoits-Filho R, Reinecke H, Shroff GR, Zareba W, Cheung M, Wheeler DC, Winkelmayer WC, Wanner C, Conference P. Chronic kidney disease and arrhythmias: conclusions from a Kidney Disease: Improving Global Outcomes (KDIGO) Controversies Conference. </w:t>
      </w:r>
      <w:r w:rsidRPr="00E142D3">
        <w:rPr>
          <w:rFonts w:ascii="Times New Roman" w:hAnsi="Times New Roman" w:cs="Times New Roman"/>
          <w:i/>
          <w:noProof/>
          <w:sz w:val="24"/>
        </w:rPr>
        <w:t>Eur Heart J</w:t>
      </w:r>
      <w:r w:rsidRPr="00E142D3">
        <w:rPr>
          <w:rFonts w:ascii="Times New Roman" w:hAnsi="Times New Roman" w:cs="Times New Roman"/>
          <w:noProof/>
          <w:sz w:val="24"/>
        </w:rPr>
        <w:t xml:space="preserve"> 2018;39(24):2314-2325.</w:t>
      </w:r>
    </w:p>
    <w:p w14:paraId="2D7B6C11"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lastRenderedPageBreak/>
        <w:t>65.</w:t>
      </w:r>
      <w:r w:rsidRPr="00E142D3">
        <w:rPr>
          <w:rFonts w:ascii="Times New Roman" w:hAnsi="Times New Roman" w:cs="Times New Roman"/>
          <w:noProof/>
          <w:sz w:val="24"/>
        </w:rPr>
        <w:tab/>
        <w:t xml:space="preserve">Lee SY, Rhee CM, Leung AM, Braverman LE, Brent GA, Pearce EN. A review: Radiographic iodinated contrast media-induced thyroid dysfunction. </w:t>
      </w:r>
      <w:r w:rsidRPr="00E142D3">
        <w:rPr>
          <w:rFonts w:ascii="Times New Roman" w:hAnsi="Times New Roman" w:cs="Times New Roman"/>
          <w:i/>
          <w:noProof/>
          <w:sz w:val="24"/>
        </w:rPr>
        <w:t>The Journal of clinical endocrinology and metabolism</w:t>
      </w:r>
      <w:r w:rsidRPr="00E142D3">
        <w:rPr>
          <w:rFonts w:ascii="Times New Roman" w:hAnsi="Times New Roman" w:cs="Times New Roman"/>
          <w:noProof/>
          <w:sz w:val="24"/>
        </w:rPr>
        <w:t xml:space="preserve"> 2015;100(2):376-383.</w:t>
      </w:r>
    </w:p>
    <w:p w14:paraId="25F03F69"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66.</w:t>
      </w:r>
      <w:r w:rsidRPr="00E142D3">
        <w:rPr>
          <w:rFonts w:ascii="Times New Roman" w:hAnsi="Times New Roman" w:cs="Times New Roman"/>
          <w:noProof/>
          <w:sz w:val="24"/>
        </w:rPr>
        <w:tab/>
        <w:t xml:space="preserve">Ylli D, Wartofsky L, Burman KD. Evaluation and Treatment of Amiodarone-Induced Thyroid Disorders. </w:t>
      </w:r>
      <w:r w:rsidRPr="00E142D3">
        <w:rPr>
          <w:rFonts w:ascii="Times New Roman" w:hAnsi="Times New Roman" w:cs="Times New Roman"/>
          <w:i/>
          <w:noProof/>
          <w:sz w:val="24"/>
        </w:rPr>
        <w:t>J Clin Endocrinol Metab</w:t>
      </w:r>
      <w:r w:rsidRPr="00E142D3">
        <w:rPr>
          <w:rFonts w:ascii="Times New Roman" w:hAnsi="Times New Roman" w:cs="Times New Roman"/>
          <w:noProof/>
          <w:sz w:val="24"/>
        </w:rPr>
        <w:t xml:space="preserve"> 2021;106(1):226-236.</w:t>
      </w:r>
    </w:p>
    <w:p w14:paraId="307080B5"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67.</w:t>
      </w:r>
      <w:r w:rsidRPr="00E142D3">
        <w:rPr>
          <w:rFonts w:ascii="Times New Roman" w:hAnsi="Times New Roman" w:cs="Times New Roman"/>
          <w:noProof/>
          <w:sz w:val="24"/>
        </w:rPr>
        <w:tab/>
        <w:t xml:space="preserve">Takeda S, Michigishi T, Takazakura E. Iodine-induced hypothyroidism in patients on regular dialysis treatment. </w:t>
      </w:r>
      <w:r w:rsidRPr="00E142D3">
        <w:rPr>
          <w:rFonts w:ascii="Times New Roman" w:hAnsi="Times New Roman" w:cs="Times New Roman"/>
          <w:i/>
          <w:noProof/>
          <w:sz w:val="24"/>
        </w:rPr>
        <w:t>Nephron</w:t>
      </w:r>
      <w:r w:rsidRPr="00E142D3">
        <w:rPr>
          <w:rFonts w:ascii="Times New Roman" w:hAnsi="Times New Roman" w:cs="Times New Roman"/>
          <w:noProof/>
          <w:sz w:val="24"/>
        </w:rPr>
        <w:t xml:space="preserve"> 1993;65(1):51-55.</w:t>
      </w:r>
    </w:p>
    <w:p w14:paraId="7B7CB008"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68.</w:t>
      </w:r>
      <w:r w:rsidRPr="00E142D3">
        <w:rPr>
          <w:rFonts w:ascii="Times New Roman" w:hAnsi="Times New Roman" w:cs="Times New Roman"/>
          <w:noProof/>
          <w:sz w:val="24"/>
        </w:rPr>
        <w:tab/>
        <w:t xml:space="preserve">Tonelli M, Wiebe N, Hemmelgarn B, Klarenbach S, Field C, Manns B, Thadhani R, Gill J, Alberta Kidney Disease N. Trace elements in hemodialysis patients: a systematic review and meta-analysis. </w:t>
      </w:r>
      <w:r w:rsidRPr="00E142D3">
        <w:rPr>
          <w:rFonts w:ascii="Times New Roman" w:hAnsi="Times New Roman" w:cs="Times New Roman"/>
          <w:i/>
          <w:noProof/>
          <w:sz w:val="24"/>
        </w:rPr>
        <w:t>BMC Med</w:t>
      </w:r>
      <w:r w:rsidRPr="00E142D3">
        <w:rPr>
          <w:rFonts w:ascii="Times New Roman" w:hAnsi="Times New Roman" w:cs="Times New Roman"/>
          <w:noProof/>
          <w:sz w:val="24"/>
        </w:rPr>
        <w:t xml:space="preserve"> 2009;7:25.</w:t>
      </w:r>
    </w:p>
    <w:p w14:paraId="40AE8253"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69.</w:t>
      </w:r>
      <w:r w:rsidRPr="00E142D3">
        <w:rPr>
          <w:rFonts w:ascii="Times New Roman" w:hAnsi="Times New Roman" w:cs="Times New Roman"/>
          <w:noProof/>
          <w:sz w:val="24"/>
        </w:rPr>
        <w:tab/>
        <w:t xml:space="preserve">Ko GJ, Obi Y, Tortorici AR, Kalantar-Zadeh K. Dietary protein intake and chronic kidney disease. </w:t>
      </w:r>
      <w:r w:rsidRPr="00E142D3">
        <w:rPr>
          <w:rFonts w:ascii="Times New Roman" w:hAnsi="Times New Roman" w:cs="Times New Roman"/>
          <w:i/>
          <w:noProof/>
          <w:sz w:val="24"/>
        </w:rPr>
        <w:t>Current opinion in clinical nutrition and metabolic care</w:t>
      </w:r>
      <w:r w:rsidRPr="00E142D3">
        <w:rPr>
          <w:rFonts w:ascii="Times New Roman" w:hAnsi="Times New Roman" w:cs="Times New Roman"/>
          <w:noProof/>
          <w:sz w:val="24"/>
        </w:rPr>
        <w:t xml:space="preserve"> 2017;20(1):77-85.</w:t>
      </w:r>
    </w:p>
    <w:p w14:paraId="12C0E2C1"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70.</w:t>
      </w:r>
      <w:r w:rsidRPr="00E142D3">
        <w:rPr>
          <w:rFonts w:ascii="Times New Roman" w:hAnsi="Times New Roman" w:cs="Times New Roman"/>
          <w:noProof/>
          <w:sz w:val="24"/>
        </w:rPr>
        <w:tab/>
        <w:t xml:space="preserve">Rhee CM, Ahmadi SF, Kovesdy CP, Kalantar-Zadeh K. Low-protein diet for conservative management of chronic kidney disease: a systematic review and meta-analysis of controlled trials. </w:t>
      </w:r>
      <w:r w:rsidRPr="00E142D3">
        <w:rPr>
          <w:rFonts w:ascii="Times New Roman" w:hAnsi="Times New Roman" w:cs="Times New Roman"/>
          <w:i/>
          <w:noProof/>
          <w:sz w:val="24"/>
        </w:rPr>
        <w:t>Journal of cachexia, sarcopenia and muscle</w:t>
      </w:r>
      <w:r w:rsidRPr="00E142D3">
        <w:rPr>
          <w:rFonts w:ascii="Times New Roman" w:hAnsi="Times New Roman" w:cs="Times New Roman"/>
          <w:noProof/>
          <w:sz w:val="24"/>
        </w:rPr>
        <w:t xml:space="preserve"> 2018;9(2):235-245.</w:t>
      </w:r>
    </w:p>
    <w:p w14:paraId="644491BE"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71.</w:t>
      </w:r>
      <w:r w:rsidRPr="00E142D3">
        <w:rPr>
          <w:rFonts w:ascii="Times New Roman" w:hAnsi="Times New Roman" w:cs="Times New Roman"/>
          <w:noProof/>
          <w:sz w:val="24"/>
        </w:rPr>
        <w:tab/>
        <w:t xml:space="preserve">Soldin OP, Soldin SJ. Thyroid hormone testing by tandem mass spectrometry. </w:t>
      </w:r>
      <w:r w:rsidRPr="00E142D3">
        <w:rPr>
          <w:rFonts w:ascii="Times New Roman" w:hAnsi="Times New Roman" w:cs="Times New Roman"/>
          <w:i/>
          <w:noProof/>
          <w:sz w:val="24"/>
        </w:rPr>
        <w:t>Clin Biochem</w:t>
      </w:r>
      <w:r w:rsidRPr="00E142D3">
        <w:rPr>
          <w:rFonts w:ascii="Times New Roman" w:hAnsi="Times New Roman" w:cs="Times New Roman"/>
          <w:noProof/>
          <w:sz w:val="24"/>
        </w:rPr>
        <w:t xml:space="preserve"> 2011;44(1):89-94.</w:t>
      </w:r>
    </w:p>
    <w:p w14:paraId="05CC1DD4"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72.</w:t>
      </w:r>
      <w:r w:rsidRPr="00E142D3">
        <w:rPr>
          <w:rFonts w:ascii="Times New Roman" w:hAnsi="Times New Roman" w:cs="Times New Roman"/>
          <w:noProof/>
          <w:sz w:val="24"/>
        </w:rPr>
        <w:tab/>
        <w:t xml:space="preserve">Soldin SJ, Soukhova N, Janicic N, Jonklaas J, Soldin OP. The measurement of free thyroxine by isotope dilution tandem mass spectrometry. </w:t>
      </w:r>
      <w:r w:rsidRPr="00E142D3">
        <w:rPr>
          <w:rFonts w:ascii="Times New Roman" w:hAnsi="Times New Roman" w:cs="Times New Roman"/>
          <w:i/>
          <w:noProof/>
          <w:sz w:val="24"/>
        </w:rPr>
        <w:t>Clinica chimica acta; international journal of clinical chemistry</w:t>
      </w:r>
      <w:r w:rsidRPr="00E142D3">
        <w:rPr>
          <w:rFonts w:ascii="Times New Roman" w:hAnsi="Times New Roman" w:cs="Times New Roman"/>
          <w:noProof/>
          <w:sz w:val="24"/>
        </w:rPr>
        <w:t xml:space="preserve"> 2005;358(1-2):113-118.</w:t>
      </w:r>
    </w:p>
    <w:p w14:paraId="5941A2DE" w14:textId="77777777" w:rsidR="002E7895" w:rsidRPr="00E142D3" w:rsidRDefault="002E7895" w:rsidP="00E142D3">
      <w:pPr>
        <w:pStyle w:val="EndNoteBibliography"/>
        <w:spacing w:line="480" w:lineRule="auto"/>
        <w:rPr>
          <w:rFonts w:ascii="Times New Roman" w:hAnsi="Times New Roman" w:cs="Times New Roman"/>
          <w:noProof/>
          <w:sz w:val="24"/>
        </w:rPr>
      </w:pPr>
      <w:r w:rsidRPr="00E142D3">
        <w:rPr>
          <w:rFonts w:ascii="Times New Roman" w:hAnsi="Times New Roman" w:cs="Times New Roman"/>
          <w:noProof/>
          <w:sz w:val="24"/>
        </w:rPr>
        <w:t>73.</w:t>
      </w:r>
      <w:r w:rsidRPr="00E142D3">
        <w:rPr>
          <w:rFonts w:ascii="Times New Roman" w:hAnsi="Times New Roman" w:cs="Times New Roman"/>
          <w:noProof/>
          <w:sz w:val="24"/>
        </w:rPr>
        <w:tab/>
        <w:t xml:space="preserve">Stott DJ, Rodondi N, Bauer DC, Group TS. Thyroid Hormone Therapy for Older Adults with Subclinical Hypothyroidism. </w:t>
      </w:r>
      <w:r w:rsidRPr="00E142D3">
        <w:rPr>
          <w:rFonts w:ascii="Times New Roman" w:hAnsi="Times New Roman" w:cs="Times New Roman"/>
          <w:i/>
          <w:noProof/>
          <w:sz w:val="24"/>
        </w:rPr>
        <w:t>N Engl J Med</w:t>
      </w:r>
      <w:r w:rsidRPr="00E142D3">
        <w:rPr>
          <w:rFonts w:ascii="Times New Roman" w:hAnsi="Times New Roman" w:cs="Times New Roman"/>
          <w:noProof/>
          <w:sz w:val="24"/>
        </w:rPr>
        <w:t xml:space="preserve"> 2017;377(14):e20.</w:t>
      </w:r>
    </w:p>
    <w:p w14:paraId="72118EB3" w14:textId="61C505AE" w:rsidR="00C74E4C" w:rsidRPr="00BA0AF8" w:rsidRDefault="006C694D" w:rsidP="00BA0AF8">
      <w:pPr>
        <w:spacing w:after="0" w:line="480" w:lineRule="auto"/>
        <w:contextualSpacing/>
        <w:rPr>
          <w:rFonts w:ascii="Times New Roman" w:hAnsi="Times New Roman" w:cs="Times New Roman"/>
          <w:noProof/>
          <w:sz w:val="24"/>
          <w:szCs w:val="24"/>
        </w:rPr>
      </w:pPr>
      <w:r w:rsidRPr="00724A5F">
        <w:rPr>
          <w:rFonts w:ascii="Times New Roman" w:hAnsi="Times New Roman" w:cs="Times New Roman"/>
          <w:noProof/>
          <w:sz w:val="24"/>
          <w:szCs w:val="24"/>
        </w:rPr>
        <w:fldChar w:fldCharType="end"/>
      </w:r>
    </w:p>
    <w:p w14:paraId="56437380" w14:textId="024BF643" w:rsidR="004C1A9C" w:rsidRPr="003E7189" w:rsidRDefault="004C1A9C" w:rsidP="004C1A9C">
      <w:pPr>
        <w:spacing w:line="480" w:lineRule="auto"/>
        <w:outlineLvl w:val="1"/>
        <w:rPr>
          <w:rFonts w:ascii="Times New Roman" w:hAnsi="Times New Roman" w:cs="Times New Roman"/>
          <w:b/>
          <w:sz w:val="24"/>
          <w:szCs w:val="24"/>
          <w:u w:val="single"/>
        </w:rPr>
      </w:pPr>
      <w:r w:rsidRPr="003E7189">
        <w:rPr>
          <w:rFonts w:ascii="Times New Roman" w:hAnsi="Times New Roman" w:cs="Times New Roman"/>
          <w:b/>
          <w:sz w:val="24"/>
          <w:szCs w:val="24"/>
          <w:u w:val="single"/>
        </w:rPr>
        <w:lastRenderedPageBreak/>
        <w:t>FIGURE LEGEND</w:t>
      </w:r>
    </w:p>
    <w:p w14:paraId="140C925C" w14:textId="1E128383" w:rsidR="004E1E5F" w:rsidRDefault="004E1E5F" w:rsidP="004E1E5F">
      <w:pPr>
        <w:spacing w:line="480" w:lineRule="auto"/>
        <w:rPr>
          <w:rFonts w:ascii="Times New Roman" w:hAnsi="Times New Roman" w:cs="Times New Roman"/>
          <w:sz w:val="24"/>
          <w:szCs w:val="24"/>
        </w:rPr>
      </w:pPr>
      <w:r w:rsidRPr="003E7189">
        <w:rPr>
          <w:rFonts w:ascii="Times New Roman" w:hAnsi="Times New Roman" w:cs="Times New Roman"/>
          <w:b/>
          <w:sz w:val="24"/>
          <w:szCs w:val="24"/>
        </w:rPr>
        <w:t>Figure 1.</w:t>
      </w:r>
      <w:r w:rsidRPr="003E7189">
        <w:rPr>
          <w:rFonts w:ascii="Times New Roman" w:hAnsi="Times New Roman" w:cs="Times New Roman"/>
          <w:sz w:val="24"/>
          <w:szCs w:val="24"/>
        </w:rPr>
        <w:t xml:space="preserve"> Distribution of the risk score and </w:t>
      </w:r>
      <w:r w:rsidR="00183623" w:rsidRPr="003E7189">
        <w:rPr>
          <w:rFonts w:ascii="Times New Roman" w:hAnsi="Times New Roman" w:cs="Times New Roman"/>
          <w:sz w:val="24"/>
          <w:szCs w:val="24"/>
        </w:rPr>
        <w:t xml:space="preserve">three-year </w:t>
      </w:r>
      <w:r w:rsidRPr="003E7189">
        <w:rPr>
          <w:rFonts w:ascii="Times New Roman" w:hAnsi="Times New Roman" w:cs="Times New Roman"/>
          <w:sz w:val="24"/>
          <w:szCs w:val="24"/>
        </w:rPr>
        <w:t xml:space="preserve">predicted </w:t>
      </w:r>
      <w:r w:rsidR="00183623" w:rsidRPr="003E7189">
        <w:rPr>
          <w:rFonts w:ascii="Times New Roman" w:hAnsi="Times New Roman" w:cs="Times New Roman"/>
          <w:sz w:val="24"/>
          <w:szCs w:val="24"/>
        </w:rPr>
        <w:t xml:space="preserve">event </w:t>
      </w:r>
      <w:r w:rsidRPr="003E7189">
        <w:rPr>
          <w:rFonts w:ascii="Times New Roman" w:hAnsi="Times New Roman" w:cs="Times New Roman"/>
          <w:sz w:val="24"/>
          <w:szCs w:val="24"/>
        </w:rPr>
        <w:t>probability of incident hypothyroidism (solid curve). Dashed vertical lines indicates the 25</w:t>
      </w:r>
      <w:r w:rsidRPr="003E7189">
        <w:rPr>
          <w:rFonts w:ascii="Times New Roman" w:hAnsi="Times New Roman" w:cs="Times New Roman"/>
          <w:sz w:val="24"/>
          <w:szCs w:val="24"/>
          <w:vertAlign w:val="superscript"/>
        </w:rPr>
        <w:t>th</w:t>
      </w:r>
      <w:r w:rsidRPr="003E7189">
        <w:rPr>
          <w:rFonts w:ascii="Times New Roman" w:hAnsi="Times New Roman" w:cs="Times New Roman"/>
          <w:sz w:val="24"/>
          <w:szCs w:val="24"/>
        </w:rPr>
        <w:t>, 50</w:t>
      </w:r>
      <w:r w:rsidRPr="003E7189">
        <w:rPr>
          <w:rFonts w:ascii="Times New Roman" w:hAnsi="Times New Roman" w:cs="Times New Roman"/>
          <w:sz w:val="24"/>
          <w:szCs w:val="24"/>
          <w:vertAlign w:val="superscript"/>
        </w:rPr>
        <w:t>th</w:t>
      </w:r>
      <w:r w:rsidRPr="003E7189">
        <w:rPr>
          <w:rFonts w:ascii="Times New Roman" w:hAnsi="Times New Roman" w:cs="Times New Roman"/>
          <w:sz w:val="24"/>
          <w:szCs w:val="24"/>
        </w:rPr>
        <w:t xml:space="preserve"> and 75</w:t>
      </w:r>
      <w:r w:rsidRPr="003E7189">
        <w:rPr>
          <w:rFonts w:ascii="Times New Roman" w:hAnsi="Times New Roman" w:cs="Times New Roman"/>
          <w:sz w:val="24"/>
          <w:szCs w:val="24"/>
          <w:vertAlign w:val="superscript"/>
        </w:rPr>
        <w:t>th</w:t>
      </w:r>
      <w:r w:rsidRPr="003E7189">
        <w:rPr>
          <w:rFonts w:ascii="Times New Roman" w:hAnsi="Times New Roman" w:cs="Times New Roman"/>
          <w:sz w:val="24"/>
          <w:szCs w:val="24"/>
        </w:rPr>
        <w:t xml:space="preserve"> percentile</w:t>
      </w:r>
      <w:r w:rsidR="003E73F9" w:rsidRPr="003E7189">
        <w:rPr>
          <w:rFonts w:ascii="Times New Roman" w:hAnsi="Times New Roman" w:cs="Times New Roman"/>
          <w:sz w:val="24"/>
          <w:szCs w:val="24"/>
        </w:rPr>
        <w:t>s</w:t>
      </w:r>
      <w:r w:rsidRPr="003E7189">
        <w:rPr>
          <w:rFonts w:ascii="Times New Roman" w:hAnsi="Times New Roman" w:cs="Times New Roman"/>
          <w:sz w:val="24"/>
          <w:szCs w:val="24"/>
        </w:rPr>
        <w:t xml:space="preserve"> of the risk score. (A) Development dataset and (B) validation dataset.</w:t>
      </w:r>
    </w:p>
    <w:p w14:paraId="5BE6EAD2" w14:textId="77777777" w:rsidR="004E1E5F" w:rsidRDefault="004E1E5F">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515B1E8C" w14:textId="44B84FC5" w:rsidR="008949B1" w:rsidRDefault="004C1A9C" w:rsidP="004C1A9C">
      <w:pPr>
        <w:spacing w:line="480" w:lineRule="auto"/>
        <w:outlineLvl w:val="1"/>
        <w:rPr>
          <w:rFonts w:ascii="Times New Roman" w:hAnsi="Times New Roman" w:cs="Times New Roman"/>
          <w:bCs/>
          <w:sz w:val="24"/>
          <w:szCs w:val="24"/>
        </w:rPr>
      </w:pPr>
      <w:r w:rsidRPr="005453C5">
        <w:rPr>
          <w:rFonts w:ascii="Times New Roman" w:hAnsi="Times New Roman" w:cs="Times New Roman"/>
          <w:b/>
          <w:sz w:val="24"/>
          <w:szCs w:val="24"/>
        </w:rPr>
        <w:lastRenderedPageBreak/>
        <w:t xml:space="preserve">Table 1. </w:t>
      </w:r>
      <w:r w:rsidR="003E73F9">
        <w:rPr>
          <w:rFonts w:ascii="Times New Roman" w:hAnsi="Times New Roman" w:cs="Times New Roman"/>
          <w:bCs/>
          <w:sz w:val="24"/>
          <w:szCs w:val="24"/>
        </w:rPr>
        <w:t>Baseline c</w:t>
      </w:r>
      <w:r w:rsidRPr="005453C5">
        <w:rPr>
          <w:rFonts w:ascii="Times New Roman" w:hAnsi="Times New Roman" w:cs="Times New Roman"/>
          <w:bCs/>
          <w:sz w:val="24"/>
          <w:szCs w:val="24"/>
        </w:rPr>
        <w:t>haracteristics of the</w:t>
      </w:r>
      <w:r w:rsidR="00183623">
        <w:rPr>
          <w:rFonts w:ascii="Times New Roman" w:hAnsi="Times New Roman" w:cs="Times New Roman"/>
          <w:bCs/>
          <w:sz w:val="24"/>
          <w:szCs w:val="24"/>
        </w:rPr>
        <w:t xml:space="preserve"> primary</w:t>
      </w:r>
      <w:r w:rsidRPr="005453C5">
        <w:rPr>
          <w:rFonts w:ascii="Times New Roman" w:hAnsi="Times New Roman" w:cs="Times New Roman"/>
          <w:bCs/>
          <w:sz w:val="24"/>
          <w:szCs w:val="24"/>
        </w:rPr>
        <w:t xml:space="preserve"> study cohort (</w:t>
      </w:r>
      <w:r w:rsidR="003E73F9">
        <w:rPr>
          <w:rFonts w:ascii="Times New Roman" w:hAnsi="Times New Roman" w:cs="Times New Roman"/>
          <w:bCs/>
          <w:sz w:val="24"/>
          <w:szCs w:val="24"/>
        </w:rPr>
        <w:t xml:space="preserve">overall </w:t>
      </w:r>
      <w:r w:rsidRPr="005453C5">
        <w:rPr>
          <w:rFonts w:ascii="Times New Roman" w:hAnsi="Times New Roman" w:cs="Times New Roman"/>
          <w:bCs/>
          <w:sz w:val="24"/>
          <w:szCs w:val="24"/>
        </w:rPr>
        <w:t xml:space="preserve">cohort), </w:t>
      </w:r>
      <w:r w:rsidR="003E73F9">
        <w:rPr>
          <w:rFonts w:ascii="Times New Roman" w:hAnsi="Times New Roman" w:cs="Times New Roman"/>
          <w:bCs/>
          <w:sz w:val="24"/>
          <w:szCs w:val="24"/>
        </w:rPr>
        <w:t xml:space="preserve">the </w:t>
      </w:r>
      <w:r w:rsidRPr="005453C5">
        <w:rPr>
          <w:rFonts w:ascii="Times New Roman" w:hAnsi="Times New Roman" w:cs="Times New Roman"/>
          <w:bCs/>
          <w:sz w:val="24"/>
          <w:szCs w:val="24"/>
        </w:rPr>
        <w:t xml:space="preserve">two-thirds development set, and </w:t>
      </w:r>
      <w:r w:rsidR="003E73F9">
        <w:rPr>
          <w:rFonts w:ascii="Times New Roman" w:hAnsi="Times New Roman" w:cs="Times New Roman"/>
          <w:bCs/>
          <w:sz w:val="24"/>
          <w:szCs w:val="24"/>
        </w:rPr>
        <w:t xml:space="preserve">the </w:t>
      </w:r>
      <w:r w:rsidRPr="005453C5">
        <w:rPr>
          <w:rFonts w:ascii="Times New Roman" w:hAnsi="Times New Roman" w:cs="Times New Roman"/>
          <w:bCs/>
          <w:sz w:val="24"/>
          <w:szCs w:val="24"/>
        </w:rPr>
        <w:t>one-third validation set.</w:t>
      </w:r>
    </w:p>
    <w:tbl>
      <w:tblPr>
        <w:tblStyle w:val="PlainTable3"/>
        <w:tblW w:w="10564" w:type="dxa"/>
        <w:tblLook w:val="0600" w:firstRow="0" w:lastRow="0" w:firstColumn="0" w:lastColumn="0" w:noHBand="1" w:noVBand="1"/>
      </w:tblPr>
      <w:tblGrid>
        <w:gridCol w:w="3220"/>
        <w:gridCol w:w="2448"/>
        <w:gridCol w:w="2448"/>
        <w:gridCol w:w="2448"/>
      </w:tblGrid>
      <w:tr w:rsidR="00D33999" w:rsidRPr="00D33999" w14:paraId="32114189" w14:textId="77777777" w:rsidTr="00597D27">
        <w:trPr>
          <w:trHeight w:val="317"/>
        </w:trPr>
        <w:tc>
          <w:tcPr>
            <w:tcW w:w="3220" w:type="dxa"/>
            <w:tcBorders>
              <w:top w:val="single" w:sz="4" w:space="0" w:color="auto"/>
            </w:tcBorders>
            <w:vAlign w:val="center"/>
            <w:hideMark/>
          </w:tcPr>
          <w:p w14:paraId="43405958" w14:textId="165D95A1" w:rsidR="00D33999" w:rsidRPr="00EF0971" w:rsidRDefault="00D33999" w:rsidP="00597D27">
            <w:pPr>
              <w:spacing w:after="0" w:line="240" w:lineRule="auto"/>
              <w:rPr>
                <w:rFonts w:ascii="Times New Roman" w:eastAsia="Times New Roman" w:hAnsi="Times New Roman" w:cs="Times New Roman"/>
                <w:b/>
                <w:bCs/>
              </w:rPr>
            </w:pPr>
          </w:p>
        </w:tc>
        <w:tc>
          <w:tcPr>
            <w:tcW w:w="2448" w:type="dxa"/>
            <w:tcBorders>
              <w:top w:val="single" w:sz="4" w:space="0" w:color="auto"/>
            </w:tcBorders>
            <w:vAlign w:val="center"/>
            <w:hideMark/>
          </w:tcPr>
          <w:p w14:paraId="16B06C13" w14:textId="77777777" w:rsidR="00D33999" w:rsidRPr="00EF0971" w:rsidRDefault="00D33999" w:rsidP="00597D27">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Total</w:t>
            </w:r>
          </w:p>
        </w:tc>
        <w:tc>
          <w:tcPr>
            <w:tcW w:w="2448" w:type="dxa"/>
            <w:tcBorders>
              <w:top w:val="single" w:sz="4" w:space="0" w:color="auto"/>
            </w:tcBorders>
            <w:vAlign w:val="center"/>
            <w:hideMark/>
          </w:tcPr>
          <w:p w14:paraId="092EC5FC" w14:textId="77777777" w:rsidR="00D33999" w:rsidRPr="00EF0971" w:rsidRDefault="00D33999" w:rsidP="00597D27">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Development</w:t>
            </w:r>
          </w:p>
        </w:tc>
        <w:tc>
          <w:tcPr>
            <w:tcW w:w="2448" w:type="dxa"/>
            <w:tcBorders>
              <w:top w:val="single" w:sz="4" w:space="0" w:color="auto"/>
            </w:tcBorders>
            <w:vAlign w:val="center"/>
            <w:hideMark/>
          </w:tcPr>
          <w:p w14:paraId="626E070C" w14:textId="77777777" w:rsidR="00D33999" w:rsidRPr="00EF0971" w:rsidRDefault="00D33999" w:rsidP="00597D27">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Validation</w:t>
            </w:r>
          </w:p>
        </w:tc>
      </w:tr>
      <w:tr w:rsidR="00D33999" w:rsidRPr="00D33999" w14:paraId="622CAEA3" w14:textId="77777777" w:rsidTr="00EF0971">
        <w:trPr>
          <w:trHeight w:val="317"/>
        </w:trPr>
        <w:tc>
          <w:tcPr>
            <w:tcW w:w="0" w:type="dxa"/>
            <w:tcBorders>
              <w:bottom w:val="single" w:sz="4" w:space="0" w:color="auto"/>
            </w:tcBorders>
            <w:vAlign w:val="center"/>
            <w:hideMark/>
          </w:tcPr>
          <w:p w14:paraId="5B0BE701" w14:textId="77777777" w:rsidR="00D33999" w:rsidRPr="00EF0971" w:rsidRDefault="00D33999" w:rsidP="00597D27">
            <w:pPr>
              <w:spacing w:after="0" w:line="240" w:lineRule="auto"/>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Candidate predictors</w:t>
            </w:r>
          </w:p>
        </w:tc>
        <w:tc>
          <w:tcPr>
            <w:tcW w:w="0" w:type="dxa"/>
            <w:tcBorders>
              <w:bottom w:val="single" w:sz="4" w:space="0" w:color="auto"/>
            </w:tcBorders>
            <w:vAlign w:val="center"/>
          </w:tcPr>
          <w:p w14:paraId="72AA0114" w14:textId="3138610F" w:rsidR="00D33999" w:rsidRPr="00EF0971" w:rsidRDefault="00503A22" w:rsidP="00597D27">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N (%)</w:t>
            </w:r>
          </w:p>
        </w:tc>
        <w:tc>
          <w:tcPr>
            <w:tcW w:w="0" w:type="dxa"/>
            <w:tcBorders>
              <w:bottom w:val="single" w:sz="4" w:space="0" w:color="auto"/>
            </w:tcBorders>
            <w:vAlign w:val="center"/>
          </w:tcPr>
          <w:p w14:paraId="7EF855CC" w14:textId="37414402" w:rsidR="00D33999" w:rsidRPr="00EF0971" w:rsidRDefault="00503A22" w:rsidP="00597D27">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N (%)</w:t>
            </w:r>
          </w:p>
        </w:tc>
        <w:tc>
          <w:tcPr>
            <w:tcW w:w="0" w:type="dxa"/>
            <w:tcBorders>
              <w:bottom w:val="single" w:sz="4" w:space="0" w:color="auto"/>
            </w:tcBorders>
            <w:vAlign w:val="center"/>
          </w:tcPr>
          <w:p w14:paraId="180064EE" w14:textId="06EAE1EB" w:rsidR="00D33999" w:rsidRPr="00EF0971" w:rsidRDefault="00503A22" w:rsidP="00597D27">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N (%)</w:t>
            </w:r>
          </w:p>
        </w:tc>
      </w:tr>
      <w:tr w:rsidR="00503A22" w:rsidRPr="00D33999" w14:paraId="4F07793C" w14:textId="77777777" w:rsidTr="00597D27">
        <w:trPr>
          <w:trHeight w:val="317"/>
        </w:trPr>
        <w:tc>
          <w:tcPr>
            <w:tcW w:w="3220" w:type="dxa"/>
            <w:tcBorders>
              <w:bottom w:val="single" w:sz="4" w:space="0" w:color="auto"/>
            </w:tcBorders>
            <w:vAlign w:val="center"/>
          </w:tcPr>
          <w:p w14:paraId="7195D4AF" w14:textId="5054F512" w:rsidR="00503A22" w:rsidRPr="00503A22" w:rsidRDefault="00503A22" w:rsidP="00503A22">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Total N</w:t>
            </w:r>
          </w:p>
        </w:tc>
        <w:tc>
          <w:tcPr>
            <w:tcW w:w="2448" w:type="dxa"/>
            <w:tcBorders>
              <w:bottom w:val="single" w:sz="4" w:space="0" w:color="auto"/>
            </w:tcBorders>
            <w:vAlign w:val="center"/>
          </w:tcPr>
          <w:p w14:paraId="1C0D347D" w14:textId="63CEE55B" w:rsidR="00503A22" w:rsidRPr="00503A22" w:rsidRDefault="00503A22" w:rsidP="00503A22">
            <w:pPr>
              <w:spacing w:after="0" w:line="240" w:lineRule="auto"/>
              <w:jc w:val="center"/>
              <w:rPr>
                <w:rFonts w:ascii="Times New Roman" w:eastAsia="Times New Roman" w:hAnsi="Times New Roman" w:cs="Times New Roman"/>
                <w:b/>
                <w:bCs/>
                <w:color w:val="000000"/>
              </w:rPr>
            </w:pPr>
            <w:r w:rsidRPr="00A86449">
              <w:rPr>
                <w:rFonts w:ascii="Times New Roman" w:eastAsia="Times New Roman" w:hAnsi="Times New Roman" w:cs="Times New Roman"/>
                <w:b/>
                <w:bCs/>
                <w:color w:val="000000"/>
              </w:rPr>
              <w:t>15</w:t>
            </w:r>
            <w:r>
              <w:rPr>
                <w:rFonts w:ascii="Times New Roman" w:eastAsia="Times New Roman" w:hAnsi="Times New Roman" w:cs="Times New Roman"/>
                <w:b/>
                <w:bCs/>
                <w:color w:val="000000"/>
              </w:rPr>
              <w:t>,</w:t>
            </w:r>
            <w:r w:rsidRPr="00A86449">
              <w:rPr>
                <w:rFonts w:ascii="Times New Roman" w:eastAsia="Times New Roman" w:hAnsi="Times New Roman" w:cs="Times New Roman"/>
                <w:b/>
                <w:bCs/>
                <w:color w:val="000000"/>
              </w:rPr>
              <w:t>642</w:t>
            </w:r>
          </w:p>
        </w:tc>
        <w:tc>
          <w:tcPr>
            <w:tcW w:w="2448" w:type="dxa"/>
            <w:tcBorders>
              <w:bottom w:val="single" w:sz="4" w:space="0" w:color="auto"/>
            </w:tcBorders>
            <w:vAlign w:val="center"/>
          </w:tcPr>
          <w:p w14:paraId="41A35D14" w14:textId="012711E0" w:rsidR="00503A22" w:rsidRPr="00503A22" w:rsidRDefault="00503A22" w:rsidP="00503A22">
            <w:pPr>
              <w:spacing w:after="0" w:line="240" w:lineRule="auto"/>
              <w:jc w:val="center"/>
              <w:rPr>
                <w:rFonts w:ascii="Times New Roman" w:eastAsia="Times New Roman" w:hAnsi="Times New Roman" w:cs="Times New Roman"/>
                <w:b/>
                <w:bCs/>
                <w:color w:val="000000"/>
              </w:rPr>
            </w:pPr>
            <w:r w:rsidRPr="00A86449">
              <w:rPr>
                <w:rFonts w:ascii="Times New Roman" w:eastAsia="Times New Roman" w:hAnsi="Times New Roman" w:cs="Times New Roman"/>
                <w:b/>
                <w:bCs/>
                <w:color w:val="000000"/>
              </w:rPr>
              <w:t>10</w:t>
            </w:r>
            <w:r>
              <w:rPr>
                <w:rFonts w:ascii="Times New Roman" w:eastAsia="Times New Roman" w:hAnsi="Times New Roman" w:cs="Times New Roman"/>
                <w:b/>
                <w:bCs/>
                <w:color w:val="000000"/>
              </w:rPr>
              <w:t>,</w:t>
            </w:r>
            <w:r w:rsidRPr="00A86449">
              <w:rPr>
                <w:rFonts w:ascii="Times New Roman" w:eastAsia="Times New Roman" w:hAnsi="Times New Roman" w:cs="Times New Roman"/>
                <w:b/>
                <w:bCs/>
                <w:color w:val="000000"/>
              </w:rPr>
              <w:t>428</w:t>
            </w:r>
          </w:p>
        </w:tc>
        <w:tc>
          <w:tcPr>
            <w:tcW w:w="2448" w:type="dxa"/>
            <w:tcBorders>
              <w:bottom w:val="single" w:sz="4" w:space="0" w:color="auto"/>
            </w:tcBorders>
            <w:vAlign w:val="center"/>
          </w:tcPr>
          <w:p w14:paraId="33368E8D" w14:textId="6C87AF0F" w:rsidR="00503A22" w:rsidRPr="00503A22" w:rsidRDefault="00503A22" w:rsidP="00503A22">
            <w:pPr>
              <w:spacing w:after="0" w:line="240" w:lineRule="auto"/>
              <w:jc w:val="center"/>
              <w:rPr>
                <w:rFonts w:ascii="Times New Roman" w:eastAsia="Times New Roman" w:hAnsi="Times New Roman" w:cs="Times New Roman"/>
                <w:b/>
                <w:bCs/>
                <w:color w:val="000000"/>
              </w:rPr>
            </w:pPr>
            <w:r w:rsidRPr="00A86449">
              <w:rPr>
                <w:rFonts w:ascii="Times New Roman" w:eastAsia="Times New Roman" w:hAnsi="Times New Roman" w:cs="Times New Roman"/>
                <w:b/>
                <w:bCs/>
                <w:color w:val="000000"/>
              </w:rPr>
              <w:t>5214</w:t>
            </w:r>
          </w:p>
        </w:tc>
      </w:tr>
      <w:tr w:rsidR="00D33999" w:rsidRPr="00D33999" w14:paraId="02F57050" w14:textId="77777777" w:rsidTr="00597D27">
        <w:trPr>
          <w:trHeight w:val="317"/>
        </w:trPr>
        <w:tc>
          <w:tcPr>
            <w:tcW w:w="3220" w:type="dxa"/>
            <w:tcBorders>
              <w:top w:val="single" w:sz="4" w:space="0" w:color="auto"/>
            </w:tcBorders>
            <w:vAlign w:val="center"/>
            <w:hideMark/>
          </w:tcPr>
          <w:p w14:paraId="67349B8C" w14:textId="77777777" w:rsidR="00D33999" w:rsidRPr="00D33999" w:rsidRDefault="00D33999" w:rsidP="00597D27">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Age, years</w:t>
            </w:r>
          </w:p>
        </w:tc>
        <w:tc>
          <w:tcPr>
            <w:tcW w:w="2448" w:type="dxa"/>
            <w:tcBorders>
              <w:top w:val="single" w:sz="4" w:space="0" w:color="auto"/>
            </w:tcBorders>
            <w:vAlign w:val="center"/>
            <w:hideMark/>
          </w:tcPr>
          <w:p w14:paraId="68403F1F"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60±18</w:t>
            </w:r>
          </w:p>
        </w:tc>
        <w:tc>
          <w:tcPr>
            <w:tcW w:w="2448" w:type="dxa"/>
            <w:tcBorders>
              <w:top w:val="single" w:sz="4" w:space="0" w:color="auto"/>
            </w:tcBorders>
            <w:vAlign w:val="center"/>
            <w:hideMark/>
          </w:tcPr>
          <w:p w14:paraId="03C26C5F"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60±18</w:t>
            </w:r>
          </w:p>
        </w:tc>
        <w:tc>
          <w:tcPr>
            <w:tcW w:w="2448" w:type="dxa"/>
            <w:tcBorders>
              <w:top w:val="single" w:sz="4" w:space="0" w:color="auto"/>
            </w:tcBorders>
            <w:vAlign w:val="center"/>
            <w:hideMark/>
          </w:tcPr>
          <w:p w14:paraId="54C41F66"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59±18</w:t>
            </w:r>
          </w:p>
        </w:tc>
      </w:tr>
      <w:tr w:rsidR="00D33999" w:rsidRPr="00D33999" w14:paraId="45FCC670" w14:textId="77777777" w:rsidTr="00597D27">
        <w:trPr>
          <w:trHeight w:val="317"/>
        </w:trPr>
        <w:tc>
          <w:tcPr>
            <w:tcW w:w="3220" w:type="dxa"/>
            <w:vAlign w:val="center"/>
            <w:hideMark/>
          </w:tcPr>
          <w:p w14:paraId="1CE261E4" w14:textId="6C123155" w:rsidR="00D33999" w:rsidRPr="00D33999" w:rsidRDefault="00597D27" w:rsidP="00597D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Age &lt;60</w:t>
            </w:r>
          </w:p>
        </w:tc>
        <w:tc>
          <w:tcPr>
            <w:tcW w:w="2448" w:type="dxa"/>
            <w:vAlign w:val="center"/>
            <w:hideMark/>
          </w:tcPr>
          <w:p w14:paraId="33D21D7B"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6887 (44)</w:t>
            </w:r>
          </w:p>
        </w:tc>
        <w:tc>
          <w:tcPr>
            <w:tcW w:w="2448" w:type="dxa"/>
            <w:vAlign w:val="center"/>
            <w:hideMark/>
          </w:tcPr>
          <w:p w14:paraId="1EC1C443"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4559 (44)</w:t>
            </w:r>
          </w:p>
        </w:tc>
        <w:tc>
          <w:tcPr>
            <w:tcW w:w="2448" w:type="dxa"/>
            <w:vAlign w:val="center"/>
            <w:hideMark/>
          </w:tcPr>
          <w:p w14:paraId="0A930A3F"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2328 (45)</w:t>
            </w:r>
          </w:p>
        </w:tc>
      </w:tr>
      <w:tr w:rsidR="00D33999" w:rsidRPr="00D33999" w14:paraId="02A82803" w14:textId="77777777" w:rsidTr="00597D27">
        <w:trPr>
          <w:trHeight w:val="317"/>
        </w:trPr>
        <w:tc>
          <w:tcPr>
            <w:tcW w:w="3220" w:type="dxa"/>
            <w:vAlign w:val="center"/>
            <w:hideMark/>
          </w:tcPr>
          <w:p w14:paraId="0D558F55" w14:textId="7BE99E54" w:rsidR="00D33999" w:rsidRPr="00D33999" w:rsidRDefault="00597D27" w:rsidP="00597D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 xml:space="preserve">Age </w:t>
            </w:r>
            <w:r w:rsidR="0053136D">
              <w:rPr>
                <w:rFonts w:ascii="Times New Roman" w:eastAsia="Times New Roman" w:hAnsi="Times New Roman" w:cs="Times New Roman"/>
                <w:color w:val="000000"/>
              </w:rPr>
              <w:t>≥</w:t>
            </w:r>
            <w:r w:rsidR="00D33999" w:rsidRPr="00D33999">
              <w:rPr>
                <w:rFonts w:ascii="Times New Roman" w:eastAsia="Times New Roman" w:hAnsi="Times New Roman" w:cs="Times New Roman"/>
                <w:color w:val="000000"/>
              </w:rPr>
              <w:t>60</w:t>
            </w:r>
          </w:p>
        </w:tc>
        <w:tc>
          <w:tcPr>
            <w:tcW w:w="2448" w:type="dxa"/>
            <w:vAlign w:val="center"/>
            <w:hideMark/>
          </w:tcPr>
          <w:p w14:paraId="26685EC9"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8755 (56)</w:t>
            </w:r>
          </w:p>
        </w:tc>
        <w:tc>
          <w:tcPr>
            <w:tcW w:w="2448" w:type="dxa"/>
            <w:vAlign w:val="center"/>
            <w:hideMark/>
          </w:tcPr>
          <w:p w14:paraId="0D09139F"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5869 (56)</w:t>
            </w:r>
          </w:p>
        </w:tc>
        <w:tc>
          <w:tcPr>
            <w:tcW w:w="2448" w:type="dxa"/>
            <w:vAlign w:val="center"/>
            <w:hideMark/>
          </w:tcPr>
          <w:p w14:paraId="304282FE"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2886 (55)</w:t>
            </w:r>
          </w:p>
        </w:tc>
      </w:tr>
      <w:tr w:rsidR="00D33999" w:rsidRPr="00D33999" w14:paraId="1BB0421B" w14:textId="77777777" w:rsidTr="00597D27">
        <w:trPr>
          <w:trHeight w:val="317"/>
        </w:trPr>
        <w:tc>
          <w:tcPr>
            <w:tcW w:w="3220" w:type="dxa"/>
            <w:vAlign w:val="center"/>
            <w:hideMark/>
          </w:tcPr>
          <w:p w14:paraId="0813B77C" w14:textId="77777777" w:rsidR="00D33999" w:rsidRPr="00D33999" w:rsidRDefault="00D33999" w:rsidP="00597D27">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Female</w:t>
            </w:r>
          </w:p>
        </w:tc>
        <w:tc>
          <w:tcPr>
            <w:tcW w:w="2448" w:type="dxa"/>
            <w:vAlign w:val="center"/>
            <w:hideMark/>
          </w:tcPr>
          <w:p w14:paraId="7772D2F5"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10550 (67)</w:t>
            </w:r>
          </w:p>
        </w:tc>
        <w:tc>
          <w:tcPr>
            <w:tcW w:w="2448" w:type="dxa"/>
            <w:vAlign w:val="center"/>
            <w:hideMark/>
          </w:tcPr>
          <w:p w14:paraId="0B13F9B5"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6988 (67)</w:t>
            </w:r>
          </w:p>
        </w:tc>
        <w:tc>
          <w:tcPr>
            <w:tcW w:w="2448" w:type="dxa"/>
            <w:vAlign w:val="center"/>
            <w:hideMark/>
          </w:tcPr>
          <w:p w14:paraId="185F50ED"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3562 (68)</w:t>
            </w:r>
          </w:p>
        </w:tc>
      </w:tr>
      <w:tr w:rsidR="00D33999" w:rsidRPr="00D33999" w14:paraId="47DF17ED" w14:textId="77777777" w:rsidTr="00597D27">
        <w:trPr>
          <w:trHeight w:val="317"/>
        </w:trPr>
        <w:tc>
          <w:tcPr>
            <w:tcW w:w="3220" w:type="dxa"/>
            <w:vAlign w:val="center"/>
            <w:hideMark/>
          </w:tcPr>
          <w:p w14:paraId="53E4CD84" w14:textId="77777777" w:rsidR="00D33999" w:rsidRPr="00D33999" w:rsidRDefault="00D33999" w:rsidP="00597D27">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Male</w:t>
            </w:r>
          </w:p>
        </w:tc>
        <w:tc>
          <w:tcPr>
            <w:tcW w:w="2448" w:type="dxa"/>
            <w:vAlign w:val="center"/>
            <w:hideMark/>
          </w:tcPr>
          <w:p w14:paraId="0BAD1447"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5092 (33)</w:t>
            </w:r>
          </w:p>
        </w:tc>
        <w:tc>
          <w:tcPr>
            <w:tcW w:w="2448" w:type="dxa"/>
            <w:vAlign w:val="center"/>
            <w:hideMark/>
          </w:tcPr>
          <w:p w14:paraId="09EF9AAC"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3440 (33)</w:t>
            </w:r>
          </w:p>
        </w:tc>
        <w:tc>
          <w:tcPr>
            <w:tcW w:w="2448" w:type="dxa"/>
            <w:vAlign w:val="center"/>
            <w:hideMark/>
          </w:tcPr>
          <w:p w14:paraId="480D78C6"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1652 (32)</w:t>
            </w:r>
          </w:p>
        </w:tc>
      </w:tr>
      <w:tr w:rsidR="00D33999" w:rsidRPr="00D33999" w14:paraId="728A8D6B" w14:textId="77777777" w:rsidTr="00597D27">
        <w:trPr>
          <w:trHeight w:val="317"/>
        </w:trPr>
        <w:tc>
          <w:tcPr>
            <w:tcW w:w="3220" w:type="dxa"/>
            <w:vAlign w:val="center"/>
            <w:hideMark/>
          </w:tcPr>
          <w:p w14:paraId="54A5AA53" w14:textId="77777777" w:rsidR="00D33999" w:rsidRPr="00D33999" w:rsidRDefault="00D33999" w:rsidP="00597D27">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Race</w:t>
            </w:r>
          </w:p>
        </w:tc>
        <w:tc>
          <w:tcPr>
            <w:tcW w:w="2448" w:type="dxa"/>
            <w:vAlign w:val="center"/>
            <w:hideMark/>
          </w:tcPr>
          <w:p w14:paraId="72841A13" w14:textId="2557E426" w:rsidR="00D33999" w:rsidRPr="00D33999" w:rsidRDefault="00D33999" w:rsidP="00597D27">
            <w:pPr>
              <w:spacing w:after="0" w:line="240" w:lineRule="auto"/>
              <w:jc w:val="center"/>
              <w:rPr>
                <w:rFonts w:ascii="Times New Roman" w:eastAsia="Times New Roman" w:hAnsi="Times New Roman" w:cs="Times New Roman"/>
              </w:rPr>
            </w:pPr>
          </w:p>
        </w:tc>
        <w:tc>
          <w:tcPr>
            <w:tcW w:w="2448" w:type="dxa"/>
            <w:vAlign w:val="center"/>
            <w:hideMark/>
          </w:tcPr>
          <w:p w14:paraId="50E948A2" w14:textId="37D83FBA" w:rsidR="00D33999" w:rsidRPr="00D33999" w:rsidRDefault="00D33999" w:rsidP="00597D27">
            <w:pPr>
              <w:spacing w:after="0" w:line="240" w:lineRule="auto"/>
              <w:jc w:val="center"/>
              <w:rPr>
                <w:rFonts w:ascii="Times New Roman" w:eastAsia="Times New Roman" w:hAnsi="Times New Roman" w:cs="Times New Roman"/>
              </w:rPr>
            </w:pPr>
          </w:p>
        </w:tc>
        <w:tc>
          <w:tcPr>
            <w:tcW w:w="2448" w:type="dxa"/>
            <w:vAlign w:val="center"/>
            <w:hideMark/>
          </w:tcPr>
          <w:p w14:paraId="209440E6" w14:textId="7E1185B4" w:rsidR="00D33999" w:rsidRPr="00D33999" w:rsidRDefault="00D33999" w:rsidP="00597D27">
            <w:pPr>
              <w:spacing w:after="0" w:line="240" w:lineRule="auto"/>
              <w:jc w:val="center"/>
              <w:rPr>
                <w:rFonts w:ascii="Times New Roman" w:eastAsia="Times New Roman" w:hAnsi="Times New Roman" w:cs="Times New Roman"/>
              </w:rPr>
            </w:pPr>
          </w:p>
        </w:tc>
      </w:tr>
      <w:tr w:rsidR="00D33999" w:rsidRPr="00D33999" w14:paraId="283131AC" w14:textId="77777777" w:rsidTr="00597D27">
        <w:trPr>
          <w:trHeight w:val="317"/>
        </w:trPr>
        <w:tc>
          <w:tcPr>
            <w:tcW w:w="3220" w:type="dxa"/>
            <w:vAlign w:val="center"/>
            <w:hideMark/>
          </w:tcPr>
          <w:p w14:paraId="48604838" w14:textId="1F5D3751" w:rsidR="00D33999" w:rsidRPr="00D33999" w:rsidRDefault="00597D27" w:rsidP="00597D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Non-Hispanic White</w:t>
            </w:r>
          </w:p>
        </w:tc>
        <w:tc>
          <w:tcPr>
            <w:tcW w:w="2448" w:type="dxa"/>
            <w:vAlign w:val="center"/>
            <w:hideMark/>
          </w:tcPr>
          <w:p w14:paraId="30BF5A0C" w14:textId="0C9B8C2A"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10</w:t>
            </w:r>
            <w:r w:rsidR="00503A22">
              <w:rPr>
                <w:rFonts w:ascii="Times New Roman" w:eastAsia="Times New Roman" w:hAnsi="Times New Roman" w:cs="Times New Roman"/>
                <w:color w:val="000000"/>
              </w:rPr>
              <w:t>,</w:t>
            </w:r>
            <w:r w:rsidRPr="00D33999">
              <w:rPr>
                <w:rFonts w:ascii="Times New Roman" w:eastAsia="Times New Roman" w:hAnsi="Times New Roman" w:cs="Times New Roman"/>
                <w:color w:val="000000"/>
              </w:rPr>
              <w:t>428 (67)</w:t>
            </w:r>
          </w:p>
        </w:tc>
        <w:tc>
          <w:tcPr>
            <w:tcW w:w="2448" w:type="dxa"/>
            <w:vAlign w:val="center"/>
            <w:hideMark/>
          </w:tcPr>
          <w:p w14:paraId="37EE3FB3"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6986 (67)</w:t>
            </w:r>
          </w:p>
        </w:tc>
        <w:tc>
          <w:tcPr>
            <w:tcW w:w="2448" w:type="dxa"/>
            <w:vAlign w:val="center"/>
            <w:hideMark/>
          </w:tcPr>
          <w:p w14:paraId="4A0E787D"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3442 (66)</w:t>
            </w:r>
          </w:p>
        </w:tc>
      </w:tr>
      <w:tr w:rsidR="00D33999" w:rsidRPr="00D33999" w14:paraId="64A1BD08" w14:textId="77777777" w:rsidTr="00597D27">
        <w:trPr>
          <w:trHeight w:val="317"/>
        </w:trPr>
        <w:tc>
          <w:tcPr>
            <w:tcW w:w="3220" w:type="dxa"/>
            <w:vAlign w:val="center"/>
            <w:hideMark/>
          </w:tcPr>
          <w:p w14:paraId="024B5A4C" w14:textId="3A0122F6" w:rsidR="00D33999" w:rsidRPr="00D33999" w:rsidRDefault="00597D27" w:rsidP="00597D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Non-Hispanic Black</w:t>
            </w:r>
          </w:p>
        </w:tc>
        <w:tc>
          <w:tcPr>
            <w:tcW w:w="2448" w:type="dxa"/>
            <w:vAlign w:val="center"/>
            <w:hideMark/>
          </w:tcPr>
          <w:p w14:paraId="1FD3BBAD"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3000 (19)</w:t>
            </w:r>
          </w:p>
        </w:tc>
        <w:tc>
          <w:tcPr>
            <w:tcW w:w="2448" w:type="dxa"/>
            <w:vAlign w:val="center"/>
            <w:hideMark/>
          </w:tcPr>
          <w:p w14:paraId="18D399D2"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1978 (19)</w:t>
            </w:r>
          </w:p>
        </w:tc>
        <w:tc>
          <w:tcPr>
            <w:tcW w:w="2448" w:type="dxa"/>
            <w:vAlign w:val="center"/>
            <w:hideMark/>
          </w:tcPr>
          <w:p w14:paraId="08C0B9BA"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1022 (20)</w:t>
            </w:r>
          </w:p>
        </w:tc>
      </w:tr>
      <w:tr w:rsidR="00D33999" w:rsidRPr="00D33999" w14:paraId="477D6CBD" w14:textId="77777777" w:rsidTr="00597D27">
        <w:trPr>
          <w:trHeight w:val="317"/>
        </w:trPr>
        <w:tc>
          <w:tcPr>
            <w:tcW w:w="3220" w:type="dxa"/>
            <w:vAlign w:val="center"/>
            <w:hideMark/>
          </w:tcPr>
          <w:p w14:paraId="2BDDB90B" w14:textId="740BCB99" w:rsidR="00D33999" w:rsidRPr="00D33999" w:rsidRDefault="00597D27" w:rsidP="00597D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Hispanic</w:t>
            </w:r>
          </w:p>
        </w:tc>
        <w:tc>
          <w:tcPr>
            <w:tcW w:w="2448" w:type="dxa"/>
            <w:vAlign w:val="center"/>
            <w:hideMark/>
          </w:tcPr>
          <w:p w14:paraId="7410AC5E"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1281 (8)</w:t>
            </w:r>
          </w:p>
        </w:tc>
        <w:tc>
          <w:tcPr>
            <w:tcW w:w="2448" w:type="dxa"/>
            <w:vAlign w:val="center"/>
            <w:hideMark/>
          </w:tcPr>
          <w:p w14:paraId="3EB17607"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849 (8)</w:t>
            </w:r>
          </w:p>
        </w:tc>
        <w:tc>
          <w:tcPr>
            <w:tcW w:w="2448" w:type="dxa"/>
            <w:vAlign w:val="center"/>
            <w:hideMark/>
          </w:tcPr>
          <w:p w14:paraId="3909C954"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432 (8)</w:t>
            </w:r>
          </w:p>
        </w:tc>
      </w:tr>
      <w:tr w:rsidR="00D33999" w:rsidRPr="00D33999" w14:paraId="079A6004" w14:textId="77777777" w:rsidTr="00597D27">
        <w:trPr>
          <w:trHeight w:val="317"/>
        </w:trPr>
        <w:tc>
          <w:tcPr>
            <w:tcW w:w="3220" w:type="dxa"/>
            <w:vAlign w:val="center"/>
            <w:hideMark/>
          </w:tcPr>
          <w:p w14:paraId="31C1649B" w14:textId="5634BF88" w:rsidR="00D33999" w:rsidRPr="00D33999" w:rsidRDefault="00597D27" w:rsidP="00597D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Other/Missing</w:t>
            </w:r>
          </w:p>
        </w:tc>
        <w:tc>
          <w:tcPr>
            <w:tcW w:w="2448" w:type="dxa"/>
            <w:vAlign w:val="center"/>
            <w:hideMark/>
          </w:tcPr>
          <w:p w14:paraId="633D4EE5"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933 (6)</w:t>
            </w:r>
          </w:p>
        </w:tc>
        <w:tc>
          <w:tcPr>
            <w:tcW w:w="2448" w:type="dxa"/>
            <w:vAlign w:val="center"/>
            <w:hideMark/>
          </w:tcPr>
          <w:p w14:paraId="4208970F"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615 (6)</w:t>
            </w:r>
          </w:p>
        </w:tc>
        <w:tc>
          <w:tcPr>
            <w:tcW w:w="2448" w:type="dxa"/>
            <w:vAlign w:val="center"/>
            <w:hideMark/>
          </w:tcPr>
          <w:p w14:paraId="5E97FB8E"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318 (6)</w:t>
            </w:r>
          </w:p>
        </w:tc>
      </w:tr>
      <w:tr w:rsidR="00D33999" w:rsidRPr="00D33999" w14:paraId="6474D274" w14:textId="77777777" w:rsidTr="00597D27">
        <w:trPr>
          <w:trHeight w:val="317"/>
        </w:trPr>
        <w:tc>
          <w:tcPr>
            <w:tcW w:w="3220" w:type="dxa"/>
            <w:vAlign w:val="center"/>
            <w:hideMark/>
          </w:tcPr>
          <w:p w14:paraId="48621C5F" w14:textId="2EF0AC4C" w:rsidR="00D33999" w:rsidRPr="00EF0971" w:rsidRDefault="00D33999" w:rsidP="00597D27">
            <w:pPr>
              <w:spacing w:after="0" w:line="240" w:lineRule="auto"/>
              <w:rPr>
                <w:rFonts w:ascii="Times New Roman" w:eastAsia="Times New Roman" w:hAnsi="Times New Roman" w:cs="Times New Roman"/>
                <w:color w:val="000000"/>
                <w:vertAlign w:val="superscript"/>
              </w:rPr>
            </w:pPr>
            <w:r w:rsidRPr="00D33999">
              <w:rPr>
                <w:rFonts w:ascii="Times New Roman" w:eastAsia="Times New Roman" w:hAnsi="Times New Roman" w:cs="Times New Roman"/>
                <w:color w:val="000000"/>
              </w:rPr>
              <w:t>eGFR</w:t>
            </w:r>
            <w:r w:rsidR="003E73F9">
              <w:rPr>
                <w:rFonts w:ascii="Times New Roman" w:eastAsia="Times New Roman" w:hAnsi="Times New Roman" w:cs="Times New Roman"/>
                <w:color w:val="000000"/>
              </w:rPr>
              <w:t>, ml/min/1.73m</w:t>
            </w:r>
            <w:r w:rsidR="003E73F9">
              <w:rPr>
                <w:rFonts w:ascii="Times New Roman" w:eastAsia="Times New Roman" w:hAnsi="Times New Roman" w:cs="Times New Roman"/>
                <w:color w:val="000000"/>
                <w:vertAlign w:val="superscript"/>
              </w:rPr>
              <w:t>2</w:t>
            </w:r>
          </w:p>
        </w:tc>
        <w:tc>
          <w:tcPr>
            <w:tcW w:w="2448" w:type="dxa"/>
            <w:vAlign w:val="center"/>
            <w:hideMark/>
          </w:tcPr>
          <w:p w14:paraId="76E734B6"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18 (9, 25)</w:t>
            </w:r>
          </w:p>
        </w:tc>
        <w:tc>
          <w:tcPr>
            <w:tcW w:w="2448" w:type="dxa"/>
            <w:vAlign w:val="center"/>
            <w:hideMark/>
          </w:tcPr>
          <w:p w14:paraId="1EDE1FE8"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18 (9, 25)</w:t>
            </w:r>
          </w:p>
        </w:tc>
        <w:tc>
          <w:tcPr>
            <w:tcW w:w="2448" w:type="dxa"/>
            <w:vAlign w:val="center"/>
            <w:hideMark/>
          </w:tcPr>
          <w:p w14:paraId="4A7ACF70"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18 (9, 25)</w:t>
            </w:r>
          </w:p>
        </w:tc>
      </w:tr>
      <w:tr w:rsidR="00D33999" w:rsidRPr="00D33999" w14:paraId="7AB60FD1" w14:textId="77777777" w:rsidTr="00597D27">
        <w:trPr>
          <w:trHeight w:val="317"/>
        </w:trPr>
        <w:tc>
          <w:tcPr>
            <w:tcW w:w="3220" w:type="dxa"/>
            <w:vAlign w:val="center"/>
            <w:hideMark/>
          </w:tcPr>
          <w:p w14:paraId="70BA9304" w14:textId="54214B72" w:rsidR="00D33999" w:rsidRPr="00D33999" w:rsidRDefault="00597D27" w:rsidP="00597D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eGFR &lt;15</w:t>
            </w:r>
          </w:p>
        </w:tc>
        <w:tc>
          <w:tcPr>
            <w:tcW w:w="2448" w:type="dxa"/>
            <w:vAlign w:val="center"/>
            <w:hideMark/>
          </w:tcPr>
          <w:p w14:paraId="40A6E95A"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6472 (41)</w:t>
            </w:r>
          </w:p>
        </w:tc>
        <w:tc>
          <w:tcPr>
            <w:tcW w:w="2448" w:type="dxa"/>
            <w:vAlign w:val="center"/>
            <w:hideMark/>
          </w:tcPr>
          <w:p w14:paraId="5E5306EC"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4316 (41)</w:t>
            </w:r>
          </w:p>
        </w:tc>
        <w:tc>
          <w:tcPr>
            <w:tcW w:w="2448" w:type="dxa"/>
            <w:vAlign w:val="center"/>
            <w:hideMark/>
          </w:tcPr>
          <w:p w14:paraId="323D74C9"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2156 (41)</w:t>
            </w:r>
          </w:p>
        </w:tc>
      </w:tr>
      <w:tr w:rsidR="00D33999" w:rsidRPr="00D33999" w14:paraId="792CD9F5" w14:textId="77777777" w:rsidTr="00597D27">
        <w:trPr>
          <w:trHeight w:val="317"/>
        </w:trPr>
        <w:tc>
          <w:tcPr>
            <w:tcW w:w="3220" w:type="dxa"/>
            <w:vAlign w:val="center"/>
            <w:hideMark/>
          </w:tcPr>
          <w:p w14:paraId="3589CC19" w14:textId="615BEE79" w:rsidR="00D33999" w:rsidRPr="00D33999" w:rsidRDefault="00597D27" w:rsidP="00597D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eGFR 15-&lt;30</w:t>
            </w:r>
          </w:p>
        </w:tc>
        <w:tc>
          <w:tcPr>
            <w:tcW w:w="2448" w:type="dxa"/>
            <w:vAlign w:val="center"/>
            <w:hideMark/>
          </w:tcPr>
          <w:p w14:paraId="0267A8A3"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9170 (59)</w:t>
            </w:r>
          </w:p>
        </w:tc>
        <w:tc>
          <w:tcPr>
            <w:tcW w:w="2448" w:type="dxa"/>
            <w:vAlign w:val="center"/>
            <w:hideMark/>
          </w:tcPr>
          <w:p w14:paraId="5DBD289D"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6112 (59)</w:t>
            </w:r>
          </w:p>
        </w:tc>
        <w:tc>
          <w:tcPr>
            <w:tcW w:w="2448" w:type="dxa"/>
            <w:vAlign w:val="center"/>
            <w:hideMark/>
          </w:tcPr>
          <w:p w14:paraId="3CCC001B"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3058 (59)</w:t>
            </w:r>
          </w:p>
        </w:tc>
      </w:tr>
      <w:tr w:rsidR="00D33999" w:rsidRPr="00D33999" w14:paraId="29AE5E27" w14:textId="77777777" w:rsidTr="00597D27">
        <w:trPr>
          <w:trHeight w:val="317"/>
        </w:trPr>
        <w:tc>
          <w:tcPr>
            <w:tcW w:w="3220" w:type="dxa"/>
            <w:vAlign w:val="center"/>
            <w:hideMark/>
          </w:tcPr>
          <w:p w14:paraId="48B27727" w14:textId="77777777" w:rsidR="00D33999" w:rsidRPr="00D33999" w:rsidRDefault="00D33999" w:rsidP="00597D27">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CCI</w:t>
            </w:r>
          </w:p>
        </w:tc>
        <w:tc>
          <w:tcPr>
            <w:tcW w:w="2448" w:type="dxa"/>
            <w:vAlign w:val="center"/>
            <w:hideMark/>
          </w:tcPr>
          <w:p w14:paraId="0191E36C"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 (0, 0)</w:t>
            </w:r>
          </w:p>
        </w:tc>
        <w:tc>
          <w:tcPr>
            <w:tcW w:w="2448" w:type="dxa"/>
            <w:vAlign w:val="center"/>
            <w:hideMark/>
          </w:tcPr>
          <w:p w14:paraId="54CE47F3"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 (0, 0)</w:t>
            </w:r>
          </w:p>
        </w:tc>
        <w:tc>
          <w:tcPr>
            <w:tcW w:w="2448" w:type="dxa"/>
            <w:vAlign w:val="center"/>
            <w:hideMark/>
          </w:tcPr>
          <w:p w14:paraId="08AB2B72"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 (0, 0)</w:t>
            </w:r>
          </w:p>
        </w:tc>
      </w:tr>
      <w:tr w:rsidR="00D33999" w:rsidRPr="00D33999" w14:paraId="4527993F" w14:textId="77777777" w:rsidTr="00597D27">
        <w:trPr>
          <w:trHeight w:val="317"/>
        </w:trPr>
        <w:tc>
          <w:tcPr>
            <w:tcW w:w="3220" w:type="dxa"/>
            <w:vAlign w:val="center"/>
            <w:hideMark/>
          </w:tcPr>
          <w:p w14:paraId="215EB851" w14:textId="5F127C6A" w:rsidR="00D33999" w:rsidRPr="00D33999" w:rsidRDefault="00597D27" w:rsidP="00597D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C7E88">
              <w:rPr>
                <w:rFonts w:ascii="Times New Roman" w:eastAsia="Times New Roman" w:hAnsi="Times New Roman" w:cs="Times New Roman"/>
                <w:color w:val="000000"/>
              </w:rPr>
              <w:t>CCI ≤</w:t>
            </w:r>
            <w:r w:rsidR="00D33999" w:rsidRPr="00D33999">
              <w:rPr>
                <w:rFonts w:ascii="Times New Roman" w:eastAsia="Times New Roman" w:hAnsi="Times New Roman" w:cs="Times New Roman"/>
                <w:color w:val="000000"/>
              </w:rPr>
              <w:t>2</w:t>
            </w:r>
          </w:p>
        </w:tc>
        <w:tc>
          <w:tcPr>
            <w:tcW w:w="2448" w:type="dxa"/>
            <w:vAlign w:val="center"/>
            <w:hideMark/>
          </w:tcPr>
          <w:p w14:paraId="49D1AD1A" w14:textId="09584A2E"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14</w:t>
            </w:r>
            <w:r w:rsidR="00503A22">
              <w:rPr>
                <w:rFonts w:ascii="Times New Roman" w:eastAsia="Times New Roman" w:hAnsi="Times New Roman" w:cs="Times New Roman"/>
                <w:color w:val="000000"/>
              </w:rPr>
              <w:t>,</w:t>
            </w:r>
            <w:r w:rsidRPr="00D33999">
              <w:rPr>
                <w:rFonts w:ascii="Times New Roman" w:eastAsia="Times New Roman" w:hAnsi="Times New Roman" w:cs="Times New Roman"/>
                <w:color w:val="000000"/>
              </w:rPr>
              <w:t>427 (92)</w:t>
            </w:r>
          </w:p>
        </w:tc>
        <w:tc>
          <w:tcPr>
            <w:tcW w:w="2448" w:type="dxa"/>
            <w:vAlign w:val="center"/>
            <w:hideMark/>
          </w:tcPr>
          <w:p w14:paraId="0BEAA8B2"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9608 (92)</w:t>
            </w:r>
          </w:p>
        </w:tc>
        <w:tc>
          <w:tcPr>
            <w:tcW w:w="2448" w:type="dxa"/>
            <w:vAlign w:val="center"/>
            <w:hideMark/>
          </w:tcPr>
          <w:p w14:paraId="44567DDE"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4819 (92)</w:t>
            </w:r>
          </w:p>
        </w:tc>
      </w:tr>
      <w:tr w:rsidR="00D33999" w:rsidRPr="00D33999" w14:paraId="4519006D" w14:textId="77777777" w:rsidTr="00597D27">
        <w:trPr>
          <w:trHeight w:val="317"/>
        </w:trPr>
        <w:tc>
          <w:tcPr>
            <w:tcW w:w="3220" w:type="dxa"/>
            <w:vAlign w:val="center"/>
            <w:hideMark/>
          </w:tcPr>
          <w:p w14:paraId="1B2ED96F" w14:textId="288D91C7" w:rsidR="00D33999" w:rsidRPr="00D33999" w:rsidRDefault="00597D27" w:rsidP="00597D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CCI &gt;2</w:t>
            </w:r>
          </w:p>
        </w:tc>
        <w:tc>
          <w:tcPr>
            <w:tcW w:w="2448" w:type="dxa"/>
            <w:vAlign w:val="center"/>
            <w:hideMark/>
          </w:tcPr>
          <w:p w14:paraId="6F583F1A"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1215 (8)</w:t>
            </w:r>
          </w:p>
        </w:tc>
        <w:tc>
          <w:tcPr>
            <w:tcW w:w="2448" w:type="dxa"/>
            <w:vAlign w:val="center"/>
            <w:hideMark/>
          </w:tcPr>
          <w:p w14:paraId="2779C919"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820 (8)</w:t>
            </w:r>
          </w:p>
        </w:tc>
        <w:tc>
          <w:tcPr>
            <w:tcW w:w="2448" w:type="dxa"/>
            <w:vAlign w:val="center"/>
            <w:hideMark/>
          </w:tcPr>
          <w:p w14:paraId="06249948"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395 (8)</w:t>
            </w:r>
          </w:p>
        </w:tc>
      </w:tr>
      <w:tr w:rsidR="00D33999" w:rsidRPr="00D33999" w14:paraId="2EDB5E5F" w14:textId="77777777" w:rsidTr="00597D27">
        <w:trPr>
          <w:trHeight w:val="317"/>
        </w:trPr>
        <w:tc>
          <w:tcPr>
            <w:tcW w:w="3220" w:type="dxa"/>
            <w:vAlign w:val="center"/>
            <w:hideMark/>
          </w:tcPr>
          <w:p w14:paraId="6B3221F3" w14:textId="77777777" w:rsidR="00D33999" w:rsidRPr="00D33999" w:rsidRDefault="00D33999" w:rsidP="00597D27">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Diabetes</w:t>
            </w:r>
          </w:p>
        </w:tc>
        <w:tc>
          <w:tcPr>
            <w:tcW w:w="2448" w:type="dxa"/>
            <w:vAlign w:val="center"/>
            <w:hideMark/>
          </w:tcPr>
          <w:p w14:paraId="7D4D44A2"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6494 (42)</w:t>
            </w:r>
          </w:p>
        </w:tc>
        <w:tc>
          <w:tcPr>
            <w:tcW w:w="2448" w:type="dxa"/>
            <w:vAlign w:val="center"/>
            <w:hideMark/>
          </w:tcPr>
          <w:p w14:paraId="184F07A5"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4324 (41)</w:t>
            </w:r>
          </w:p>
        </w:tc>
        <w:tc>
          <w:tcPr>
            <w:tcW w:w="2448" w:type="dxa"/>
            <w:vAlign w:val="center"/>
            <w:hideMark/>
          </w:tcPr>
          <w:p w14:paraId="2AE5041C"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2170 (42)</w:t>
            </w:r>
          </w:p>
        </w:tc>
      </w:tr>
      <w:tr w:rsidR="00D33999" w:rsidRPr="00D33999" w14:paraId="3A4252CA" w14:textId="77777777" w:rsidTr="00597D27">
        <w:trPr>
          <w:trHeight w:val="317"/>
        </w:trPr>
        <w:tc>
          <w:tcPr>
            <w:tcW w:w="3220" w:type="dxa"/>
            <w:vAlign w:val="center"/>
            <w:hideMark/>
          </w:tcPr>
          <w:p w14:paraId="30C01ED5" w14:textId="77777777" w:rsidR="00D33999" w:rsidRPr="00D33999" w:rsidRDefault="00D33999" w:rsidP="00597D27">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Hypertension</w:t>
            </w:r>
          </w:p>
        </w:tc>
        <w:tc>
          <w:tcPr>
            <w:tcW w:w="2448" w:type="dxa"/>
            <w:vAlign w:val="center"/>
            <w:hideMark/>
          </w:tcPr>
          <w:p w14:paraId="556B8D52" w14:textId="262DF849"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10</w:t>
            </w:r>
            <w:r w:rsidR="00503A22">
              <w:rPr>
                <w:rFonts w:ascii="Times New Roman" w:eastAsia="Times New Roman" w:hAnsi="Times New Roman" w:cs="Times New Roman"/>
                <w:color w:val="000000"/>
              </w:rPr>
              <w:t>,</w:t>
            </w:r>
            <w:r w:rsidRPr="00D33999">
              <w:rPr>
                <w:rFonts w:ascii="Times New Roman" w:eastAsia="Times New Roman" w:hAnsi="Times New Roman" w:cs="Times New Roman"/>
                <w:color w:val="000000"/>
              </w:rPr>
              <w:t>365 (66)</w:t>
            </w:r>
          </w:p>
        </w:tc>
        <w:tc>
          <w:tcPr>
            <w:tcW w:w="2448" w:type="dxa"/>
            <w:vAlign w:val="center"/>
            <w:hideMark/>
          </w:tcPr>
          <w:p w14:paraId="1A19689F"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6880 (66)</w:t>
            </w:r>
          </w:p>
        </w:tc>
        <w:tc>
          <w:tcPr>
            <w:tcW w:w="2448" w:type="dxa"/>
            <w:vAlign w:val="center"/>
            <w:hideMark/>
          </w:tcPr>
          <w:p w14:paraId="5BCF4977"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3485 (67)</w:t>
            </w:r>
          </w:p>
        </w:tc>
      </w:tr>
      <w:tr w:rsidR="00D33999" w:rsidRPr="00D33999" w14:paraId="54E6894F" w14:textId="77777777" w:rsidTr="00597D27">
        <w:trPr>
          <w:trHeight w:val="317"/>
        </w:trPr>
        <w:tc>
          <w:tcPr>
            <w:tcW w:w="3220" w:type="dxa"/>
            <w:vAlign w:val="center"/>
            <w:hideMark/>
          </w:tcPr>
          <w:p w14:paraId="1D6EF331" w14:textId="77777777" w:rsidR="00D33999" w:rsidRPr="00D33999" w:rsidRDefault="00D33999" w:rsidP="00597D27">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Heart failure</w:t>
            </w:r>
          </w:p>
        </w:tc>
        <w:tc>
          <w:tcPr>
            <w:tcW w:w="2448" w:type="dxa"/>
            <w:vAlign w:val="center"/>
            <w:hideMark/>
          </w:tcPr>
          <w:p w14:paraId="4474502E"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3670 (23)</w:t>
            </w:r>
          </w:p>
        </w:tc>
        <w:tc>
          <w:tcPr>
            <w:tcW w:w="2448" w:type="dxa"/>
            <w:vAlign w:val="center"/>
            <w:hideMark/>
          </w:tcPr>
          <w:p w14:paraId="3D34C316"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2461 (24)</w:t>
            </w:r>
          </w:p>
        </w:tc>
        <w:tc>
          <w:tcPr>
            <w:tcW w:w="2448" w:type="dxa"/>
            <w:vAlign w:val="center"/>
            <w:hideMark/>
          </w:tcPr>
          <w:p w14:paraId="2C2CFCAF"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1209 (23)</w:t>
            </w:r>
          </w:p>
        </w:tc>
      </w:tr>
      <w:tr w:rsidR="00D33999" w:rsidRPr="00D33999" w14:paraId="2A2448BD" w14:textId="77777777" w:rsidTr="00597D27">
        <w:trPr>
          <w:trHeight w:val="317"/>
        </w:trPr>
        <w:tc>
          <w:tcPr>
            <w:tcW w:w="3220" w:type="dxa"/>
            <w:vAlign w:val="center"/>
            <w:hideMark/>
          </w:tcPr>
          <w:p w14:paraId="2B2E7D55" w14:textId="2DE120F6" w:rsidR="00D33999" w:rsidRPr="00D33999" w:rsidRDefault="003E73F9" w:rsidP="00597D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Receipt of </w:t>
            </w:r>
            <w:proofErr w:type="spellStart"/>
            <w:r>
              <w:rPr>
                <w:rFonts w:ascii="Times New Roman" w:eastAsia="Times New Roman" w:hAnsi="Times New Roman" w:cs="Times New Roman"/>
                <w:color w:val="000000"/>
              </w:rPr>
              <w:t>ontrast</w:t>
            </w:r>
            <w:proofErr w:type="spellEnd"/>
            <w:r>
              <w:rPr>
                <w:rFonts w:ascii="Times New Roman" w:eastAsia="Times New Roman" w:hAnsi="Times New Roman" w:cs="Times New Roman"/>
                <w:color w:val="000000"/>
              </w:rPr>
              <w:t>-enhanced a</w:t>
            </w:r>
            <w:r w:rsidR="00D33999" w:rsidRPr="00D33999">
              <w:rPr>
                <w:rFonts w:ascii="Times New Roman" w:eastAsia="Times New Roman" w:hAnsi="Times New Roman" w:cs="Times New Roman"/>
                <w:color w:val="000000"/>
              </w:rPr>
              <w:t>ngiogram</w:t>
            </w:r>
            <w:r>
              <w:rPr>
                <w:rFonts w:ascii="Times New Roman" w:eastAsia="Times New Roman" w:hAnsi="Times New Roman" w:cs="Times New Roman"/>
                <w:color w:val="000000"/>
              </w:rPr>
              <w:t xml:space="preserve"> or </w:t>
            </w:r>
            <w:r w:rsidR="00D33999" w:rsidRPr="00D33999">
              <w:rPr>
                <w:rFonts w:ascii="Times New Roman" w:eastAsia="Times New Roman" w:hAnsi="Times New Roman" w:cs="Times New Roman"/>
                <w:color w:val="000000"/>
              </w:rPr>
              <w:t xml:space="preserve">CT scan </w:t>
            </w:r>
          </w:p>
        </w:tc>
        <w:tc>
          <w:tcPr>
            <w:tcW w:w="2448" w:type="dxa"/>
            <w:vAlign w:val="center"/>
            <w:hideMark/>
          </w:tcPr>
          <w:p w14:paraId="318AF35B"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4386 (28)</w:t>
            </w:r>
          </w:p>
        </w:tc>
        <w:tc>
          <w:tcPr>
            <w:tcW w:w="2448" w:type="dxa"/>
            <w:vAlign w:val="center"/>
            <w:hideMark/>
          </w:tcPr>
          <w:p w14:paraId="3AA6BCDB"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2918 (28)</w:t>
            </w:r>
          </w:p>
        </w:tc>
        <w:tc>
          <w:tcPr>
            <w:tcW w:w="2448" w:type="dxa"/>
            <w:vAlign w:val="center"/>
            <w:hideMark/>
          </w:tcPr>
          <w:p w14:paraId="29A7EC63"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1468 (28)</w:t>
            </w:r>
          </w:p>
        </w:tc>
      </w:tr>
      <w:tr w:rsidR="00D33999" w:rsidRPr="00D33999" w14:paraId="5950BA80" w14:textId="77777777" w:rsidTr="00597D27">
        <w:trPr>
          <w:trHeight w:val="317"/>
        </w:trPr>
        <w:tc>
          <w:tcPr>
            <w:tcW w:w="3220" w:type="dxa"/>
            <w:vAlign w:val="center"/>
            <w:hideMark/>
          </w:tcPr>
          <w:p w14:paraId="4D074C08" w14:textId="30BA37E3" w:rsidR="00D33999" w:rsidRPr="00D33999" w:rsidRDefault="00D33999" w:rsidP="00597D27">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Amiodarone</w:t>
            </w:r>
            <w:r w:rsidR="003E73F9">
              <w:rPr>
                <w:rFonts w:ascii="Times New Roman" w:eastAsia="Times New Roman" w:hAnsi="Times New Roman" w:cs="Times New Roman"/>
                <w:color w:val="000000"/>
              </w:rPr>
              <w:t xml:space="preserve"> use</w:t>
            </w:r>
          </w:p>
        </w:tc>
        <w:tc>
          <w:tcPr>
            <w:tcW w:w="2448" w:type="dxa"/>
            <w:vAlign w:val="center"/>
            <w:hideMark/>
          </w:tcPr>
          <w:p w14:paraId="2BFCB2CA"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984 (6)</w:t>
            </w:r>
          </w:p>
        </w:tc>
        <w:tc>
          <w:tcPr>
            <w:tcW w:w="2448" w:type="dxa"/>
            <w:vAlign w:val="center"/>
            <w:hideMark/>
          </w:tcPr>
          <w:p w14:paraId="1863A7BB"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670 (6)</w:t>
            </w:r>
          </w:p>
        </w:tc>
        <w:tc>
          <w:tcPr>
            <w:tcW w:w="2448" w:type="dxa"/>
            <w:vAlign w:val="center"/>
            <w:hideMark/>
          </w:tcPr>
          <w:p w14:paraId="42267B30"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314 (6)</w:t>
            </w:r>
          </w:p>
        </w:tc>
      </w:tr>
      <w:tr w:rsidR="00D33999" w:rsidRPr="00D33999" w14:paraId="52595574" w14:textId="77777777" w:rsidTr="00597D27">
        <w:trPr>
          <w:trHeight w:val="317"/>
        </w:trPr>
        <w:tc>
          <w:tcPr>
            <w:tcW w:w="3220" w:type="dxa"/>
            <w:vAlign w:val="center"/>
            <w:hideMark/>
          </w:tcPr>
          <w:p w14:paraId="090FA715" w14:textId="3936902C" w:rsidR="00D33999" w:rsidRPr="00EF0971" w:rsidRDefault="00D33999" w:rsidP="00597D27">
            <w:pPr>
              <w:spacing w:after="0" w:line="240" w:lineRule="auto"/>
              <w:rPr>
                <w:rFonts w:ascii="Times New Roman" w:eastAsia="Times New Roman" w:hAnsi="Times New Roman" w:cs="Times New Roman"/>
                <w:color w:val="000000"/>
                <w:vertAlign w:val="superscript"/>
              </w:rPr>
            </w:pPr>
            <w:r w:rsidRPr="00D33999">
              <w:rPr>
                <w:rFonts w:ascii="Times New Roman" w:eastAsia="Times New Roman" w:hAnsi="Times New Roman" w:cs="Times New Roman"/>
                <w:color w:val="000000"/>
              </w:rPr>
              <w:t>BMI</w:t>
            </w:r>
            <w:r w:rsidR="003E73F9">
              <w:rPr>
                <w:rFonts w:ascii="Times New Roman" w:eastAsia="Times New Roman" w:hAnsi="Times New Roman" w:cs="Times New Roman"/>
                <w:color w:val="000000"/>
              </w:rPr>
              <w:t>, kg/m</w:t>
            </w:r>
            <w:r w:rsidR="003E73F9">
              <w:rPr>
                <w:rFonts w:ascii="Times New Roman" w:eastAsia="Times New Roman" w:hAnsi="Times New Roman" w:cs="Times New Roman"/>
                <w:color w:val="000000"/>
                <w:vertAlign w:val="superscript"/>
              </w:rPr>
              <w:t>2</w:t>
            </w:r>
          </w:p>
        </w:tc>
        <w:tc>
          <w:tcPr>
            <w:tcW w:w="2448" w:type="dxa"/>
            <w:vAlign w:val="center"/>
            <w:hideMark/>
          </w:tcPr>
          <w:p w14:paraId="3889774B"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28.1 (23.7, 33.9)</w:t>
            </w:r>
          </w:p>
        </w:tc>
        <w:tc>
          <w:tcPr>
            <w:tcW w:w="2448" w:type="dxa"/>
            <w:vAlign w:val="center"/>
            <w:hideMark/>
          </w:tcPr>
          <w:p w14:paraId="0CB24799"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28.1 (23.7, 33.9)</w:t>
            </w:r>
          </w:p>
        </w:tc>
        <w:tc>
          <w:tcPr>
            <w:tcW w:w="2448" w:type="dxa"/>
            <w:vAlign w:val="center"/>
            <w:hideMark/>
          </w:tcPr>
          <w:p w14:paraId="2E7179C5"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28.3 (23.6, 33.9)</w:t>
            </w:r>
          </w:p>
        </w:tc>
      </w:tr>
      <w:tr w:rsidR="00D33999" w:rsidRPr="00D33999" w14:paraId="7058E1B7" w14:textId="77777777" w:rsidTr="00597D27">
        <w:trPr>
          <w:trHeight w:val="317"/>
        </w:trPr>
        <w:tc>
          <w:tcPr>
            <w:tcW w:w="3220" w:type="dxa"/>
            <w:vAlign w:val="center"/>
            <w:hideMark/>
          </w:tcPr>
          <w:p w14:paraId="483029A4" w14:textId="3C6E2DA4" w:rsidR="00D33999" w:rsidRPr="00D33999" w:rsidRDefault="00597D27" w:rsidP="00597D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 xml:space="preserve">BMI </w:t>
            </w:r>
            <w:r w:rsidR="006C7E88" w:rsidRPr="006C7E88">
              <w:rPr>
                <w:rFonts w:ascii="Times New Roman" w:eastAsia="Times New Roman" w:hAnsi="Times New Roman" w:cs="Times New Roman"/>
                <w:color w:val="000000"/>
              </w:rPr>
              <w:t>≤</w:t>
            </w:r>
            <w:r w:rsidR="00D33999" w:rsidRPr="00D33999">
              <w:rPr>
                <w:rFonts w:ascii="Times New Roman" w:eastAsia="Times New Roman" w:hAnsi="Times New Roman" w:cs="Times New Roman"/>
                <w:color w:val="000000"/>
              </w:rPr>
              <w:t>30</w:t>
            </w:r>
          </w:p>
        </w:tc>
        <w:tc>
          <w:tcPr>
            <w:tcW w:w="2448" w:type="dxa"/>
            <w:vAlign w:val="center"/>
            <w:hideMark/>
          </w:tcPr>
          <w:p w14:paraId="7ABA64FF"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9274 (59)</w:t>
            </w:r>
          </w:p>
        </w:tc>
        <w:tc>
          <w:tcPr>
            <w:tcW w:w="2448" w:type="dxa"/>
            <w:vAlign w:val="center"/>
            <w:hideMark/>
          </w:tcPr>
          <w:p w14:paraId="5BC18478"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6195 (59)</w:t>
            </w:r>
          </w:p>
        </w:tc>
        <w:tc>
          <w:tcPr>
            <w:tcW w:w="2448" w:type="dxa"/>
            <w:vAlign w:val="center"/>
            <w:hideMark/>
          </w:tcPr>
          <w:p w14:paraId="2A03D6EC"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3079 (59)</w:t>
            </w:r>
          </w:p>
        </w:tc>
      </w:tr>
      <w:tr w:rsidR="00D33999" w:rsidRPr="00D33999" w14:paraId="026A5018" w14:textId="77777777" w:rsidTr="00597D27">
        <w:trPr>
          <w:trHeight w:val="317"/>
        </w:trPr>
        <w:tc>
          <w:tcPr>
            <w:tcW w:w="3220" w:type="dxa"/>
            <w:vAlign w:val="center"/>
            <w:hideMark/>
          </w:tcPr>
          <w:p w14:paraId="1CD81C59" w14:textId="162A7382" w:rsidR="00D33999" w:rsidRPr="00D33999" w:rsidRDefault="00597D27" w:rsidP="00597D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BMI &gt;30</w:t>
            </w:r>
          </w:p>
        </w:tc>
        <w:tc>
          <w:tcPr>
            <w:tcW w:w="2448" w:type="dxa"/>
            <w:vAlign w:val="center"/>
            <w:hideMark/>
          </w:tcPr>
          <w:p w14:paraId="29C44758"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6368 (41)</w:t>
            </w:r>
          </w:p>
        </w:tc>
        <w:tc>
          <w:tcPr>
            <w:tcW w:w="2448" w:type="dxa"/>
            <w:vAlign w:val="center"/>
            <w:hideMark/>
          </w:tcPr>
          <w:p w14:paraId="69F1B99B"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4233 (41)</w:t>
            </w:r>
          </w:p>
        </w:tc>
        <w:tc>
          <w:tcPr>
            <w:tcW w:w="2448" w:type="dxa"/>
            <w:vAlign w:val="center"/>
            <w:hideMark/>
          </w:tcPr>
          <w:p w14:paraId="796A69D0"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2135 (41)</w:t>
            </w:r>
          </w:p>
        </w:tc>
      </w:tr>
      <w:tr w:rsidR="00D33999" w:rsidRPr="00D33999" w14:paraId="0864916D" w14:textId="77777777" w:rsidTr="00597D27">
        <w:trPr>
          <w:trHeight w:val="317"/>
        </w:trPr>
        <w:tc>
          <w:tcPr>
            <w:tcW w:w="3220" w:type="dxa"/>
            <w:vAlign w:val="center"/>
            <w:hideMark/>
          </w:tcPr>
          <w:p w14:paraId="2140FDEE" w14:textId="4AF97F5F" w:rsidR="00D33999" w:rsidRPr="00D33999" w:rsidRDefault="00D33999" w:rsidP="00597D27">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Baseline TSH</w:t>
            </w:r>
            <w:r w:rsidR="003E73F9">
              <w:rPr>
                <w:rFonts w:ascii="Times New Roman" w:eastAsia="Times New Roman" w:hAnsi="Times New Roman" w:cs="Times New Roman"/>
                <w:color w:val="000000"/>
              </w:rPr>
              <w:t xml:space="preserve">, </w:t>
            </w:r>
            <w:proofErr w:type="spellStart"/>
            <w:r w:rsidR="003E73F9">
              <w:rPr>
                <w:rFonts w:ascii="Times New Roman" w:eastAsia="Times New Roman" w:hAnsi="Times New Roman" w:cs="Times New Roman"/>
                <w:color w:val="000000"/>
              </w:rPr>
              <w:t>mIU</w:t>
            </w:r>
            <w:proofErr w:type="spellEnd"/>
            <w:r w:rsidR="003E73F9">
              <w:rPr>
                <w:rFonts w:ascii="Times New Roman" w:eastAsia="Times New Roman" w:hAnsi="Times New Roman" w:cs="Times New Roman"/>
                <w:color w:val="000000"/>
              </w:rPr>
              <w:t>/L</w:t>
            </w:r>
          </w:p>
        </w:tc>
        <w:tc>
          <w:tcPr>
            <w:tcW w:w="2448" w:type="dxa"/>
            <w:vAlign w:val="center"/>
            <w:hideMark/>
          </w:tcPr>
          <w:p w14:paraId="555A65A8"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1.70 (1.10, 2.58)</w:t>
            </w:r>
          </w:p>
        </w:tc>
        <w:tc>
          <w:tcPr>
            <w:tcW w:w="2448" w:type="dxa"/>
            <w:vAlign w:val="center"/>
            <w:hideMark/>
          </w:tcPr>
          <w:p w14:paraId="07FAC1D7"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1.70 (1.10, 2.58)</w:t>
            </w:r>
          </w:p>
        </w:tc>
        <w:tc>
          <w:tcPr>
            <w:tcW w:w="2448" w:type="dxa"/>
            <w:vAlign w:val="center"/>
            <w:hideMark/>
          </w:tcPr>
          <w:p w14:paraId="39EB067C"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1.69 (1.11, 2.59)</w:t>
            </w:r>
          </w:p>
        </w:tc>
      </w:tr>
      <w:tr w:rsidR="00D33999" w:rsidRPr="00D33999" w14:paraId="05E3EA7A" w14:textId="77777777" w:rsidTr="00597D27">
        <w:trPr>
          <w:trHeight w:val="317"/>
        </w:trPr>
        <w:tc>
          <w:tcPr>
            <w:tcW w:w="3220" w:type="dxa"/>
            <w:vAlign w:val="center"/>
            <w:hideMark/>
          </w:tcPr>
          <w:p w14:paraId="152BB5ED" w14:textId="24A1E37E" w:rsidR="00D33999" w:rsidRPr="00D33999" w:rsidRDefault="00D33999" w:rsidP="00597D27">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FT4</w:t>
            </w:r>
            <w:r w:rsidR="003E73F9">
              <w:rPr>
                <w:rFonts w:ascii="Times New Roman" w:eastAsia="Times New Roman" w:hAnsi="Times New Roman" w:cs="Times New Roman"/>
                <w:color w:val="000000"/>
              </w:rPr>
              <w:t xml:space="preserve">, </w:t>
            </w:r>
            <w:r w:rsidR="00183623">
              <w:rPr>
                <w:rFonts w:ascii="Times New Roman" w:eastAsia="Times New Roman" w:hAnsi="Times New Roman" w:cs="Times New Roman"/>
                <w:color w:val="000000"/>
              </w:rPr>
              <w:t>ng/dL</w:t>
            </w:r>
          </w:p>
        </w:tc>
        <w:tc>
          <w:tcPr>
            <w:tcW w:w="2448" w:type="dxa"/>
            <w:vAlign w:val="center"/>
            <w:hideMark/>
          </w:tcPr>
          <w:p w14:paraId="48EF08D5"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1.04 (0.90, 1.20)</w:t>
            </w:r>
          </w:p>
        </w:tc>
        <w:tc>
          <w:tcPr>
            <w:tcW w:w="2448" w:type="dxa"/>
            <w:vAlign w:val="center"/>
            <w:hideMark/>
          </w:tcPr>
          <w:p w14:paraId="1532B503"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1.04 (0.90, 1.20)</w:t>
            </w:r>
          </w:p>
        </w:tc>
        <w:tc>
          <w:tcPr>
            <w:tcW w:w="2448" w:type="dxa"/>
            <w:vAlign w:val="center"/>
            <w:hideMark/>
          </w:tcPr>
          <w:p w14:paraId="55570191" w14:textId="77777777" w:rsidR="00D33999" w:rsidRPr="00D33999" w:rsidRDefault="00D33999" w:rsidP="00597D27">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1.04 (0.90, 1.20)</w:t>
            </w:r>
          </w:p>
        </w:tc>
      </w:tr>
      <w:tr w:rsidR="00D33999" w:rsidRPr="003E7189" w14:paraId="4CEAEB00" w14:textId="77777777" w:rsidTr="00597D27">
        <w:trPr>
          <w:trHeight w:val="317"/>
        </w:trPr>
        <w:tc>
          <w:tcPr>
            <w:tcW w:w="3220" w:type="dxa"/>
            <w:vAlign w:val="center"/>
            <w:hideMark/>
          </w:tcPr>
          <w:p w14:paraId="13A6F2C9" w14:textId="77777777" w:rsidR="00D33999" w:rsidRPr="003E7189" w:rsidRDefault="00D33999" w:rsidP="00597D27">
            <w:pPr>
              <w:spacing w:after="0" w:line="240" w:lineRule="auto"/>
              <w:rPr>
                <w:rFonts w:ascii="Times New Roman" w:eastAsia="Times New Roman" w:hAnsi="Times New Roman" w:cs="Times New Roman"/>
                <w:color w:val="000000"/>
              </w:rPr>
            </w:pPr>
            <w:r w:rsidRPr="003E7189">
              <w:rPr>
                <w:rFonts w:ascii="Times New Roman" w:eastAsia="Times New Roman" w:hAnsi="Times New Roman" w:cs="Times New Roman"/>
                <w:color w:val="000000"/>
              </w:rPr>
              <w:t>eGFR slope</w:t>
            </w:r>
          </w:p>
        </w:tc>
        <w:tc>
          <w:tcPr>
            <w:tcW w:w="2448" w:type="dxa"/>
            <w:vAlign w:val="center"/>
            <w:hideMark/>
          </w:tcPr>
          <w:p w14:paraId="06BCBFCC" w14:textId="77777777" w:rsidR="00D33999" w:rsidRPr="003E7189" w:rsidRDefault="00D33999" w:rsidP="00597D27">
            <w:pPr>
              <w:spacing w:after="0" w:line="240" w:lineRule="auto"/>
              <w:jc w:val="center"/>
              <w:rPr>
                <w:rFonts w:ascii="Times New Roman" w:eastAsia="Times New Roman" w:hAnsi="Times New Roman" w:cs="Times New Roman"/>
                <w:color w:val="000000"/>
              </w:rPr>
            </w:pPr>
            <w:r w:rsidRPr="003E7189">
              <w:rPr>
                <w:rFonts w:ascii="Times New Roman" w:eastAsia="Times New Roman" w:hAnsi="Times New Roman" w:cs="Times New Roman"/>
                <w:color w:val="000000"/>
              </w:rPr>
              <w:t>-3.7 (-4.5, -2.9)</w:t>
            </w:r>
          </w:p>
        </w:tc>
        <w:tc>
          <w:tcPr>
            <w:tcW w:w="2448" w:type="dxa"/>
            <w:vAlign w:val="center"/>
            <w:hideMark/>
          </w:tcPr>
          <w:p w14:paraId="1216A01F" w14:textId="77777777" w:rsidR="00D33999" w:rsidRPr="003E7189" w:rsidRDefault="00D33999" w:rsidP="00597D27">
            <w:pPr>
              <w:spacing w:after="0" w:line="240" w:lineRule="auto"/>
              <w:jc w:val="center"/>
              <w:rPr>
                <w:rFonts w:ascii="Times New Roman" w:eastAsia="Times New Roman" w:hAnsi="Times New Roman" w:cs="Times New Roman"/>
                <w:color w:val="000000"/>
              </w:rPr>
            </w:pPr>
            <w:r w:rsidRPr="003E7189">
              <w:rPr>
                <w:rFonts w:ascii="Times New Roman" w:eastAsia="Times New Roman" w:hAnsi="Times New Roman" w:cs="Times New Roman"/>
                <w:color w:val="000000"/>
              </w:rPr>
              <w:t>-3.7 (-4.5, -2.9)</w:t>
            </w:r>
          </w:p>
        </w:tc>
        <w:tc>
          <w:tcPr>
            <w:tcW w:w="2448" w:type="dxa"/>
            <w:vAlign w:val="center"/>
            <w:hideMark/>
          </w:tcPr>
          <w:p w14:paraId="090982C8" w14:textId="77777777" w:rsidR="00D33999" w:rsidRPr="003E7189" w:rsidRDefault="00D33999" w:rsidP="00597D27">
            <w:pPr>
              <w:spacing w:after="0" w:line="240" w:lineRule="auto"/>
              <w:jc w:val="center"/>
              <w:rPr>
                <w:rFonts w:ascii="Times New Roman" w:eastAsia="Times New Roman" w:hAnsi="Times New Roman" w:cs="Times New Roman"/>
                <w:color w:val="000000"/>
              </w:rPr>
            </w:pPr>
            <w:r w:rsidRPr="003E7189">
              <w:rPr>
                <w:rFonts w:ascii="Times New Roman" w:eastAsia="Times New Roman" w:hAnsi="Times New Roman" w:cs="Times New Roman"/>
                <w:color w:val="000000"/>
              </w:rPr>
              <w:t>-3.7 (-4.5, -2.9)</w:t>
            </w:r>
          </w:p>
        </w:tc>
      </w:tr>
      <w:tr w:rsidR="00D33999" w:rsidRPr="003E7189" w14:paraId="5F73CB54" w14:textId="77777777" w:rsidTr="00597D27">
        <w:trPr>
          <w:trHeight w:val="317"/>
        </w:trPr>
        <w:tc>
          <w:tcPr>
            <w:tcW w:w="3220" w:type="dxa"/>
            <w:vAlign w:val="center"/>
            <w:hideMark/>
          </w:tcPr>
          <w:p w14:paraId="6B464F9D" w14:textId="2BD0C2CF" w:rsidR="00D33999" w:rsidRPr="003E7189" w:rsidRDefault="00D33999" w:rsidP="00597D27">
            <w:pPr>
              <w:spacing w:after="0" w:line="240" w:lineRule="auto"/>
              <w:rPr>
                <w:rFonts w:ascii="Times New Roman" w:eastAsia="Times New Roman" w:hAnsi="Times New Roman" w:cs="Times New Roman"/>
                <w:color w:val="000000"/>
              </w:rPr>
            </w:pPr>
            <w:r w:rsidRPr="003E7189">
              <w:rPr>
                <w:rFonts w:ascii="Times New Roman" w:eastAsia="Times New Roman" w:hAnsi="Times New Roman" w:cs="Times New Roman"/>
                <w:color w:val="000000"/>
              </w:rPr>
              <w:t>Albumin</w:t>
            </w:r>
            <w:r w:rsidR="00503A22" w:rsidRPr="003E7189">
              <w:rPr>
                <w:rFonts w:ascii="Times New Roman" w:eastAsia="Times New Roman" w:hAnsi="Times New Roman" w:cs="Times New Roman"/>
                <w:color w:val="000000"/>
              </w:rPr>
              <w:t>, g/dL</w:t>
            </w:r>
          </w:p>
        </w:tc>
        <w:tc>
          <w:tcPr>
            <w:tcW w:w="2448" w:type="dxa"/>
            <w:vAlign w:val="center"/>
            <w:hideMark/>
          </w:tcPr>
          <w:p w14:paraId="03693A77" w14:textId="77777777" w:rsidR="00D33999" w:rsidRPr="003E7189" w:rsidRDefault="00D33999" w:rsidP="00597D27">
            <w:pPr>
              <w:spacing w:after="0" w:line="240" w:lineRule="auto"/>
              <w:jc w:val="center"/>
              <w:rPr>
                <w:rFonts w:ascii="Times New Roman" w:eastAsia="Times New Roman" w:hAnsi="Times New Roman" w:cs="Times New Roman"/>
                <w:color w:val="000000"/>
              </w:rPr>
            </w:pPr>
            <w:r w:rsidRPr="003E7189">
              <w:rPr>
                <w:rFonts w:ascii="Times New Roman" w:eastAsia="Times New Roman" w:hAnsi="Times New Roman" w:cs="Times New Roman"/>
                <w:color w:val="000000"/>
              </w:rPr>
              <w:t>3.7 (3.1, 4.1)</w:t>
            </w:r>
          </w:p>
        </w:tc>
        <w:tc>
          <w:tcPr>
            <w:tcW w:w="2448" w:type="dxa"/>
            <w:vAlign w:val="center"/>
            <w:hideMark/>
          </w:tcPr>
          <w:p w14:paraId="76F4A797" w14:textId="77777777" w:rsidR="00D33999" w:rsidRPr="003E7189" w:rsidRDefault="00D33999" w:rsidP="00597D27">
            <w:pPr>
              <w:spacing w:after="0" w:line="240" w:lineRule="auto"/>
              <w:jc w:val="center"/>
              <w:rPr>
                <w:rFonts w:ascii="Times New Roman" w:eastAsia="Times New Roman" w:hAnsi="Times New Roman" w:cs="Times New Roman"/>
                <w:color w:val="000000"/>
              </w:rPr>
            </w:pPr>
            <w:r w:rsidRPr="003E7189">
              <w:rPr>
                <w:rFonts w:ascii="Times New Roman" w:eastAsia="Times New Roman" w:hAnsi="Times New Roman" w:cs="Times New Roman"/>
                <w:color w:val="000000"/>
              </w:rPr>
              <w:t>3.7 (3.1, 4.1)</w:t>
            </w:r>
          </w:p>
        </w:tc>
        <w:tc>
          <w:tcPr>
            <w:tcW w:w="2448" w:type="dxa"/>
            <w:vAlign w:val="center"/>
            <w:hideMark/>
          </w:tcPr>
          <w:p w14:paraId="22CE4D2F" w14:textId="77777777" w:rsidR="00D33999" w:rsidRPr="003E7189" w:rsidRDefault="00D33999" w:rsidP="00597D27">
            <w:pPr>
              <w:spacing w:after="0" w:line="240" w:lineRule="auto"/>
              <w:jc w:val="center"/>
              <w:rPr>
                <w:rFonts w:ascii="Times New Roman" w:eastAsia="Times New Roman" w:hAnsi="Times New Roman" w:cs="Times New Roman"/>
                <w:color w:val="000000"/>
              </w:rPr>
            </w:pPr>
            <w:r w:rsidRPr="003E7189">
              <w:rPr>
                <w:rFonts w:ascii="Times New Roman" w:eastAsia="Times New Roman" w:hAnsi="Times New Roman" w:cs="Times New Roman"/>
                <w:color w:val="000000"/>
              </w:rPr>
              <w:t>3.7 (3.1, 4.1)</w:t>
            </w:r>
          </w:p>
        </w:tc>
      </w:tr>
      <w:tr w:rsidR="00D33999" w:rsidRPr="003E7189" w14:paraId="5CD9D7BB" w14:textId="77777777" w:rsidTr="00597D27">
        <w:trPr>
          <w:trHeight w:val="317"/>
        </w:trPr>
        <w:tc>
          <w:tcPr>
            <w:tcW w:w="3220" w:type="dxa"/>
            <w:vAlign w:val="center"/>
            <w:hideMark/>
          </w:tcPr>
          <w:p w14:paraId="784C4BC0" w14:textId="35438B21" w:rsidR="00D33999" w:rsidRPr="003E7189" w:rsidRDefault="00597D27" w:rsidP="00597D27">
            <w:pPr>
              <w:spacing w:after="0" w:line="240" w:lineRule="auto"/>
              <w:rPr>
                <w:rFonts w:ascii="Times New Roman" w:eastAsia="Times New Roman" w:hAnsi="Times New Roman" w:cs="Times New Roman"/>
                <w:color w:val="000000"/>
              </w:rPr>
            </w:pPr>
            <w:r w:rsidRPr="003E7189">
              <w:rPr>
                <w:rFonts w:ascii="Times New Roman" w:eastAsia="Times New Roman" w:hAnsi="Times New Roman" w:cs="Times New Roman"/>
                <w:color w:val="000000"/>
              </w:rPr>
              <w:t xml:space="preserve">   </w:t>
            </w:r>
            <w:r w:rsidR="00D33999" w:rsidRPr="003E7189">
              <w:rPr>
                <w:rFonts w:ascii="Times New Roman" w:eastAsia="Times New Roman" w:hAnsi="Times New Roman" w:cs="Times New Roman"/>
                <w:color w:val="000000"/>
              </w:rPr>
              <w:t>Albumin &lt;4</w:t>
            </w:r>
            <w:r w:rsidR="000639C2" w:rsidRPr="003E7189">
              <w:rPr>
                <w:rFonts w:ascii="Times New Roman" w:eastAsia="Times New Roman" w:hAnsi="Times New Roman" w:cs="Times New Roman"/>
                <w:color w:val="000000"/>
              </w:rPr>
              <w:t>.0</w:t>
            </w:r>
          </w:p>
        </w:tc>
        <w:tc>
          <w:tcPr>
            <w:tcW w:w="2448" w:type="dxa"/>
            <w:vAlign w:val="center"/>
            <w:hideMark/>
          </w:tcPr>
          <w:p w14:paraId="2202F6B8" w14:textId="77777777" w:rsidR="00D33999" w:rsidRPr="003E7189" w:rsidRDefault="00D33999" w:rsidP="00597D27">
            <w:pPr>
              <w:spacing w:after="0" w:line="240" w:lineRule="auto"/>
              <w:jc w:val="center"/>
              <w:rPr>
                <w:rFonts w:ascii="Times New Roman" w:eastAsia="Times New Roman" w:hAnsi="Times New Roman" w:cs="Times New Roman"/>
                <w:color w:val="000000"/>
              </w:rPr>
            </w:pPr>
            <w:r w:rsidRPr="003E7189">
              <w:rPr>
                <w:rFonts w:ascii="Times New Roman" w:eastAsia="Times New Roman" w:hAnsi="Times New Roman" w:cs="Times New Roman"/>
                <w:color w:val="000000"/>
              </w:rPr>
              <w:t>10528 (67)</w:t>
            </w:r>
          </w:p>
        </w:tc>
        <w:tc>
          <w:tcPr>
            <w:tcW w:w="2448" w:type="dxa"/>
            <w:vAlign w:val="center"/>
            <w:hideMark/>
          </w:tcPr>
          <w:p w14:paraId="66BFAEF5" w14:textId="77777777" w:rsidR="00D33999" w:rsidRPr="003E7189" w:rsidRDefault="00D33999" w:rsidP="00597D27">
            <w:pPr>
              <w:spacing w:after="0" w:line="240" w:lineRule="auto"/>
              <w:jc w:val="center"/>
              <w:rPr>
                <w:rFonts w:ascii="Times New Roman" w:eastAsia="Times New Roman" w:hAnsi="Times New Roman" w:cs="Times New Roman"/>
                <w:color w:val="000000"/>
              </w:rPr>
            </w:pPr>
            <w:r w:rsidRPr="003E7189">
              <w:rPr>
                <w:rFonts w:ascii="Times New Roman" w:eastAsia="Times New Roman" w:hAnsi="Times New Roman" w:cs="Times New Roman"/>
                <w:color w:val="000000"/>
              </w:rPr>
              <w:t>7023 (67)</w:t>
            </w:r>
          </w:p>
        </w:tc>
        <w:tc>
          <w:tcPr>
            <w:tcW w:w="2448" w:type="dxa"/>
            <w:vAlign w:val="center"/>
            <w:hideMark/>
          </w:tcPr>
          <w:p w14:paraId="62A7DD18" w14:textId="77777777" w:rsidR="00D33999" w:rsidRPr="003E7189" w:rsidRDefault="00D33999" w:rsidP="00597D27">
            <w:pPr>
              <w:spacing w:after="0" w:line="240" w:lineRule="auto"/>
              <w:jc w:val="center"/>
              <w:rPr>
                <w:rFonts w:ascii="Times New Roman" w:eastAsia="Times New Roman" w:hAnsi="Times New Roman" w:cs="Times New Roman"/>
                <w:color w:val="000000"/>
              </w:rPr>
            </w:pPr>
            <w:r w:rsidRPr="003E7189">
              <w:rPr>
                <w:rFonts w:ascii="Times New Roman" w:eastAsia="Times New Roman" w:hAnsi="Times New Roman" w:cs="Times New Roman"/>
                <w:color w:val="000000"/>
              </w:rPr>
              <w:t>3505 (67)</w:t>
            </w:r>
          </w:p>
        </w:tc>
      </w:tr>
      <w:tr w:rsidR="00D33999" w:rsidRPr="003E7189" w14:paraId="590FE136" w14:textId="77777777" w:rsidTr="00597D27">
        <w:trPr>
          <w:trHeight w:val="317"/>
        </w:trPr>
        <w:tc>
          <w:tcPr>
            <w:tcW w:w="3220" w:type="dxa"/>
            <w:vAlign w:val="center"/>
            <w:hideMark/>
          </w:tcPr>
          <w:p w14:paraId="2C35FDFF" w14:textId="72FED3FB" w:rsidR="00D33999" w:rsidRPr="003E7189" w:rsidRDefault="00597D27" w:rsidP="00597D27">
            <w:pPr>
              <w:spacing w:after="0" w:line="240" w:lineRule="auto"/>
              <w:rPr>
                <w:rFonts w:ascii="Times New Roman" w:eastAsia="Times New Roman" w:hAnsi="Times New Roman" w:cs="Times New Roman"/>
                <w:color w:val="000000"/>
              </w:rPr>
            </w:pPr>
            <w:r w:rsidRPr="003E7189">
              <w:rPr>
                <w:rFonts w:ascii="Times New Roman" w:eastAsia="Times New Roman" w:hAnsi="Times New Roman" w:cs="Times New Roman"/>
                <w:color w:val="000000"/>
              </w:rPr>
              <w:t xml:space="preserve">   </w:t>
            </w:r>
            <w:r w:rsidR="00D33999" w:rsidRPr="003E7189">
              <w:rPr>
                <w:rFonts w:ascii="Times New Roman" w:eastAsia="Times New Roman" w:hAnsi="Times New Roman" w:cs="Times New Roman"/>
                <w:color w:val="000000"/>
              </w:rPr>
              <w:t xml:space="preserve">Albumin </w:t>
            </w:r>
            <w:r w:rsidR="000639C2" w:rsidRPr="003E7189">
              <w:rPr>
                <w:rFonts w:ascii="Times New Roman" w:eastAsia="Times New Roman" w:hAnsi="Times New Roman" w:cs="Times New Roman"/>
                <w:color w:val="000000"/>
              </w:rPr>
              <w:t>≥</w:t>
            </w:r>
            <w:r w:rsidR="00D33999" w:rsidRPr="003E7189">
              <w:rPr>
                <w:rFonts w:ascii="Times New Roman" w:eastAsia="Times New Roman" w:hAnsi="Times New Roman" w:cs="Times New Roman"/>
                <w:color w:val="000000"/>
              </w:rPr>
              <w:t>4</w:t>
            </w:r>
            <w:r w:rsidR="000639C2" w:rsidRPr="003E7189">
              <w:rPr>
                <w:rFonts w:ascii="Times New Roman" w:eastAsia="Times New Roman" w:hAnsi="Times New Roman" w:cs="Times New Roman"/>
                <w:color w:val="000000"/>
              </w:rPr>
              <w:t>.0</w:t>
            </w:r>
          </w:p>
        </w:tc>
        <w:tc>
          <w:tcPr>
            <w:tcW w:w="2448" w:type="dxa"/>
            <w:vAlign w:val="center"/>
            <w:hideMark/>
          </w:tcPr>
          <w:p w14:paraId="2E5DEA0B" w14:textId="77777777" w:rsidR="00D33999" w:rsidRPr="003E7189" w:rsidRDefault="00D33999" w:rsidP="00597D27">
            <w:pPr>
              <w:spacing w:after="0" w:line="240" w:lineRule="auto"/>
              <w:jc w:val="center"/>
              <w:rPr>
                <w:rFonts w:ascii="Times New Roman" w:eastAsia="Times New Roman" w:hAnsi="Times New Roman" w:cs="Times New Roman"/>
                <w:color w:val="000000"/>
              </w:rPr>
            </w:pPr>
            <w:r w:rsidRPr="003E7189">
              <w:rPr>
                <w:rFonts w:ascii="Times New Roman" w:eastAsia="Times New Roman" w:hAnsi="Times New Roman" w:cs="Times New Roman"/>
                <w:color w:val="000000"/>
              </w:rPr>
              <w:t>5114 (33)</w:t>
            </w:r>
          </w:p>
        </w:tc>
        <w:tc>
          <w:tcPr>
            <w:tcW w:w="2448" w:type="dxa"/>
            <w:vAlign w:val="center"/>
            <w:hideMark/>
          </w:tcPr>
          <w:p w14:paraId="63E869A2" w14:textId="77777777" w:rsidR="00D33999" w:rsidRPr="003E7189" w:rsidRDefault="00D33999" w:rsidP="00597D27">
            <w:pPr>
              <w:spacing w:after="0" w:line="240" w:lineRule="auto"/>
              <w:jc w:val="center"/>
              <w:rPr>
                <w:rFonts w:ascii="Times New Roman" w:eastAsia="Times New Roman" w:hAnsi="Times New Roman" w:cs="Times New Roman"/>
                <w:color w:val="000000"/>
              </w:rPr>
            </w:pPr>
            <w:r w:rsidRPr="003E7189">
              <w:rPr>
                <w:rFonts w:ascii="Times New Roman" w:eastAsia="Times New Roman" w:hAnsi="Times New Roman" w:cs="Times New Roman"/>
                <w:color w:val="000000"/>
              </w:rPr>
              <w:t>3405 (33)</w:t>
            </w:r>
          </w:p>
        </w:tc>
        <w:tc>
          <w:tcPr>
            <w:tcW w:w="2448" w:type="dxa"/>
            <w:vAlign w:val="center"/>
            <w:hideMark/>
          </w:tcPr>
          <w:p w14:paraId="66294A2F" w14:textId="77777777" w:rsidR="00D33999" w:rsidRPr="003E7189" w:rsidRDefault="00D33999" w:rsidP="00597D27">
            <w:pPr>
              <w:spacing w:after="0" w:line="240" w:lineRule="auto"/>
              <w:jc w:val="center"/>
              <w:rPr>
                <w:rFonts w:ascii="Times New Roman" w:eastAsia="Times New Roman" w:hAnsi="Times New Roman" w:cs="Times New Roman"/>
                <w:color w:val="000000"/>
              </w:rPr>
            </w:pPr>
            <w:r w:rsidRPr="003E7189">
              <w:rPr>
                <w:rFonts w:ascii="Times New Roman" w:eastAsia="Times New Roman" w:hAnsi="Times New Roman" w:cs="Times New Roman"/>
                <w:color w:val="000000"/>
              </w:rPr>
              <w:t>1709 (33)</w:t>
            </w:r>
          </w:p>
        </w:tc>
      </w:tr>
    </w:tbl>
    <w:p w14:paraId="1301CD22" w14:textId="77777777" w:rsidR="00503A22" w:rsidRDefault="00503A22" w:rsidP="004C1A9C">
      <w:pPr>
        <w:spacing w:line="480" w:lineRule="auto"/>
        <w:outlineLvl w:val="1"/>
        <w:rPr>
          <w:rFonts w:ascii="Times New Roman" w:hAnsi="Times New Roman" w:cs="Times New Roman"/>
          <w:bCs/>
          <w:i/>
          <w:iCs/>
          <w:sz w:val="20"/>
          <w:szCs w:val="20"/>
        </w:rPr>
      </w:pPr>
    </w:p>
    <w:p w14:paraId="7DCA077C" w14:textId="1F51EC33" w:rsidR="00503A22" w:rsidRPr="00EF0971" w:rsidRDefault="00503A22" w:rsidP="004C1A9C">
      <w:pPr>
        <w:spacing w:line="480" w:lineRule="auto"/>
        <w:outlineLvl w:val="1"/>
        <w:rPr>
          <w:rFonts w:ascii="Times New Roman" w:hAnsi="Times New Roman" w:cs="Times New Roman"/>
          <w:bCs/>
          <w:i/>
          <w:iCs/>
          <w:sz w:val="20"/>
          <w:szCs w:val="20"/>
        </w:rPr>
      </w:pPr>
      <w:r w:rsidRPr="00EF0971">
        <w:rPr>
          <w:rFonts w:ascii="Times New Roman" w:hAnsi="Times New Roman" w:cs="Times New Roman"/>
          <w:bCs/>
          <w:i/>
          <w:iCs/>
          <w:sz w:val="20"/>
          <w:szCs w:val="20"/>
        </w:rPr>
        <w:lastRenderedPageBreak/>
        <w:t>Abbrev.:</w:t>
      </w:r>
      <w:r>
        <w:rPr>
          <w:rFonts w:ascii="Times New Roman" w:hAnsi="Times New Roman" w:cs="Times New Roman"/>
          <w:bCs/>
          <w:i/>
          <w:iCs/>
          <w:sz w:val="20"/>
          <w:szCs w:val="20"/>
        </w:rPr>
        <w:t xml:space="preserve"> eGFR, estimated glomerular filtration rate; CCI, </w:t>
      </w:r>
      <w:proofErr w:type="spellStart"/>
      <w:r>
        <w:rPr>
          <w:rFonts w:ascii="Times New Roman" w:hAnsi="Times New Roman" w:cs="Times New Roman"/>
          <w:bCs/>
          <w:i/>
          <w:iCs/>
          <w:sz w:val="20"/>
          <w:szCs w:val="20"/>
        </w:rPr>
        <w:t>Charlson</w:t>
      </w:r>
      <w:proofErr w:type="spellEnd"/>
      <w:r>
        <w:rPr>
          <w:rFonts w:ascii="Times New Roman" w:hAnsi="Times New Roman" w:cs="Times New Roman"/>
          <w:bCs/>
          <w:i/>
          <w:iCs/>
          <w:sz w:val="20"/>
          <w:szCs w:val="20"/>
        </w:rPr>
        <w:t xml:space="preserve"> Comorbidity Index; CT, computed tomography; BMI, body mass index; FT4, free thyroxine.</w:t>
      </w:r>
    </w:p>
    <w:p w14:paraId="1FBE549A" w14:textId="7510A605" w:rsidR="00503A22" w:rsidRDefault="00503A22">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634692F8" w14:textId="2690E56D" w:rsidR="004C1A9C" w:rsidRDefault="004C1A9C" w:rsidP="004C1A9C">
      <w:pPr>
        <w:spacing w:line="480" w:lineRule="auto"/>
        <w:outlineLvl w:val="1"/>
        <w:rPr>
          <w:rFonts w:ascii="Times New Roman" w:hAnsi="Times New Roman" w:cs="Times New Roman"/>
          <w:bCs/>
          <w:sz w:val="24"/>
          <w:szCs w:val="24"/>
        </w:rPr>
      </w:pPr>
      <w:r w:rsidRPr="005453C5">
        <w:rPr>
          <w:rFonts w:ascii="Times New Roman" w:hAnsi="Times New Roman" w:cs="Times New Roman"/>
          <w:b/>
          <w:sz w:val="24"/>
          <w:szCs w:val="24"/>
        </w:rPr>
        <w:lastRenderedPageBreak/>
        <w:t>Table 2.</w:t>
      </w:r>
      <w:r w:rsidRPr="005453C5">
        <w:rPr>
          <w:rFonts w:ascii="Times New Roman" w:hAnsi="Times New Roman" w:cs="Times New Roman"/>
          <w:bCs/>
          <w:sz w:val="24"/>
          <w:szCs w:val="24"/>
        </w:rPr>
        <w:t xml:space="preserve"> Cox regression model for predicting incident hypothyroidism.</w:t>
      </w:r>
    </w:p>
    <w:tbl>
      <w:tblPr>
        <w:tblW w:w="9020" w:type="dxa"/>
        <w:tblLook w:val="0620" w:firstRow="1" w:lastRow="0" w:firstColumn="0" w:lastColumn="0" w:noHBand="1" w:noVBand="1"/>
      </w:tblPr>
      <w:tblGrid>
        <w:gridCol w:w="4500"/>
        <w:gridCol w:w="1440"/>
        <w:gridCol w:w="1800"/>
        <w:gridCol w:w="1280"/>
      </w:tblGrid>
      <w:tr w:rsidR="00D33999" w:rsidRPr="00D33999" w14:paraId="196E3804" w14:textId="77777777" w:rsidTr="002A22B3">
        <w:trPr>
          <w:trHeight w:val="317"/>
        </w:trPr>
        <w:tc>
          <w:tcPr>
            <w:tcW w:w="4500" w:type="dxa"/>
            <w:tcBorders>
              <w:top w:val="single" w:sz="8" w:space="0" w:color="000000"/>
              <w:left w:val="nil"/>
              <w:bottom w:val="single" w:sz="8" w:space="0" w:color="000000"/>
              <w:right w:val="nil"/>
            </w:tcBorders>
            <w:shd w:val="clear" w:color="auto" w:fill="auto"/>
            <w:vAlign w:val="center"/>
            <w:hideMark/>
          </w:tcPr>
          <w:p w14:paraId="46BC4CD2" w14:textId="41AB7339" w:rsidR="00D33999" w:rsidRPr="00D33999" w:rsidRDefault="00D33999" w:rsidP="002A22B3">
            <w:pPr>
              <w:spacing w:after="0" w:line="240" w:lineRule="auto"/>
              <w:rPr>
                <w:rFonts w:ascii="Times New Roman" w:eastAsia="Times New Roman" w:hAnsi="Times New Roman" w:cs="Times New Roman"/>
              </w:rPr>
            </w:pPr>
          </w:p>
        </w:tc>
        <w:tc>
          <w:tcPr>
            <w:tcW w:w="1440" w:type="dxa"/>
            <w:tcBorders>
              <w:top w:val="single" w:sz="8" w:space="0" w:color="000000"/>
              <w:left w:val="nil"/>
              <w:bottom w:val="single" w:sz="8" w:space="0" w:color="000000"/>
              <w:right w:val="nil"/>
            </w:tcBorders>
            <w:shd w:val="clear" w:color="auto" w:fill="auto"/>
            <w:vAlign w:val="center"/>
            <w:hideMark/>
          </w:tcPr>
          <w:p w14:paraId="40DBED4E" w14:textId="77777777" w:rsidR="00D33999" w:rsidRPr="00D33999" w:rsidRDefault="00D33999" w:rsidP="002A22B3">
            <w:pPr>
              <w:spacing w:after="0" w:line="240" w:lineRule="auto"/>
              <w:jc w:val="center"/>
              <w:rPr>
                <w:rFonts w:ascii="Times New Roman" w:eastAsia="Times New Roman" w:hAnsi="Times New Roman" w:cs="Times New Roman"/>
                <w:b/>
                <w:bCs/>
                <w:color w:val="000000"/>
              </w:rPr>
            </w:pPr>
            <w:r w:rsidRPr="00D33999">
              <w:rPr>
                <w:rFonts w:ascii="Times New Roman" w:eastAsia="Times New Roman" w:hAnsi="Times New Roman" w:cs="Times New Roman"/>
                <w:b/>
                <w:bCs/>
                <w:color w:val="000000"/>
              </w:rPr>
              <w:t>Parameter</w:t>
            </w:r>
          </w:p>
        </w:tc>
        <w:tc>
          <w:tcPr>
            <w:tcW w:w="1800" w:type="dxa"/>
            <w:tcBorders>
              <w:top w:val="single" w:sz="8" w:space="0" w:color="000000"/>
              <w:left w:val="nil"/>
              <w:bottom w:val="single" w:sz="8" w:space="0" w:color="000000"/>
              <w:right w:val="nil"/>
            </w:tcBorders>
            <w:shd w:val="clear" w:color="auto" w:fill="auto"/>
            <w:vAlign w:val="center"/>
            <w:hideMark/>
          </w:tcPr>
          <w:p w14:paraId="502B9B15" w14:textId="77777777" w:rsidR="00D33999" w:rsidRPr="00D33999" w:rsidRDefault="00D33999" w:rsidP="002A22B3">
            <w:pPr>
              <w:spacing w:after="0" w:line="240" w:lineRule="auto"/>
              <w:jc w:val="center"/>
              <w:rPr>
                <w:rFonts w:ascii="Times New Roman" w:eastAsia="Times New Roman" w:hAnsi="Times New Roman" w:cs="Times New Roman"/>
                <w:b/>
                <w:bCs/>
                <w:color w:val="000000"/>
              </w:rPr>
            </w:pPr>
            <w:r w:rsidRPr="00D33999">
              <w:rPr>
                <w:rFonts w:ascii="Times New Roman" w:eastAsia="Times New Roman" w:hAnsi="Times New Roman" w:cs="Times New Roman"/>
                <w:b/>
                <w:bCs/>
                <w:color w:val="000000"/>
              </w:rPr>
              <w:t>HR (95% CI)</w:t>
            </w:r>
          </w:p>
        </w:tc>
        <w:tc>
          <w:tcPr>
            <w:tcW w:w="1280" w:type="dxa"/>
            <w:tcBorders>
              <w:top w:val="single" w:sz="8" w:space="0" w:color="000000"/>
              <w:left w:val="nil"/>
              <w:bottom w:val="single" w:sz="8" w:space="0" w:color="000000"/>
              <w:right w:val="nil"/>
            </w:tcBorders>
            <w:shd w:val="clear" w:color="auto" w:fill="auto"/>
            <w:vAlign w:val="center"/>
            <w:hideMark/>
          </w:tcPr>
          <w:p w14:paraId="33E954FD" w14:textId="77777777" w:rsidR="00D33999" w:rsidRPr="00EF0971" w:rsidRDefault="00D33999" w:rsidP="002A22B3">
            <w:pPr>
              <w:spacing w:after="0" w:line="240" w:lineRule="auto"/>
              <w:jc w:val="center"/>
              <w:rPr>
                <w:rFonts w:ascii="Times New Roman" w:eastAsia="Times New Roman" w:hAnsi="Times New Roman" w:cs="Times New Roman"/>
                <w:b/>
                <w:bCs/>
                <w:i/>
                <w:iCs/>
                <w:color w:val="000000"/>
              </w:rPr>
            </w:pPr>
            <w:r w:rsidRPr="003E7189">
              <w:rPr>
                <w:rFonts w:ascii="Times New Roman" w:eastAsia="Times New Roman" w:hAnsi="Times New Roman" w:cs="Times New Roman"/>
                <w:b/>
                <w:bCs/>
                <w:i/>
                <w:iCs/>
                <w:color w:val="000000"/>
              </w:rPr>
              <w:t>P</w:t>
            </w:r>
          </w:p>
        </w:tc>
      </w:tr>
      <w:tr w:rsidR="00D33999" w:rsidRPr="00D33999" w14:paraId="05C27F7B" w14:textId="77777777" w:rsidTr="002A22B3">
        <w:trPr>
          <w:trHeight w:val="317"/>
        </w:trPr>
        <w:tc>
          <w:tcPr>
            <w:tcW w:w="4500" w:type="dxa"/>
            <w:tcBorders>
              <w:top w:val="nil"/>
              <w:left w:val="nil"/>
              <w:bottom w:val="nil"/>
              <w:right w:val="nil"/>
            </w:tcBorders>
            <w:shd w:val="clear" w:color="auto" w:fill="auto"/>
            <w:vAlign w:val="center"/>
            <w:hideMark/>
          </w:tcPr>
          <w:p w14:paraId="3467BD95" w14:textId="77777777" w:rsidR="00D33999" w:rsidRPr="00D33999" w:rsidRDefault="00D33999" w:rsidP="002A22B3">
            <w:pPr>
              <w:spacing w:after="0" w:line="240" w:lineRule="auto"/>
              <w:rPr>
                <w:rFonts w:ascii="Times New Roman" w:eastAsia="Times New Roman" w:hAnsi="Times New Roman" w:cs="Times New Roman"/>
                <w:b/>
                <w:color w:val="000000"/>
              </w:rPr>
            </w:pPr>
            <w:r w:rsidRPr="00D33999">
              <w:rPr>
                <w:rFonts w:ascii="Times New Roman" w:eastAsia="Times New Roman" w:hAnsi="Times New Roman" w:cs="Times New Roman"/>
                <w:b/>
                <w:color w:val="000000"/>
              </w:rPr>
              <w:t>Age, years</w:t>
            </w:r>
          </w:p>
        </w:tc>
        <w:tc>
          <w:tcPr>
            <w:tcW w:w="1440" w:type="dxa"/>
            <w:tcBorders>
              <w:top w:val="nil"/>
              <w:left w:val="nil"/>
              <w:bottom w:val="nil"/>
              <w:right w:val="nil"/>
            </w:tcBorders>
            <w:shd w:val="clear" w:color="auto" w:fill="auto"/>
            <w:vAlign w:val="center"/>
            <w:hideMark/>
          </w:tcPr>
          <w:p w14:paraId="0AE0C597" w14:textId="697029D2" w:rsidR="00D33999" w:rsidRPr="00D33999" w:rsidRDefault="00D33999" w:rsidP="002A22B3">
            <w:pPr>
              <w:spacing w:after="0" w:line="240" w:lineRule="auto"/>
              <w:jc w:val="center"/>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vAlign w:val="center"/>
            <w:hideMark/>
          </w:tcPr>
          <w:p w14:paraId="6C08D7C4" w14:textId="0F014E82" w:rsidR="00D33999" w:rsidRPr="00D33999" w:rsidRDefault="00D33999" w:rsidP="002A22B3">
            <w:pPr>
              <w:spacing w:after="0" w:line="240" w:lineRule="auto"/>
              <w:jc w:val="center"/>
              <w:rPr>
                <w:rFonts w:ascii="Times New Roman" w:eastAsia="Times New Roman" w:hAnsi="Times New Roman" w:cs="Times New Roman"/>
                <w:color w:val="000000"/>
              </w:rPr>
            </w:pPr>
          </w:p>
        </w:tc>
        <w:tc>
          <w:tcPr>
            <w:tcW w:w="1280" w:type="dxa"/>
            <w:tcBorders>
              <w:top w:val="nil"/>
              <w:left w:val="nil"/>
              <w:bottom w:val="nil"/>
              <w:right w:val="nil"/>
            </w:tcBorders>
            <w:shd w:val="clear" w:color="auto" w:fill="auto"/>
            <w:vAlign w:val="center"/>
            <w:hideMark/>
          </w:tcPr>
          <w:p w14:paraId="2A4A76F6" w14:textId="402D9650" w:rsidR="00D33999" w:rsidRPr="00D33999" w:rsidRDefault="00D33999" w:rsidP="002A22B3">
            <w:pPr>
              <w:spacing w:after="0" w:line="240" w:lineRule="auto"/>
              <w:jc w:val="center"/>
              <w:rPr>
                <w:rFonts w:ascii="Times New Roman" w:eastAsia="Times New Roman" w:hAnsi="Times New Roman" w:cs="Times New Roman"/>
                <w:color w:val="000000"/>
              </w:rPr>
            </w:pPr>
          </w:p>
        </w:tc>
      </w:tr>
      <w:tr w:rsidR="00D33999" w:rsidRPr="00D33999" w14:paraId="7346F7F1" w14:textId="77777777" w:rsidTr="002A22B3">
        <w:trPr>
          <w:trHeight w:val="317"/>
        </w:trPr>
        <w:tc>
          <w:tcPr>
            <w:tcW w:w="4500" w:type="dxa"/>
            <w:tcBorders>
              <w:top w:val="nil"/>
              <w:left w:val="nil"/>
              <w:bottom w:val="nil"/>
              <w:right w:val="nil"/>
            </w:tcBorders>
            <w:shd w:val="clear" w:color="auto" w:fill="auto"/>
            <w:vAlign w:val="center"/>
            <w:hideMark/>
          </w:tcPr>
          <w:p w14:paraId="11A1496F" w14:textId="1CE413C0" w:rsidR="00D33999" w:rsidRPr="00D33999" w:rsidRDefault="002A22B3" w:rsidP="002A22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Age &lt;60</w:t>
            </w:r>
          </w:p>
        </w:tc>
        <w:tc>
          <w:tcPr>
            <w:tcW w:w="1440" w:type="dxa"/>
            <w:tcBorders>
              <w:top w:val="nil"/>
              <w:left w:val="nil"/>
              <w:bottom w:val="nil"/>
              <w:right w:val="nil"/>
            </w:tcBorders>
            <w:shd w:val="clear" w:color="auto" w:fill="auto"/>
            <w:vAlign w:val="center"/>
            <w:hideMark/>
          </w:tcPr>
          <w:p w14:paraId="738AE031"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Ref.</w:t>
            </w:r>
          </w:p>
        </w:tc>
        <w:tc>
          <w:tcPr>
            <w:tcW w:w="1800" w:type="dxa"/>
            <w:tcBorders>
              <w:top w:val="nil"/>
              <w:left w:val="nil"/>
              <w:bottom w:val="nil"/>
              <w:right w:val="nil"/>
            </w:tcBorders>
            <w:shd w:val="clear" w:color="auto" w:fill="auto"/>
            <w:vAlign w:val="center"/>
            <w:hideMark/>
          </w:tcPr>
          <w:p w14:paraId="31C7B2D6" w14:textId="77777777" w:rsidR="00D33999" w:rsidRPr="00D33999" w:rsidRDefault="00D33999" w:rsidP="002A22B3">
            <w:pPr>
              <w:spacing w:after="0" w:line="240" w:lineRule="auto"/>
              <w:jc w:val="center"/>
              <w:rPr>
                <w:rFonts w:ascii="Times New Roman" w:eastAsia="Times New Roman" w:hAnsi="Times New Roman" w:cs="Times New Roman"/>
                <w:color w:val="000000"/>
              </w:rPr>
            </w:pPr>
          </w:p>
        </w:tc>
        <w:tc>
          <w:tcPr>
            <w:tcW w:w="1280" w:type="dxa"/>
            <w:tcBorders>
              <w:top w:val="nil"/>
              <w:left w:val="nil"/>
              <w:bottom w:val="nil"/>
              <w:right w:val="nil"/>
            </w:tcBorders>
            <w:shd w:val="clear" w:color="auto" w:fill="auto"/>
            <w:vAlign w:val="center"/>
            <w:hideMark/>
          </w:tcPr>
          <w:p w14:paraId="5524791C" w14:textId="77777777" w:rsidR="00D33999" w:rsidRPr="00D33999" w:rsidRDefault="00D33999" w:rsidP="002A22B3">
            <w:pPr>
              <w:spacing w:after="0" w:line="240" w:lineRule="auto"/>
              <w:jc w:val="center"/>
              <w:rPr>
                <w:rFonts w:ascii="Times New Roman" w:eastAsia="Times New Roman" w:hAnsi="Times New Roman" w:cs="Times New Roman"/>
                <w:sz w:val="20"/>
                <w:szCs w:val="20"/>
              </w:rPr>
            </w:pPr>
          </w:p>
        </w:tc>
      </w:tr>
      <w:tr w:rsidR="00D33999" w:rsidRPr="00D33999" w14:paraId="78D6C961" w14:textId="77777777" w:rsidTr="002A22B3">
        <w:trPr>
          <w:trHeight w:val="317"/>
        </w:trPr>
        <w:tc>
          <w:tcPr>
            <w:tcW w:w="4500" w:type="dxa"/>
            <w:tcBorders>
              <w:top w:val="nil"/>
              <w:left w:val="nil"/>
              <w:bottom w:val="nil"/>
              <w:right w:val="nil"/>
            </w:tcBorders>
            <w:shd w:val="clear" w:color="auto" w:fill="auto"/>
            <w:vAlign w:val="center"/>
            <w:hideMark/>
          </w:tcPr>
          <w:p w14:paraId="04A2D16A" w14:textId="35174031" w:rsidR="00D33999" w:rsidRPr="00D33999" w:rsidRDefault="002A22B3" w:rsidP="002A22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 xml:space="preserve">Age </w:t>
            </w:r>
            <w:r w:rsidR="00503A22">
              <w:rPr>
                <w:rFonts w:ascii="Times New Roman" w:eastAsia="Times New Roman" w:hAnsi="Times New Roman" w:cs="Times New Roman"/>
                <w:color w:val="000000"/>
              </w:rPr>
              <w:t>≥</w:t>
            </w:r>
            <w:r w:rsidR="00D33999" w:rsidRPr="00D33999">
              <w:rPr>
                <w:rFonts w:ascii="Times New Roman" w:eastAsia="Times New Roman" w:hAnsi="Times New Roman" w:cs="Times New Roman"/>
                <w:color w:val="000000"/>
              </w:rPr>
              <w:t>60</w:t>
            </w:r>
          </w:p>
        </w:tc>
        <w:tc>
          <w:tcPr>
            <w:tcW w:w="1440" w:type="dxa"/>
            <w:tcBorders>
              <w:top w:val="nil"/>
              <w:left w:val="nil"/>
              <w:bottom w:val="nil"/>
              <w:right w:val="nil"/>
            </w:tcBorders>
            <w:shd w:val="clear" w:color="auto" w:fill="auto"/>
            <w:vAlign w:val="center"/>
            <w:hideMark/>
          </w:tcPr>
          <w:p w14:paraId="75488288"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0.1935</w:t>
            </w:r>
          </w:p>
        </w:tc>
        <w:tc>
          <w:tcPr>
            <w:tcW w:w="1800" w:type="dxa"/>
            <w:tcBorders>
              <w:top w:val="nil"/>
              <w:left w:val="nil"/>
              <w:bottom w:val="nil"/>
              <w:right w:val="nil"/>
            </w:tcBorders>
            <w:shd w:val="clear" w:color="auto" w:fill="auto"/>
            <w:vAlign w:val="center"/>
            <w:hideMark/>
          </w:tcPr>
          <w:p w14:paraId="79C48FFE"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1.21 (1.06-1.39)</w:t>
            </w:r>
          </w:p>
        </w:tc>
        <w:tc>
          <w:tcPr>
            <w:tcW w:w="1280" w:type="dxa"/>
            <w:tcBorders>
              <w:top w:val="nil"/>
              <w:left w:val="nil"/>
              <w:bottom w:val="nil"/>
              <w:right w:val="nil"/>
            </w:tcBorders>
            <w:shd w:val="clear" w:color="auto" w:fill="auto"/>
            <w:vAlign w:val="center"/>
            <w:hideMark/>
          </w:tcPr>
          <w:p w14:paraId="04D4F565" w14:textId="356598F0"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0.00</w:t>
            </w:r>
            <w:r w:rsidR="00E439B9">
              <w:rPr>
                <w:rFonts w:ascii="Times New Roman" w:eastAsia="Times New Roman" w:hAnsi="Times New Roman" w:cs="Times New Roman"/>
                <w:color w:val="000000"/>
              </w:rPr>
              <w:t>5</w:t>
            </w:r>
          </w:p>
        </w:tc>
      </w:tr>
      <w:tr w:rsidR="00D33999" w:rsidRPr="00D33999" w14:paraId="299D052D" w14:textId="77777777" w:rsidTr="002A22B3">
        <w:trPr>
          <w:trHeight w:val="317"/>
        </w:trPr>
        <w:tc>
          <w:tcPr>
            <w:tcW w:w="4500" w:type="dxa"/>
            <w:tcBorders>
              <w:top w:val="nil"/>
              <w:left w:val="nil"/>
              <w:bottom w:val="nil"/>
              <w:right w:val="nil"/>
            </w:tcBorders>
            <w:shd w:val="clear" w:color="auto" w:fill="auto"/>
            <w:vAlign w:val="center"/>
            <w:hideMark/>
          </w:tcPr>
          <w:p w14:paraId="62F87616" w14:textId="7E58A957" w:rsidR="00D33999" w:rsidRPr="00D33999" w:rsidRDefault="00D33999" w:rsidP="002A22B3">
            <w:pPr>
              <w:spacing w:after="0" w:line="240" w:lineRule="auto"/>
              <w:rPr>
                <w:rFonts w:ascii="Times New Roman" w:eastAsia="Times New Roman" w:hAnsi="Times New Roman" w:cs="Times New Roman"/>
                <w:b/>
                <w:color w:val="000000"/>
              </w:rPr>
            </w:pPr>
            <w:r w:rsidRPr="00D33999">
              <w:rPr>
                <w:rFonts w:ascii="Times New Roman" w:eastAsia="Times New Roman" w:hAnsi="Times New Roman" w:cs="Times New Roman"/>
                <w:b/>
                <w:color w:val="000000"/>
              </w:rPr>
              <w:t>Race</w:t>
            </w:r>
            <w:r w:rsidR="00503A22">
              <w:rPr>
                <w:rFonts w:ascii="Times New Roman" w:eastAsia="Times New Roman" w:hAnsi="Times New Roman" w:cs="Times New Roman"/>
                <w:b/>
                <w:color w:val="000000"/>
              </w:rPr>
              <w:t>/ethnicity</w:t>
            </w:r>
          </w:p>
        </w:tc>
        <w:tc>
          <w:tcPr>
            <w:tcW w:w="1440" w:type="dxa"/>
            <w:tcBorders>
              <w:top w:val="nil"/>
              <w:left w:val="nil"/>
              <w:bottom w:val="nil"/>
              <w:right w:val="nil"/>
            </w:tcBorders>
            <w:shd w:val="clear" w:color="auto" w:fill="auto"/>
            <w:vAlign w:val="center"/>
            <w:hideMark/>
          </w:tcPr>
          <w:p w14:paraId="70D720E7" w14:textId="77777777" w:rsidR="00D33999" w:rsidRPr="00D33999" w:rsidRDefault="00D33999" w:rsidP="002A22B3">
            <w:pPr>
              <w:spacing w:after="0" w:line="240" w:lineRule="auto"/>
              <w:jc w:val="center"/>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vAlign w:val="center"/>
            <w:hideMark/>
          </w:tcPr>
          <w:p w14:paraId="081621E0" w14:textId="77777777" w:rsidR="00D33999" w:rsidRPr="00D33999" w:rsidRDefault="00D33999" w:rsidP="002A22B3">
            <w:pPr>
              <w:spacing w:after="0" w:line="240" w:lineRule="auto"/>
              <w:jc w:val="center"/>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vAlign w:val="center"/>
            <w:hideMark/>
          </w:tcPr>
          <w:p w14:paraId="541E4DD7" w14:textId="77777777" w:rsidR="00D33999" w:rsidRPr="00D33999" w:rsidRDefault="00D33999" w:rsidP="002A22B3">
            <w:pPr>
              <w:spacing w:after="0" w:line="240" w:lineRule="auto"/>
              <w:jc w:val="center"/>
              <w:rPr>
                <w:rFonts w:ascii="Times New Roman" w:eastAsia="Times New Roman" w:hAnsi="Times New Roman" w:cs="Times New Roman"/>
                <w:sz w:val="20"/>
                <w:szCs w:val="20"/>
              </w:rPr>
            </w:pPr>
          </w:p>
        </w:tc>
      </w:tr>
      <w:tr w:rsidR="00D33999" w:rsidRPr="00D33999" w14:paraId="5382AF3F" w14:textId="77777777" w:rsidTr="002A22B3">
        <w:trPr>
          <w:trHeight w:val="317"/>
        </w:trPr>
        <w:tc>
          <w:tcPr>
            <w:tcW w:w="4500" w:type="dxa"/>
            <w:tcBorders>
              <w:top w:val="nil"/>
              <w:left w:val="nil"/>
              <w:bottom w:val="nil"/>
              <w:right w:val="nil"/>
            </w:tcBorders>
            <w:shd w:val="clear" w:color="auto" w:fill="auto"/>
            <w:vAlign w:val="center"/>
            <w:hideMark/>
          </w:tcPr>
          <w:p w14:paraId="07DC618C" w14:textId="61205A09" w:rsidR="00D33999" w:rsidRPr="00D33999" w:rsidRDefault="002A22B3" w:rsidP="002A22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Non-Hispanic White</w:t>
            </w:r>
          </w:p>
        </w:tc>
        <w:tc>
          <w:tcPr>
            <w:tcW w:w="1440" w:type="dxa"/>
            <w:tcBorders>
              <w:top w:val="nil"/>
              <w:left w:val="nil"/>
              <w:bottom w:val="nil"/>
              <w:right w:val="nil"/>
            </w:tcBorders>
            <w:shd w:val="clear" w:color="auto" w:fill="auto"/>
            <w:vAlign w:val="center"/>
            <w:hideMark/>
          </w:tcPr>
          <w:p w14:paraId="2C96F54D"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Ref.</w:t>
            </w:r>
          </w:p>
        </w:tc>
        <w:tc>
          <w:tcPr>
            <w:tcW w:w="1800" w:type="dxa"/>
            <w:tcBorders>
              <w:top w:val="nil"/>
              <w:left w:val="nil"/>
              <w:bottom w:val="nil"/>
              <w:right w:val="nil"/>
            </w:tcBorders>
            <w:shd w:val="clear" w:color="auto" w:fill="auto"/>
            <w:vAlign w:val="center"/>
            <w:hideMark/>
          </w:tcPr>
          <w:p w14:paraId="364D62B7" w14:textId="77777777" w:rsidR="00D33999" w:rsidRPr="00D33999" w:rsidRDefault="00D33999" w:rsidP="002A22B3">
            <w:pPr>
              <w:spacing w:after="0" w:line="240" w:lineRule="auto"/>
              <w:jc w:val="center"/>
              <w:rPr>
                <w:rFonts w:ascii="Times New Roman" w:eastAsia="Times New Roman" w:hAnsi="Times New Roman" w:cs="Times New Roman"/>
                <w:color w:val="000000"/>
              </w:rPr>
            </w:pPr>
          </w:p>
        </w:tc>
        <w:tc>
          <w:tcPr>
            <w:tcW w:w="1280" w:type="dxa"/>
            <w:tcBorders>
              <w:top w:val="nil"/>
              <w:left w:val="nil"/>
              <w:bottom w:val="nil"/>
              <w:right w:val="nil"/>
            </w:tcBorders>
            <w:shd w:val="clear" w:color="auto" w:fill="auto"/>
            <w:vAlign w:val="center"/>
            <w:hideMark/>
          </w:tcPr>
          <w:p w14:paraId="51D0D4DB" w14:textId="77777777" w:rsidR="00D33999" w:rsidRPr="00D33999" w:rsidRDefault="00D33999" w:rsidP="002A22B3">
            <w:pPr>
              <w:spacing w:after="0" w:line="240" w:lineRule="auto"/>
              <w:jc w:val="center"/>
              <w:rPr>
                <w:rFonts w:ascii="Times New Roman" w:eastAsia="Times New Roman" w:hAnsi="Times New Roman" w:cs="Times New Roman"/>
                <w:sz w:val="20"/>
                <w:szCs w:val="20"/>
              </w:rPr>
            </w:pPr>
          </w:p>
        </w:tc>
      </w:tr>
      <w:tr w:rsidR="00D33999" w:rsidRPr="00D33999" w14:paraId="32AEB89F" w14:textId="77777777" w:rsidTr="002A22B3">
        <w:trPr>
          <w:trHeight w:val="317"/>
        </w:trPr>
        <w:tc>
          <w:tcPr>
            <w:tcW w:w="4500" w:type="dxa"/>
            <w:tcBorders>
              <w:top w:val="nil"/>
              <w:left w:val="nil"/>
              <w:bottom w:val="nil"/>
              <w:right w:val="nil"/>
            </w:tcBorders>
            <w:shd w:val="clear" w:color="auto" w:fill="auto"/>
            <w:vAlign w:val="center"/>
            <w:hideMark/>
          </w:tcPr>
          <w:p w14:paraId="5789EDFC" w14:textId="24636E3B" w:rsidR="00D33999" w:rsidRPr="00D33999" w:rsidRDefault="002A22B3" w:rsidP="002A22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Non-Hispanic Black</w:t>
            </w:r>
          </w:p>
        </w:tc>
        <w:tc>
          <w:tcPr>
            <w:tcW w:w="1440" w:type="dxa"/>
            <w:tcBorders>
              <w:top w:val="nil"/>
              <w:left w:val="nil"/>
              <w:bottom w:val="nil"/>
              <w:right w:val="nil"/>
            </w:tcBorders>
            <w:shd w:val="clear" w:color="auto" w:fill="auto"/>
            <w:vAlign w:val="center"/>
            <w:hideMark/>
          </w:tcPr>
          <w:p w14:paraId="617BBE2D"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-0.3427</w:t>
            </w:r>
          </w:p>
        </w:tc>
        <w:tc>
          <w:tcPr>
            <w:tcW w:w="1800" w:type="dxa"/>
            <w:tcBorders>
              <w:top w:val="nil"/>
              <w:left w:val="nil"/>
              <w:bottom w:val="nil"/>
              <w:right w:val="nil"/>
            </w:tcBorders>
            <w:shd w:val="clear" w:color="auto" w:fill="auto"/>
            <w:vAlign w:val="center"/>
            <w:hideMark/>
          </w:tcPr>
          <w:p w14:paraId="633BB82F"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0.71 (0.59-0.85)</w:t>
            </w:r>
          </w:p>
        </w:tc>
        <w:tc>
          <w:tcPr>
            <w:tcW w:w="1280" w:type="dxa"/>
            <w:tcBorders>
              <w:top w:val="nil"/>
              <w:left w:val="nil"/>
              <w:bottom w:val="nil"/>
              <w:right w:val="nil"/>
            </w:tcBorders>
            <w:shd w:val="clear" w:color="auto" w:fill="auto"/>
            <w:vAlign w:val="center"/>
            <w:hideMark/>
          </w:tcPr>
          <w:p w14:paraId="0515DC3D" w14:textId="3C410A1C" w:rsidR="00D33999" w:rsidRPr="00D33999" w:rsidRDefault="00E439B9" w:rsidP="002A22B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D33999" w:rsidRPr="00D33999" w14:paraId="46740F50" w14:textId="77777777" w:rsidTr="002A22B3">
        <w:trPr>
          <w:trHeight w:val="317"/>
        </w:trPr>
        <w:tc>
          <w:tcPr>
            <w:tcW w:w="4500" w:type="dxa"/>
            <w:tcBorders>
              <w:top w:val="nil"/>
              <w:left w:val="nil"/>
              <w:bottom w:val="nil"/>
              <w:right w:val="nil"/>
            </w:tcBorders>
            <w:shd w:val="clear" w:color="auto" w:fill="auto"/>
            <w:vAlign w:val="center"/>
            <w:hideMark/>
          </w:tcPr>
          <w:p w14:paraId="73ED88E5" w14:textId="10E1704A" w:rsidR="00D33999" w:rsidRPr="00D33999" w:rsidRDefault="002A22B3" w:rsidP="002A22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Hispanic</w:t>
            </w:r>
          </w:p>
        </w:tc>
        <w:tc>
          <w:tcPr>
            <w:tcW w:w="1440" w:type="dxa"/>
            <w:tcBorders>
              <w:top w:val="nil"/>
              <w:left w:val="nil"/>
              <w:bottom w:val="nil"/>
              <w:right w:val="nil"/>
            </w:tcBorders>
            <w:shd w:val="clear" w:color="auto" w:fill="auto"/>
            <w:vAlign w:val="center"/>
            <w:hideMark/>
          </w:tcPr>
          <w:p w14:paraId="7AA9B0EC"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-0.0921</w:t>
            </w:r>
          </w:p>
        </w:tc>
        <w:tc>
          <w:tcPr>
            <w:tcW w:w="1800" w:type="dxa"/>
            <w:tcBorders>
              <w:top w:val="nil"/>
              <w:left w:val="nil"/>
              <w:bottom w:val="nil"/>
              <w:right w:val="nil"/>
            </w:tcBorders>
            <w:shd w:val="clear" w:color="auto" w:fill="auto"/>
            <w:vAlign w:val="center"/>
            <w:hideMark/>
          </w:tcPr>
          <w:p w14:paraId="5AF55820"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0.91 (0.72-1.15)</w:t>
            </w:r>
          </w:p>
        </w:tc>
        <w:tc>
          <w:tcPr>
            <w:tcW w:w="1280" w:type="dxa"/>
            <w:tcBorders>
              <w:top w:val="nil"/>
              <w:left w:val="nil"/>
              <w:bottom w:val="nil"/>
              <w:right w:val="nil"/>
            </w:tcBorders>
            <w:shd w:val="clear" w:color="auto" w:fill="auto"/>
            <w:vAlign w:val="center"/>
            <w:hideMark/>
          </w:tcPr>
          <w:p w14:paraId="1142B059" w14:textId="04E9CC51"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0.4</w:t>
            </w:r>
            <w:r w:rsidR="00E439B9">
              <w:rPr>
                <w:rFonts w:ascii="Times New Roman" w:eastAsia="Times New Roman" w:hAnsi="Times New Roman" w:cs="Times New Roman"/>
                <w:color w:val="000000"/>
              </w:rPr>
              <w:t>4</w:t>
            </w:r>
          </w:p>
        </w:tc>
      </w:tr>
      <w:tr w:rsidR="00D33999" w:rsidRPr="00D33999" w14:paraId="46853FCA" w14:textId="77777777" w:rsidTr="002A22B3">
        <w:trPr>
          <w:trHeight w:val="317"/>
        </w:trPr>
        <w:tc>
          <w:tcPr>
            <w:tcW w:w="4500" w:type="dxa"/>
            <w:tcBorders>
              <w:top w:val="nil"/>
              <w:left w:val="nil"/>
              <w:bottom w:val="nil"/>
              <w:right w:val="nil"/>
            </w:tcBorders>
            <w:shd w:val="clear" w:color="auto" w:fill="auto"/>
            <w:vAlign w:val="center"/>
            <w:hideMark/>
          </w:tcPr>
          <w:p w14:paraId="6D7C46C1" w14:textId="2FA623CF" w:rsidR="00D33999" w:rsidRPr="00D33999" w:rsidRDefault="002A22B3" w:rsidP="002A22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Other/Missing</w:t>
            </w:r>
          </w:p>
        </w:tc>
        <w:tc>
          <w:tcPr>
            <w:tcW w:w="1440" w:type="dxa"/>
            <w:tcBorders>
              <w:top w:val="nil"/>
              <w:left w:val="nil"/>
              <w:bottom w:val="nil"/>
              <w:right w:val="nil"/>
            </w:tcBorders>
            <w:shd w:val="clear" w:color="auto" w:fill="auto"/>
            <w:vAlign w:val="center"/>
            <w:hideMark/>
          </w:tcPr>
          <w:p w14:paraId="53B33A05"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-0.0148</w:t>
            </w:r>
          </w:p>
        </w:tc>
        <w:tc>
          <w:tcPr>
            <w:tcW w:w="1800" w:type="dxa"/>
            <w:tcBorders>
              <w:top w:val="nil"/>
              <w:left w:val="nil"/>
              <w:bottom w:val="nil"/>
              <w:right w:val="nil"/>
            </w:tcBorders>
            <w:shd w:val="clear" w:color="auto" w:fill="auto"/>
            <w:vAlign w:val="center"/>
            <w:hideMark/>
          </w:tcPr>
          <w:p w14:paraId="1DC5BED7"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0.99 (0.76-1.28)</w:t>
            </w:r>
          </w:p>
        </w:tc>
        <w:tc>
          <w:tcPr>
            <w:tcW w:w="1280" w:type="dxa"/>
            <w:tcBorders>
              <w:top w:val="nil"/>
              <w:left w:val="nil"/>
              <w:bottom w:val="nil"/>
              <w:right w:val="nil"/>
            </w:tcBorders>
            <w:shd w:val="clear" w:color="auto" w:fill="auto"/>
            <w:vAlign w:val="center"/>
            <w:hideMark/>
          </w:tcPr>
          <w:p w14:paraId="4636FC98" w14:textId="4F3A4D2D"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0.91</w:t>
            </w:r>
          </w:p>
        </w:tc>
      </w:tr>
      <w:tr w:rsidR="00D33999" w:rsidRPr="00D33999" w14:paraId="188642B1" w14:textId="77777777" w:rsidTr="002A22B3">
        <w:trPr>
          <w:trHeight w:val="317"/>
        </w:trPr>
        <w:tc>
          <w:tcPr>
            <w:tcW w:w="4500" w:type="dxa"/>
            <w:tcBorders>
              <w:top w:val="nil"/>
              <w:left w:val="nil"/>
              <w:bottom w:val="nil"/>
              <w:right w:val="nil"/>
            </w:tcBorders>
            <w:shd w:val="clear" w:color="auto" w:fill="auto"/>
            <w:vAlign w:val="center"/>
            <w:hideMark/>
          </w:tcPr>
          <w:p w14:paraId="00ED09CB" w14:textId="73F924CB" w:rsidR="00D33999" w:rsidRPr="00D33999" w:rsidRDefault="00D32468" w:rsidP="002A22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Baseline TSH</w:t>
            </w:r>
          </w:p>
        </w:tc>
        <w:tc>
          <w:tcPr>
            <w:tcW w:w="1440" w:type="dxa"/>
            <w:tcBorders>
              <w:top w:val="nil"/>
              <w:left w:val="nil"/>
              <w:bottom w:val="nil"/>
              <w:right w:val="nil"/>
            </w:tcBorders>
            <w:shd w:val="clear" w:color="auto" w:fill="auto"/>
            <w:vAlign w:val="center"/>
            <w:hideMark/>
          </w:tcPr>
          <w:p w14:paraId="209D6952"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0.715</w:t>
            </w:r>
          </w:p>
        </w:tc>
        <w:tc>
          <w:tcPr>
            <w:tcW w:w="1800" w:type="dxa"/>
            <w:tcBorders>
              <w:top w:val="nil"/>
              <w:left w:val="nil"/>
              <w:bottom w:val="nil"/>
              <w:right w:val="nil"/>
            </w:tcBorders>
            <w:shd w:val="clear" w:color="auto" w:fill="auto"/>
            <w:vAlign w:val="center"/>
            <w:hideMark/>
          </w:tcPr>
          <w:p w14:paraId="51DE2796"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2.04 (1.95-2.15)</w:t>
            </w:r>
          </w:p>
        </w:tc>
        <w:tc>
          <w:tcPr>
            <w:tcW w:w="1280" w:type="dxa"/>
            <w:tcBorders>
              <w:top w:val="nil"/>
              <w:left w:val="nil"/>
              <w:bottom w:val="nil"/>
              <w:right w:val="nil"/>
            </w:tcBorders>
            <w:shd w:val="clear" w:color="auto" w:fill="auto"/>
            <w:vAlign w:val="center"/>
            <w:hideMark/>
          </w:tcPr>
          <w:p w14:paraId="52A17EB2" w14:textId="0AAF84C1"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&lt;0.001</w:t>
            </w:r>
          </w:p>
        </w:tc>
      </w:tr>
      <w:tr w:rsidR="00D33999" w:rsidRPr="00D33999" w14:paraId="42C61B78" w14:textId="77777777" w:rsidTr="002A22B3">
        <w:trPr>
          <w:trHeight w:val="317"/>
        </w:trPr>
        <w:tc>
          <w:tcPr>
            <w:tcW w:w="4500" w:type="dxa"/>
            <w:tcBorders>
              <w:top w:val="nil"/>
              <w:left w:val="nil"/>
              <w:bottom w:val="nil"/>
              <w:right w:val="nil"/>
            </w:tcBorders>
            <w:shd w:val="clear" w:color="auto" w:fill="auto"/>
            <w:vAlign w:val="center"/>
            <w:hideMark/>
          </w:tcPr>
          <w:p w14:paraId="71B93379" w14:textId="7D64B69A" w:rsidR="00D33999" w:rsidRPr="00D33999" w:rsidRDefault="00D33999" w:rsidP="002A22B3">
            <w:pPr>
              <w:spacing w:after="0" w:line="240" w:lineRule="auto"/>
              <w:rPr>
                <w:rFonts w:ascii="Times New Roman" w:eastAsia="Times New Roman" w:hAnsi="Times New Roman" w:cs="Times New Roman"/>
                <w:b/>
                <w:color w:val="000000"/>
              </w:rPr>
            </w:pPr>
            <w:r w:rsidRPr="00D33999">
              <w:rPr>
                <w:rFonts w:ascii="Times New Roman" w:eastAsia="Times New Roman" w:hAnsi="Times New Roman" w:cs="Times New Roman"/>
                <w:b/>
                <w:color w:val="000000"/>
              </w:rPr>
              <w:t>Albumin</w:t>
            </w:r>
            <w:r w:rsidR="000639C2">
              <w:rPr>
                <w:rFonts w:ascii="Times New Roman" w:eastAsia="Times New Roman" w:hAnsi="Times New Roman" w:cs="Times New Roman"/>
                <w:b/>
                <w:color w:val="000000"/>
              </w:rPr>
              <w:t>, g/dL</w:t>
            </w:r>
          </w:p>
        </w:tc>
        <w:tc>
          <w:tcPr>
            <w:tcW w:w="1440" w:type="dxa"/>
            <w:tcBorders>
              <w:top w:val="nil"/>
              <w:left w:val="nil"/>
              <w:bottom w:val="nil"/>
              <w:right w:val="nil"/>
            </w:tcBorders>
            <w:shd w:val="clear" w:color="auto" w:fill="auto"/>
            <w:vAlign w:val="center"/>
            <w:hideMark/>
          </w:tcPr>
          <w:p w14:paraId="68F8AB7B" w14:textId="77777777" w:rsidR="00D33999" w:rsidRPr="00D33999" w:rsidRDefault="00D33999" w:rsidP="002A22B3">
            <w:pPr>
              <w:spacing w:after="0" w:line="240" w:lineRule="auto"/>
              <w:jc w:val="center"/>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vAlign w:val="center"/>
            <w:hideMark/>
          </w:tcPr>
          <w:p w14:paraId="26D777B6" w14:textId="77777777" w:rsidR="00D33999" w:rsidRPr="00D33999" w:rsidRDefault="00D33999" w:rsidP="002A22B3">
            <w:pPr>
              <w:spacing w:after="0" w:line="240" w:lineRule="auto"/>
              <w:jc w:val="center"/>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vAlign w:val="center"/>
            <w:hideMark/>
          </w:tcPr>
          <w:p w14:paraId="3318356B" w14:textId="77777777" w:rsidR="00D33999" w:rsidRPr="00D33999" w:rsidRDefault="00D33999" w:rsidP="002A22B3">
            <w:pPr>
              <w:spacing w:after="0" w:line="240" w:lineRule="auto"/>
              <w:jc w:val="center"/>
              <w:rPr>
                <w:rFonts w:ascii="Times New Roman" w:eastAsia="Times New Roman" w:hAnsi="Times New Roman" w:cs="Times New Roman"/>
                <w:sz w:val="20"/>
                <w:szCs w:val="20"/>
              </w:rPr>
            </w:pPr>
          </w:p>
        </w:tc>
      </w:tr>
      <w:tr w:rsidR="00D33999" w:rsidRPr="00D33999" w14:paraId="10C7ECDE" w14:textId="77777777" w:rsidTr="002A22B3">
        <w:trPr>
          <w:trHeight w:val="317"/>
        </w:trPr>
        <w:tc>
          <w:tcPr>
            <w:tcW w:w="4500" w:type="dxa"/>
            <w:tcBorders>
              <w:top w:val="nil"/>
              <w:left w:val="nil"/>
              <w:bottom w:val="nil"/>
              <w:right w:val="nil"/>
            </w:tcBorders>
            <w:shd w:val="clear" w:color="auto" w:fill="auto"/>
            <w:vAlign w:val="center"/>
            <w:hideMark/>
          </w:tcPr>
          <w:p w14:paraId="45189D04" w14:textId="48113EBA" w:rsidR="00D33999" w:rsidRPr="00D33999" w:rsidRDefault="002A22B3" w:rsidP="002A22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Albumin &lt;4</w:t>
            </w:r>
            <w:r w:rsidR="000639C2">
              <w:rPr>
                <w:rFonts w:ascii="Times New Roman" w:eastAsia="Times New Roman" w:hAnsi="Times New Roman" w:cs="Times New Roman"/>
                <w:color w:val="000000"/>
              </w:rPr>
              <w:t>.0</w:t>
            </w:r>
          </w:p>
        </w:tc>
        <w:tc>
          <w:tcPr>
            <w:tcW w:w="1440" w:type="dxa"/>
            <w:tcBorders>
              <w:top w:val="nil"/>
              <w:left w:val="nil"/>
              <w:bottom w:val="nil"/>
              <w:right w:val="nil"/>
            </w:tcBorders>
            <w:shd w:val="clear" w:color="auto" w:fill="auto"/>
            <w:vAlign w:val="center"/>
            <w:hideMark/>
          </w:tcPr>
          <w:p w14:paraId="5C4C74CC"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Ref.</w:t>
            </w:r>
          </w:p>
        </w:tc>
        <w:tc>
          <w:tcPr>
            <w:tcW w:w="1800" w:type="dxa"/>
            <w:tcBorders>
              <w:top w:val="nil"/>
              <w:left w:val="nil"/>
              <w:bottom w:val="nil"/>
              <w:right w:val="nil"/>
            </w:tcBorders>
            <w:shd w:val="clear" w:color="auto" w:fill="auto"/>
            <w:vAlign w:val="center"/>
            <w:hideMark/>
          </w:tcPr>
          <w:p w14:paraId="7C29A7D9" w14:textId="77777777" w:rsidR="00D33999" w:rsidRPr="00D33999" w:rsidRDefault="00D33999" w:rsidP="002A22B3">
            <w:pPr>
              <w:spacing w:after="0" w:line="240" w:lineRule="auto"/>
              <w:jc w:val="center"/>
              <w:rPr>
                <w:rFonts w:ascii="Times New Roman" w:eastAsia="Times New Roman" w:hAnsi="Times New Roman" w:cs="Times New Roman"/>
                <w:color w:val="000000"/>
              </w:rPr>
            </w:pPr>
          </w:p>
        </w:tc>
        <w:tc>
          <w:tcPr>
            <w:tcW w:w="1280" w:type="dxa"/>
            <w:tcBorders>
              <w:top w:val="nil"/>
              <w:left w:val="nil"/>
              <w:bottom w:val="nil"/>
              <w:right w:val="nil"/>
            </w:tcBorders>
            <w:shd w:val="clear" w:color="auto" w:fill="auto"/>
            <w:vAlign w:val="center"/>
            <w:hideMark/>
          </w:tcPr>
          <w:p w14:paraId="651925B1" w14:textId="77777777" w:rsidR="00D33999" w:rsidRPr="00D33999" w:rsidRDefault="00D33999" w:rsidP="002A22B3">
            <w:pPr>
              <w:spacing w:after="0" w:line="240" w:lineRule="auto"/>
              <w:jc w:val="center"/>
              <w:rPr>
                <w:rFonts w:ascii="Times New Roman" w:eastAsia="Times New Roman" w:hAnsi="Times New Roman" w:cs="Times New Roman"/>
                <w:sz w:val="20"/>
                <w:szCs w:val="20"/>
              </w:rPr>
            </w:pPr>
          </w:p>
        </w:tc>
      </w:tr>
      <w:tr w:rsidR="00D33999" w:rsidRPr="00D33999" w14:paraId="1233B6B8" w14:textId="77777777" w:rsidTr="002A22B3">
        <w:trPr>
          <w:trHeight w:val="317"/>
        </w:trPr>
        <w:tc>
          <w:tcPr>
            <w:tcW w:w="4500" w:type="dxa"/>
            <w:tcBorders>
              <w:top w:val="nil"/>
              <w:left w:val="nil"/>
              <w:bottom w:val="nil"/>
              <w:right w:val="nil"/>
            </w:tcBorders>
            <w:shd w:val="clear" w:color="auto" w:fill="auto"/>
            <w:vAlign w:val="center"/>
            <w:hideMark/>
          </w:tcPr>
          <w:p w14:paraId="60D6B3E6" w14:textId="580662F4" w:rsidR="00D33999" w:rsidRPr="00D33999" w:rsidRDefault="002A22B3" w:rsidP="002A22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 xml:space="preserve">Albumin </w:t>
            </w:r>
            <w:r w:rsidR="000639C2">
              <w:rPr>
                <w:rFonts w:ascii="Times New Roman" w:eastAsia="Times New Roman" w:hAnsi="Times New Roman" w:cs="Times New Roman"/>
                <w:color w:val="000000"/>
              </w:rPr>
              <w:t>≥</w:t>
            </w:r>
            <w:r w:rsidR="00D33999" w:rsidRPr="00D33999">
              <w:rPr>
                <w:rFonts w:ascii="Times New Roman" w:eastAsia="Times New Roman" w:hAnsi="Times New Roman" w:cs="Times New Roman"/>
                <w:color w:val="000000"/>
              </w:rPr>
              <w:t>4</w:t>
            </w:r>
            <w:r w:rsidR="000639C2">
              <w:rPr>
                <w:rFonts w:ascii="Times New Roman" w:eastAsia="Times New Roman" w:hAnsi="Times New Roman" w:cs="Times New Roman"/>
                <w:color w:val="000000"/>
              </w:rPr>
              <w:t>.0</w:t>
            </w:r>
          </w:p>
        </w:tc>
        <w:tc>
          <w:tcPr>
            <w:tcW w:w="1440" w:type="dxa"/>
            <w:tcBorders>
              <w:top w:val="nil"/>
              <w:left w:val="nil"/>
              <w:bottom w:val="nil"/>
              <w:right w:val="nil"/>
            </w:tcBorders>
            <w:shd w:val="clear" w:color="auto" w:fill="auto"/>
            <w:vAlign w:val="center"/>
            <w:hideMark/>
          </w:tcPr>
          <w:p w14:paraId="27C061B0"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-0.2422</w:t>
            </w:r>
          </w:p>
        </w:tc>
        <w:tc>
          <w:tcPr>
            <w:tcW w:w="1800" w:type="dxa"/>
            <w:tcBorders>
              <w:top w:val="nil"/>
              <w:left w:val="nil"/>
              <w:bottom w:val="nil"/>
              <w:right w:val="nil"/>
            </w:tcBorders>
            <w:shd w:val="clear" w:color="auto" w:fill="auto"/>
            <w:vAlign w:val="center"/>
            <w:hideMark/>
          </w:tcPr>
          <w:p w14:paraId="1A705C54"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0.78 (0.69-0.90)</w:t>
            </w:r>
          </w:p>
        </w:tc>
        <w:tc>
          <w:tcPr>
            <w:tcW w:w="1280" w:type="dxa"/>
            <w:tcBorders>
              <w:top w:val="nil"/>
              <w:left w:val="nil"/>
              <w:bottom w:val="nil"/>
              <w:right w:val="nil"/>
            </w:tcBorders>
            <w:shd w:val="clear" w:color="auto" w:fill="auto"/>
            <w:vAlign w:val="center"/>
            <w:hideMark/>
          </w:tcPr>
          <w:p w14:paraId="6392CF9D" w14:textId="6EC87FA1" w:rsidR="00D33999" w:rsidRPr="00D33999" w:rsidRDefault="00E439B9" w:rsidP="002A22B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&lt;</w:t>
            </w:r>
            <w:r w:rsidR="00D33999" w:rsidRPr="00D33999">
              <w:rPr>
                <w:rFonts w:ascii="Times New Roman" w:eastAsia="Times New Roman" w:hAnsi="Times New Roman" w:cs="Times New Roman"/>
                <w:color w:val="000000"/>
              </w:rPr>
              <w:t>0.00</w:t>
            </w:r>
            <w:r>
              <w:rPr>
                <w:rFonts w:ascii="Times New Roman" w:eastAsia="Times New Roman" w:hAnsi="Times New Roman" w:cs="Times New Roman"/>
                <w:color w:val="000000"/>
              </w:rPr>
              <w:t>1</w:t>
            </w:r>
          </w:p>
        </w:tc>
      </w:tr>
      <w:tr w:rsidR="00D33999" w:rsidRPr="00D33999" w14:paraId="7BB3E2DF" w14:textId="77777777" w:rsidTr="002A22B3">
        <w:trPr>
          <w:trHeight w:val="317"/>
        </w:trPr>
        <w:tc>
          <w:tcPr>
            <w:tcW w:w="4500" w:type="dxa"/>
            <w:tcBorders>
              <w:top w:val="nil"/>
              <w:left w:val="nil"/>
              <w:bottom w:val="nil"/>
              <w:right w:val="nil"/>
            </w:tcBorders>
            <w:shd w:val="clear" w:color="auto" w:fill="auto"/>
            <w:vAlign w:val="center"/>
            <w:hideMark/>
          </w:tcPr>
          <w:p w14:paraId="64F56DE9" w14:textId="0B693354" w:rsidR="00D33999" w:rsidRPr="000639C2" w:rsidRDefault="00D33999" w:rsidP="002A22B3">
            <w:pPr>
              <w:spacing w:after="0" w:line="240" w:lineRule="auto"/>
              <w:rPr>
                <w:rFonts w:ascii="Times New Roman" w:eastAsia="Times New Roman" w:hAnsi="Times New Roman" w:cs="Times New Roman"/>
                <w:b/>
                <w:color w:val="000000"/>
              </w:rPr>
            </w:pPr>
            <w:r w:rsidRPr="000639C2">
              <w:rPr>
                <w:rFonts w:ascii="Times New Roman" w:eastAsia="Times New Roman" w:hAnsi="Times New Roman" w:cs="Times New Roman"/>
                <w:b/>
                <w:color w:val="000000"/>
              </w:rPr>
              <w:t>BMI</w:t>
            </w:r>
            <w:r w:rsidR="000639C2" w:rsidRPr="000639C2">
              <w:rPr>
                <w:rFonts w:ascii="Times New Roman" w:eastAsia="Times New Roman" w:hAnsi="Times New Roman" w:cs="Times New Roman"/>
                <w:b/>
                <w:color w:val="000000"/>
              </w:rPr>
              <w:t xml:space="preserve">, </w:t>
            </w:r>
            <w:r w:rsidR="000639C2" w:rsidRPr="00EF0971">
              <w:rPr>
                <w:rFonts w:ascii="Times New Roman" w:eastAsia="Times New Roman" w:hAnsi="Times New Roman" w:cs="Times New Roman"/>
                <w:b/>
                <w:color w:val="000000"/>
              </w:rPr>
              <w:t>kg/m</w:t>
            </w:r>
            <w:r w:rsidR="000639C2" w:rsidRPr="00EF0971">
              <w:rPr>
                <w:rFonts w:ascii="Times New Roman" w:eastAsia="Times New Roman" w:hAnsi="Times New Roman" w:cs="Times New Roman"/>
                <w:b/>
                <w:color w:val="000000"/>
                <w:vertAlign w:val="superscript"/>
              </w:rPr>
              <w:t>2</w:t>
            </w:r>
          </w:p>
        </w:tc>
        <w:tc>
          <w:tcPr>
            <w:tcW w:w="1440" w:type="dxa"/>
            <w:tcBorders>
              <w:top w:val="nil"/>
              <w:left w:val="nil"/>
              <w:bottom w:val="nil"/>
              <w:right w:val="nil"/>
            </w:tcBorders>
            <w:shd w:val="clear" w:color="auto" w:fill="auto"/>
            <w:vAlign w:val="center"/>
            <w:hideMark/>
          </w:tcPr>
          <w:p w14:paraId="36865EE8" w14:textId="77777777" w:rsidR="00D33999" w:rsidRPr="00D33999" w:rsidRDefault="00D33999" w:rsidP="002A22B3">
            <w:pPr>
              <w:spacing w:after="0" w:line="240" w:lineRule="auto"/>
              <w:jc w:val="center"/>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vAlign w:val="center"/>
            <w:hideMark/>
          </w:tcPr>
          <w:p w14:paraId="5BF3CD43" w14:textId="77777777" w:rsidR="00D33999" w:rsidRPr="00D33999" w:rsidRDefault="00D33999" w:rsidP="002A22B3">
            <w:pPr>
              <w:spacing w:after="0" w:line="240" w:lineRule="auto"/>
              <w:jc w:val="center"/>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vAlign w:val="center"/>
            <w:hideMark/>
          </w:tcPr>
          <w:p w14:paraId="33165B28" w14:textId="77777777" w:rsidR="00D33999" w:rsidRPr="00D33999" w:rsidRDefault="00D33999" w:rsidP="002A22B3">
            <w:pPr>
              <w:spacing w:after="0" w:line="240" w:lineRule="auto"/>
              <w:jc w:val="center"/>
              <w:rPr>
                <w:rFonts w:ascii="Times New Roman" w:eastAsia="Times New Roman" w:hAnsi="Times New Roman" w:cs="Times New Roman"/>
                <w:sz w:val="20"/>
                <w:szCs w:val="20"/>
              </w:rPr>
            </w:pPr>
          </w:p>
        </w:tc>
      </w:tr>
      <w:tr w:rsidR="00D33999" w:rsidRPr="00D33999" w14:paraId="7105DDF8" w14:textId="77777777" w:rsidTr="002A22B3">
        <w:trPr>
          <w:trHeight w:val="317"/>
        </w:trPr>
        <w:tc>
          <w:tcPr>
            <w:tcW w:w="4500" w:type="dxa"/>
            <w:tcBorders>
              <w:top w:val="nil"/>
              <w:left w:val="nil"/>
              <w:bottom w:val="nil"/>
              <w:right w:val="nil"/>
            </w:tcBorders>
            <w:shd w:val="clear" w:color="auto" w:fill="auto"/>
            <w:vAlign w:val="center"/>
            <w:hideMark/>
          </w:tcPr>
          <w:p w14:paraId="3F1380F2" w14:textId="17EE390F" w:rsidR="00D33999" w:rsidRPr="00D33999" w:rsidRDefault="002A22B3" w:rsidP="002A22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BMI ≤</w:t>
            </w:r>
            <w:r w:rsidR="00D33999" w:rsidRPr="00D33999">
              <w:rPr>
                <w:rFonts w:ascii="Times New Roman" w:eastAsia="Times New Roman" w:hAnsi="Times New Roman" w:cs="Times New Roman"/>
                <w:color w:val="000000"/>
              </w:rPr>
              <w:t>30</w:t>
            </w:r>
          </w:p>
        </w:tc>
        <w:tc>
          <w:tcPr>
            <w:tcW w:w="1440" w:type="dxa"/>
            <w:tcBorders>
              <w:top w:val="nil"/>
              <w:left w:val="nil"/>
              <w:bottom w:val="nil"/>
              <w:right w:val="nil"/>
            </w:tcBorders>
            <w:shd w:val="clear" w:color="auto" w:fill="auto"/>
            <w:vAlign w:val="center"/>
            <w:hideMark/>
          </w:tcPr>
          <w:p w14:paraId="6A46882C"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Ref.</w:t>
            </w:r>
          </w:p>
        </w:tc>
        <w:tc>
          <w:tcPr>
            <w:tcW w:w="1800" w:type="dxa"/>
            <w:tcBorders>
              <w:top w:val="nil"/>
              <w:left w:val="nil"/>
              <w:bottom w:val="nil"/>
              <w:right w:val="nil"/>
            </w:tcBorders>
            <w:shd w:val="clear" w:color="auto" w:fill="auto"/>
            <w:vAlign w:val="center"/>
            <w:hideMark/>
          </w:tcPr>
          <w:p w14:paraId="2EE2EC08" w14:textId="77777777" w:rsidR="00D33999" w:rsidRPr="00D33999" w:rsidRDefault="00D33999" w:rsidP="002A22B3">
            <w:pPr>
              <w:spacing w:after="0" w:line="240" w:lineRule="auto"/>
              <w:jc w:val="center"/>
              <w:rPr>
                <w:rFonts w:ascii="Times New Roman" w:eastAsia="Times New Roman" w:hAnsi="Times New Roman" w:cs="Times New Roman"/>
                <w:color w:val="000000"/>
              </w:rPr>
            </w:pPr>
          </w:p>
        </w:tc>
        <w:tc>
          <w:tcPr>
            <w:tcW w:w="1280" w:type="dxa"/>
            <w:tcBorders>
              <w:top w:val="nil"/>
              <w:left w:val="nil"/>
              <w:bottom w:val="nil"/>
              <w:right w:val="nil"/>
            </w:tcBorders>
            <w:shd w:val="clear" w:color="auto" w:fill="auto"/>
            <w:vAlign w:val="center"/>
            <w:hideMark/>
          </w:tcPr>
          <w:p w14:paraId="5285C5E6" w14:textId="77777777" w:rsidR="00D33999" w:rsidRPr="00D33999" w:rsidRDefault="00D33999" w:rsidP="002A22B3">
            <w:pPr>
              <w:spacing w:after="0" w:line="240" w:lineRule="auto"/>
              <w:jc w:val="center"/>
              <w:rPr>
                <w:rFonts w:ascii="Times New Roman" w:eastAsia="Times New Roman" w:hAnsi="Times New Roman" w:cs="Times New Roman"/>
                <w:sz w:val="20"/>
                <w:szCs w:val="20"/>
              </w:rPr>
            </w:pPr>
          </w:p>
        </w:tc>
      </w:tr>
      <w:tr w:rsidR="00D33999" w:rsidRPr="00D33999" w14:paraId="2B719D3C" w14:textId="77777777" w:rsidTr="002A22B3">
        <w:trPr>
          <w:trHeight w:val="317"/>
        </w:trPr>
        <w:tc>
          <w:tcPr>
            <w:tcW w:w="4500" w:type="dxa"/>
            <w:tcBorders>
              <w:top w:val="nil"/>
              <w:left w:val="nil"/>
              <w:bottom w:val="nil"/>
              <w:right w:val="nil"/>
            </w:tcBorders>
            <w:shd w:val="clear" w:color="auto" w:fill="auto"/>
            <w:vAlign w:val="center"/>
            <w:hideMark/>
          </w:tcPr>
          <w:p w14:paraId="092175FF" w14:textId="225759F7" w:rsidR="00D33999" w:rsidRPr="00D33999" w:rsidRDefault="002A22B3" w:rsidP="002A22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33999" w:rsidRPr="00D33999">
              <w:rPr>
                <w:rFonts w:ascii="Times New Roman" w:eastAsia="Times New Roman" w:hAnsi="Times New Roman" w:cs="Times New Roman"/>
                <w:color w:val="000000"/>
              </w:rPr>
              <w:t>BMI &gt;30</w:t>
            </w:r>
          </w:p>
        </w:tc>
        <w:tc>
          <w:tcPr>
            <w:tcW w:w="1440" w:type="dxa"/>
            <w:tcBorders>
              <w:top w:val="nil"/>
              <w:left w:val="nil"/>
              <w:bottom w:val="nil"/>
              <w:right w:val="nil"/>
            </w:tcBorders>
            <w:shd w:val="clear" w:color="auto" w:fill="auto"/>
            <w:vAlign w:val="center"/>
            <w:hideMark/>
          </w:tcPr>
          <w:p w14:paraId="63B877B3"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-0.1559</w:t>
            </w:r>
          </w:p>
        </w:tc>
        <w:tc>
          <w:tcPr>
            <w:tcW w:w="1800" w:type="dxa"/>
            <w:tcBorders>
              <w:top w:val="nil"/>
              <w:left w:val="nil"/>
              <w:bottom w:val="nil"/>
              <w:right w:val="nil"/>
            </w:tcBorders>
            <w:shd w:val="clear" w:color="auto" w:fill="auto"/>
            <w:vAlign w:val="center"/>
            <w:hideMark/>
          </w:tcPr>
          <w:p w14:paraId="36D4F37B"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0.86 (0.76-0.97)</w:t>
            </w:r>
          </w:p>
        </w:tc>
        <w:tc>
          <w:tcPr>
            <w:tcW w:w="1280" w:type="dxa"/>
            <w:tcBorders>
              <w:top w:val="nil"/>
              <w:left w:val="nil"/>
              <w:bottom w:val="nil"/>
              <w:right w:val="nil"/>
            </w:tcBorders>
            <w:shd w:val="clear" w:color="auto" w:fill="auto"/>
            <w:vAlign w:val="center"/>
            <w:hideMark/>
          </w:tcPr>
          <w:p w14:paraId="228D8D47" w14:textId="3B6D7C3D"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0.01</w:t>
            </w:r>
          </w:p>
        </w:tc>
      </w:tr>
      <w:tr w:rsidR="00D33999" w:rsidRPr="00D33999" w14:paraId="7C7267B2" w14:textId="77777777" w:rsidTr="002A22B3">
        <w:trPr>
          <w:trHeight w:val="317"/>
        </w:trPr>
        <w:tc>
          <w:tcPr>
            <w:tcW w:w="4500" w:type="dxa"/>
            <w:tcBorders>
              <w:top w:val="nil"/>
              <w:left w:val="nil"/>
              <w:bottom w:val="nil"/>
              <w:right w:val="nil"/>
            </w:tcBorders>
            <w:shd w:val="clear" w:color="auto" w:fill="auto"/>
            <w:vAlign w:val="center"/>
            <w:hideMark/>
          </w:tcPr>
          <w:p w14:paraId="40A9C25D" w14:textId="77777777" w:rsidR="00D33999" w:rsidRPr="00D33999" w:rsidRDefault="00D33999" w:rsidP="002A22B3">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Hypertension</w:t>
            </w:r>
          </w:p>
        </w:tc>
        <w:tc>
          <w:tcPr>
            <w:tcW w:w="1440" w:type="dxa"/>
            <w:tcBorders>
              <w:top w:val="nil"/>
              <w:left w:val="nil"/>
              <w:bottom w:val="nil"/>
              <w:right w:val="nil"/>
            </w:tcBorders>
            <w:shd w:val="clear" w:color="auto" w:fill="auto"/>
            <w:vAlign w:val="center"/>
            <w:hideMark/>
          </w:tcPr>
          <w:p w14:paraId="4B925322"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0.181</w:t>
            </w:r>
          </w:p>
        </w:tc>
        <w:tc>
          <w:tcPr>
            <w:tcW w:w="1800" w:type="dxa"/>
            <w:tcBorders>
              <w:top w:val="nil"/>
              <w:left w:val="nil"/>
              <w:bottom w:val="nil"/>
              <w:right w:val="nil"/>
            </w:tcBorders>
            <w:shd w:val="clear" w:color="auto" w:fill="auto"/>
            <w:vAlign w:val="center"/>
            <w:hideMark/>
          </w:tcPr>
          <w:p w14:paraId="478C2807"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1.20 (1.03-1.39)</w:t>
            </w:r>
          </w:p>
        </w:tc>
        <w:tc>
          <w:tcPr>
            <w:tcW w:w="1280" w:type="dxa"/>
            <w:tcBorders>
              <w:top w:val="nil"/>
              <w:left w:val="nil"/>
              <w:bottom w:val="nil"/>
              <w:right w:val="nil"/>
            </w:tcBorders>
            <w:shd w:val="clear" w:color="auto" w:fill="auto"/>
            <w:vAlign w:val="center"/>
            <w:hideMark/>
          </w:tcPr>
          <w:p w14:paraId="66E864DD" w14:textId="4DB4AAA6"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0.0</w:t>
            </w:r>
            <w:r w:rsidR="00E439B9">
              <w:rPr>
                <w:rFonts w:ascii="Times New Roman" w:eastAsia="Times New Roman" w:hAnsi="Times New Roman" w:cs="Times New Roman"/>
                <w:color w:val="000000"/>
              </w:rPr>
              <w:t>2</w:t>
            </w:r>
          </w:p>
        </w:tc>
      </w:tr>
      <w:tr w:rsidR="00D33999" w:rsidRPr="00D33999" w14:paraId="7A6CBC9A" w14:textId="77777777" w:rsidTr="002A22B3">
        <w:trPr>
          <w:trHeight w:val="317"/>
        </w:trPr>
        <w:tc>
          <w:tcPr>
            <w:tcW w:w="4500" w:type="dxa"/>
            <w:tcBorders>
              <w:top w:val="nil"/>
              <w:left w:val="nil"/>
              <w:bottom w:val="nil"/>
              <w:right w:val="nil"/>
            </w:tcBorders>
            <w:shd w:val="clear" w:color="auto" w:fill="auto"/>
            <w:vAlign w:val="center"/>
            <w:hideMark/>
          </w:tcPr>
          <w:p w14:paraId="4C0109B4" w14:textId="77777777" w:rsidR="00D33999" w:rsidRPr="00D33999" w:rsidRDefault="00D33999" w:rsidP="002A22B3">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Heart failure</w:t>
            </w:r>
          </w:p>
        </w:tc>
        <w:tc>
          <w:tcPr>
            <w:tcW w:w="1440" w:type="dxa"/>
            <w:tcBorders>
              <w:top w:val="nil"/>
              <w:left w:val="nil"/>
              <w:bottom w:val="nil"/>
              <w:right w:val="nil"/>
            </w:tcBorders>
            <w:shd w:val="clear" w:color="auto" w:fill="auto"/>
            <w:vAlign w:val="center"/>
            <w:hideMark/>
          </w:tcPr>
          <w:p w14:paraId="5EDE29E9"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0.371</w:t>
            </w:r>
          </w:p>
        </w:tc>
        <w:tc>
          <w:tcPr>
            <w:tcW w:w="1800" w:type="dxa"/>
            <w:tcBorders>
              <w:top w:val="nil"/>
              <w:left w:val="nil"/>
              <w:bottom w:val="nil"/>
              <w:right w:val="nil"/>
            </w:tcBorders>
            <w:shd w:val="clear" w:color="auto" w:fill="auto"/>
            <w:vAlign w:val="center"/>
            <w:hideMark/>
          </w:tcPr>
          <w:p w14:paraId="0BFAC297"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1.45 (1.26-1.67)</w:t>
            </w:r>
          </w:p>
        </w:tc>
        <w:tc>
          <w:tcPr>
            <w:tcW w:w="1280" w:type="dxa"/>
            <w:tcBorders>
              <w:top w:val="nil"/>
              <w:left w:val="nil"/>
              <w:bottom w:val="nil"/>
              <w:right w:val="nil"/>
            </w:tcBorders>
            <w:shd w:val="clear" w:color="auto" w:fill="auto"/>
            <w:vAlign w:val="center"/>
            <w:hideMark/>
          </w:tcPr>
          <w:p w14:paraId="2E07C065" w14:textId="27039193"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&lt;0.001</w:t>
            </w:r>
          </w:p>
        </w:tc>
      </w:tr>
      <w:tr w:rsidR="00D33999" w:rsidRPr="00D33999" w14:paraId="06A2B1D7" w14:textId="77777777" w:rsidTr="002A22B3">
        <w:trPr>
          <w:trHeight w:val="317"/>
        </w:trPr>
        <w:tc>
          <w:tcPr>
            <w:tcW w:w="4500" w:type="dxa"/>
            <w:tcBorders>
              <w:top w:val="nil"/>
              <w:left w:val="nil"/>
              <w:bottom w:val="nil"/>
              <w:right w:val="nil"/>
            </w:tcBorders>
            <w:shd w:val="clear" w:color="auto" w:fill="auto"/>
            <w:vAlign w:val="center"/>
            <w:hideMark/>
          </w:tcPr>
          <w:p w14:paraId="388C5EF3" w14:textId="77777777" w:rsidR="00D33999" w:rsidRPr="00D33999" w:rsidRDefault="00D33999" w:rsidP="002A22B3">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Angiogram, CT scan with iodinated contrast</w:t>
            </w:r>
          </w:p>
        </w:tc>
        <w:tc>
          <w:tcPr>
            <w:tcW w:w="1440" w:type="dxa"/>
            <w:tcBorders>
              <w:top w:val="nil"/>
              <w:left w:val="nil"/>
              <w:bottom w:val="nil"/>
              <w:right w:val="nil"/>
            </w:tcBorders>
            <w:shd w:val="clear" w:color="auto" w:fill="auto"/>
            <w:vAlign w:val="center"/>
            <w:hideMark/>
          </w:tcPr>
          <w:p w14:paraId="7C23659E"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0.1733</w:t>
            </w:r>
          </w:p>
        </w:tc>
        <w:tc>
          <w:tcPr>
            <w:tcW w:w="1800" w:type="dxa"/>
            <w:tcBorders>
              <w:top w:val="nil"/>
              <w:left w:val="nil"/>
              <w:bottom w:val="nil"/>
              <w:right w:val="nil"/>
            </w:tcBorders>
            <w:shd w:val="clear" w:color="auto" w:fill="auto"/>
            <w:vAlign w:val="center"/>
            <w:hideMark/>
          </w:tcPr>
          <w:p w14:paraId="74FE5A54"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1.19 (1.04-1.35)</w:t>
            </w:r>
          </w:p>
        </w:tc>
        <w:tc>
          <w:tcPr>
            <w:tcW w:w="1280" w:type="dxa"/>
            <w:tcBorders>
              <w:top w:val="nil"/>
              <w:left w:val="nil"/>
              <w:bottom w:val="nil"/>
              <w:right w:val="nil"/>
            </w:tcBorders>
            <w:shd w:val="clear" w:color="auto" w:fill="auto"/>
            <w:vAlign w:val="center"/>
            <w:hideMark/>
          </w:tcPr>
          <w:p w14:paraId="5CDC3323" w14:textId="0FFC2A51"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0.00</w:t>
            </w:r>
            <w:r w:rsidR="00E439B9">
              <w:rPr>
                <w:rFonts w:ascii="Times New Roman" w:eastAsia="Times New Roman" w:hAnsi="Times New Roman" w:cs="Times New Roman"/>
                <w:color w:val="000000"/>
              </w:rPr>
              <w:t>9</w:t>
            </w:r>
          </w:p>
        </w:tc>
      </w:tr>
      <w:tr w:rsidR="00D33999" w:rsidRPr="00D33999" w14:paraId="7111B8A2" w14:textId="77777777" w:rsidTr="002A22B3">
        <w:trPr>
          <w:trHeight w:val="317"/>
        </w:trPr>
        <w:tc>
          <w:tcPr>
            <w:tcW w:w="4500" w:type="dxa"/>
            <w:tcBorders>
              <w:top w:val="nil"/>
              <w:left w:val="nil"/>
              <w:bottom w:val="single" w:sz="8" w:space="0" w:color="000000"/>
              <w:right w:val="nil"/>
            </w:tcBorders>
            <w:shd w:val="clear" w:color="auto" w:fill="auto"/>
            <w:vAlign w:val="center"/>
            <w:hideMark/>
          </w:tcPr>
          <w:p w14:paraId="2A8D3CB4" w14:textId="77777777" w:rsidR="00D33999" w:rsidRPr="00D33999" w:rsidRDefault="00D33999" w:rsidP="002A22B3">
            <w:pPr>
              <w:spacing w:after="0" w:line="240" w:lineRule="auto"/>
              <w:rPr>
                <w:rFonts w:ascii="Times New Roman" w:eastAsia="Times New Roman" w:hAnsi="Times New Roman" w:cs="Times New Roman"/>
                <w:color w:val="000000"/>
              </w:rPr>
            </w:pPr>
            <w:r w:rsidRPr="00D33999">
              <w:rPr>
                <w:rFonts w:ascii="Times New Roman" w:eastAsia="Times New Roman" w:hAnsi="Times New Roman" w:cs="Times New Roman"/>
                <w:color w:val="000000"/>
              </w:rPr>
              <w:t>Medication: Amiodarone</w:t>
            </w:r>
          </w:p>
        </w:tc>
        <w:tc>
          <w:tcPr>
            <w:tcW w:w="1440" w:type="dxa"/>
            <w:tcBorders>
              <w:top w:val="nil"/>
              <w:left w:val="nil"/>
              <w:bottom w:val="single" w:sz="8" w:space="0" w:color="000000"/>
              <w:right w:val="nil"/>
            </w:tcBorders>
            <w:shd w:val="clear" w:color="auto" w:fill="auto"/>
            <w:vAlign w:val="center"/>
            <w:hideMark/>
          </w:tcPr>
          <w:p w14:paraId="075E96B1"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0.4957</w:t>
            </w:r>
          </w:p>
        </w:tc>
        <w:tc>
          <w:tcPr>
            <w:tcW w:w="1800" w:type="dxa"/>
            <w:tcBorders>
              <w:top w:val="nil"/>
              <w:left w:val="nil"/>
              <w:bottom w:val="single" w:sz="8" w:space="0" w:color="000000"/>
              <w:right w:val="nil"/>
            </w:tcBorders>
            <w:shd w:val="clear" w:color="auto" w:fill="auto"/>
            <w:vAlign w:val="center"/>
            <w:hideMark/>
          </w:tcPr>
          <w:p w14:paraId="52C7BAD9" w14:textId="77777777"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1.64 (1.36-1.98)</w:t>
            </w:r>
          </w:p>
        </w:tc>
        <w:tc>
          <w:tcPr>
            <w:tcW w:w="1280" w:type="dxa"/>
            <w:tcBorders>
              <w:top w:val="nil"/>
              <w:left w:val="nil"/>
              <w:bottom w:val="single" w:sz="8" w:space="0" w:color="000000"/>
              <w:right w:val="nil"/>
            </w:tcBorders>
            <w:shd w:val="clear" w:color="auto" w:fill="auto"/>
            <w:vAlign w:val="center"/>
            <w:hideMark/>
          </w:tcPr>
          <w:p w14:paraId="5357F9A9" w14:textId="57F02770" w:rsidR="00D33999" w:rsidRPr="00D33999" w:rsidRDefault="00D33999" w:rsidP="002A22B3">
            <w:pPr>
              <w:spacing w:after="0" w:line="240" w:lineRule="auto"/>
              <w:jc w:val="center"/>
              <w:rPr>
                <w:rFonts w:ascii="Times New Roman" w:eastAsia="Times New Roman" w:hAnsi="Times New Roman" w:cs="Times New Roman"/>
                <w:color w:val="000000"/>
              </w:rPr>
            </w:pPr>
            <w:r w:rsidRPr="00D33999">
              <w:rPr>
                <w:rFonts w:ascii="Times New Roman" w:eastAsia="Times New Roman" w:hAnsi="Times New Roman" w:cs="Times New Roman"/>
                <w:color w:val="000000"/>
              </w:rPr>
              <w:t>&lt;0.001</w:t>
            </w:r>
          </w:p>
        </w:tc>
      </w:tr>
    </w:tbl>
    <w:p w14:paraId="11BDCAF0" w14:textId="3B291E71" w:rsidR="004C1A9C" w:rsidRDefault="004C1A9C">
      <w:pPr>
        <w:spacing w:line="480" w:lineRule="auto"/>
        <w:outlineLvl w:val="1"/>
        <w:rPr>
          <w:rFonts w:ascii="Times New Roman" w:eastAsia="Yu Gothic" w:hAnsi="Times New Roman" w:cs="Times New Roman"/>
          <w:color w:val="000000"/>
          <w:sz w:val="20"/>
          <w:szCs w:val="20"/>
          <w:lang w:eastAsia="ja-JP"/>
        </w:rPr>
      </w:pPr>
      <w:r w:rsidRPr="00EF0971">
        <w:rPr>
          <w:rFonts w:ascii="Times New Roman" w:eastAsia="Yu Gothic" w:hAnsi="Times New Roman" w:cs="Times New Roman"/>
          <w:color w:val="000000"/>
          <w:sz w:val="20"/>
          <w:szCs w:val="20"/>
          <w:lang w:eastAsia="ja-JP"/>
        </w:rPr>
        <w:t xml:space="preserve">Model parameter estimates before application of shrinkage factor of 0.9847. </w:t>
      </w:r>
      <w:r w:rsidRPr="00EF0971">
        <w:rPr>
          <w:rFonts w:ascii="Times New Roman" w:hAnsi="Times New Roman" w:cs="Times New Roman"/>
          <w:sz w:val="20"/>
          <w:szCs w:val="20"/>
        </w:rPr>
        <w:t xml:space="preserve">Final coefficients are multiplied by this shrinkage parameter. The estimated event (hypothyroidism) probability at time </w:t>
      </w:r>
      <w:r w:rsidRPr="00EF0971">
        <w:rPr>
          <w:rFonts w:ascii="Times New Roman" w:hAnsi="Times New Roman" w:cs="Times New Roman"/>
          <w:i/>
          <w:iCs/>
          <w:sz w:val="20"/>
          <w:szCs w:val="20"/>
        </w:rPr>
        <w:t>t</w:t>
      </w:r>
      <w:r w:rsidRPr="00EF0971">
        <w:rPr>
          <w:rFonts w:ascii="Times New Roman" w:hAnsi="Times New Roman" w:cs="Times New Roman"/>
          <w:sz w:val="20"/>
          <w:szCs w:val="20"/>
        </w:rPr>
        <w:t xml:space="preserve"> </w:t>
      </w:r>
      <w:r w:rsidRPr="00EF0971">
        <w:rPr>
          <w:rFonts w:ascii="Times New Roman" w:eastAsia="Yu Gothic" w:hAnsi="Times New Roman" w:cs="Times New Roman"/>
          <w:color w:val="000000"/>
          <w:sz w:val="20"/>
          <w:szCs w:val="20"/>
          <w:lang w:eastAsia="ja-JP"/>
        </w:rPr>
        <w:t>can be obtained as: 1-S</w:t>
      </w:r>
      <w:r w:rsidRPr="00EF0971">
        <w:rPr>
          <w:rFonts w:ascii="Times New Roman" w:eastAsia="Yu Gothic" w:hAnsi="Times New Roman" w:cs="Times New Roman"/>
          <w:color w:val="000000"/>
          <w:sz w:val="20"/>
          <w:szCs w:val="20"/>
          <w:vertAlign w:val="subscript"/>
          <w:lang w:eastAsia="ja-JP"/>
        </w:rPr>
        <w:t>0</w:t>
      </w:r>
      <w:r w:rsidRPr="00EF0971">
        <w:rPr>
          <w:rFonts w:ascii="Times New Roman" w:eastAsia="Yu Gothic" w:hAnsi="Times New Roman" w:cs="Times New Roman"/>
          <w:color w:val="000000"/>
          <w:sz w:val="20"/>
          <w:szCs w:val="20"/>
          <w:lang w:eastAsia="ja-JP"/>
        </w:rPr>
        <w:t>(</w:t>
      </w:r>
      <w:r w:rsidRPr="00EF0971">
        <w:rPr>
          <w:rFonts w:ascii="Times New Roman" w:eastAsia="Yu Gothic" w:hAnsi="Times New Roman" w:cs="Times New Roman"/>
          <w:i/>
          <w:iCs/>
          <w:color w:val="000000"/>
          <w:sz w:val="20"/>
          <w:szCs w:val="20"/>
          <w:lang w:eastAsia="ja-JP"/>
        </w:rPr>
        <w:t>t</w:t>
      </w:r>
      <w:r w:rsidRPr="00EF0971">
        <w:rPr>
          <w:rFonts w:ascii="Times New Roman" w:eastAsia="Yu Gothic" w:hAnsi="Times New Roman" w:cs="Times New Roman"/>
          <w:color w:val="000000"/>
          <w:sz w:val="20"/>
          <w:szCs w:val="20"/>
          <w:lang w:eastAsia="ja-JP"/>
        </w:rPr>
        <w:t>)</w:t>
      </w:r>
      <w:proofErr w:type="gramStart"/>
      <w:r w:rsidRPr="00EF0971">
        <w:rPr>
          <w:rFonts w:ascii="Times New Roman" w:eastAsia="Yu Gothic" w:hAnsi="Times New Roman" w:cs="Times New Roman"/>
          <w:color w:val="000000"/>
          <w:sz w:val="20"/>
          <w:szCs w:val="20"/>
          <w:vertAlign w:val="superscript"/>
          <w:lang w:eastAsia="ja-JP"/>
        </w:rPr>
        <w:t>exp(</w:t>
      </w:r>
      <w:proofErr w:type="gramEnd"/>
      <w:r w:rsidRPr="00EF0971">
        <w:rPr>
          <w:rFonts w:ascii="Times New Roman" w:eastAsia="Yu Gothic" w:hAnsi="Times New Roman" w:cs="Times New Roman"/>
          <w:color w:val="000000"/>
          <w:sz w:val="20"/>
          <w:szCs w:val="20"/>
          <w:vertAlign w:val="superscript"/>
          <w:lang w:eastAsia="ja-JP"/>
        </w:rPr>
        <w:t>PS*)</w:t>
      </w:r>
      <w:r w:rsidRPr="00EF0971">
        <w:rPr>
          <w:rFonts w:ascii="Times New Roman" w:eastAsia="Yu Gothic" w:hAnsi="Times New Roman" w:cs="Times New Roman"/>
          <w:color w:val="000000"/>
          <w:sz w:val="20"/>
          <w:szCs w:val="20"/>
          <w:lang w:eastAsia="ja-JP"/>
        </w:rPr>
        <w:t>, where PS*=</w:t>
      </w:r>
      <w:proofErr w:type="spellStart"/>
      <w:r w:rsidRPr="00EF0971">
        <w:rPr>
          <w:rFonts w:ascii="Times New Roman" w:eastAsia="Yu Gothic" w:hAnsi="Times New Roman" w:cs="Times New Roman"/>
          <w:color w:val="000000"/>
          <w:sz w:val="20"/>
          <w:szCs w:val="20"/>
          <w:lang w:eastAsia="ja-JP"/>
        </w:rPr>
        <w:t>γ×LP</w:t>
      </w:r>
      <w:proofErr w:type="spellEnd"/>
      <w:r w:rsidRPr="00EF0971">
        <w:rPr>
          <w:rFonts w:ascii="Times New Roman" w:eastAsia="Yu Gothic" w:hAnsi="Times New Roman" w:cs="Times New Roman"/>
          <w:color w:val="000000"/>
          <w:sz w:val="20"/>
          <w:szCs w:val="20"/>
          <w:lang w:eastAsia="ja-JP"/>
        </w:rPr>
        <w:t>, γ is the shrinkage factor</w:t>
      </w:r>
      <w:r w:rsidR="00981016" w:rsidRPr="00EF0971">
        <w:rPr>
          <w:rFonts w:ascii="Times New Roman" w:eastAsia="Yu Gothic" w:hAnsi="Times New Roman" w:cs="Times New Roman"/>
          <w:color w:val="000000"/>
          <w:sz w:val="20"/>
          <w:szCs w:val="20"/>
          <w:lang w:eastAsia="ja-JP"/>
        </w:rPr>
        <w:t>,</w:t>
      </w:r>
      <w:r w:rsidRPr="00EF0971">
        <w:rPr>
          <w:rFonts w:ascii="Times New Roman" w:eastAsia="Yu Gothic" w:hAnsi="Times New Roman" w:cs="Times New Roman"/>
          <w:color w:val="000000"/>
          <w:sz w:val="20"/>
          <w:szCs w:val="20"/>
          <w:lang w:eastAsia="ja-JP"/>
        </w:rPr>
        <w:t xml:space="preserve"> and LP is the linear predictor using the given parameter estimates. S</w:t>
      </w:r>
      <w:r w:rsidRPr="00EF0971">
        <w:rPr>
          <w:rFonts w:ascii="Times New Roman" w:eastAsia="Yu Gothic" w:hAnsi="Times New Roman" w:cs="Times New Roman"/>
          <w:color w:val="000000"/>
          <w:sz w:val="20"/>
          <w:szCs w:val="20"/>
          <w:vertAlign w:val="subscript"/>
          <w:lang w:eastAsia="ja-JP"/>
        </w:rPr>
        <w:t>0</w:t>
      </w:r>
      <w:r w:rsidRPr="00EF0971">
        <w:rPr>
          <w:rFonts w:ascii="Times New Roman" w:eastAsia="Yu Gothic" w:hAnsi="Times New Roman" w:cs="Times New Roman"/>
          <w:color w:val="000000"/>
          <w:sz w:val="20"/>
          <w:szCs w:val="20"/>
          <w:lang w:eastAsia="ja-JP"/>
        </w:rPr>
        <w:t>(</w:t>
      </w:r>
      <w:r w:rsidRPr="00EF0971">
        <w:rPr>
          <w:rFonts w:ascii="Times New Roman" w:eastAsia="Yu Gothic" w:hAnsi="Times New Roman" w:cs="Times New Roman"/>
          <w:i/>
          <w:iCs/>
          <w:color w:val="000000"/>
          <w:sz w:val="20"/>
          <w:szCs w:val="20"/>
          <w:lang w:eastAsia="ja-JP"/>
        </w:rPr>
        <w:t>t</w:t>
      </w:r>
      <w:r w:rsidRPr="00EF0971">
        <w:rPr>
          <w:rFonts w:ascii="Times New Roman" w:eastAsia="Yu Gothic" w:hAnsi="Times New Roman" w:cs="Times New Roman"/>
          <w:color w:val="000000"/>
          <w:sz w:val="20"/>
          <w:szCs w:val="20"/>
          <w:lang w:eastAsia="ja-JP"/>
        </w:rPr>
        <w:t xml:space="preserve">) at </w:t>
      </w:r>
      <w:r w:rsidRPr="00EF0971">
        <w:rPr>
          <w:rFonts w:ascii="Times New Roman" w:eastAsia="Yu Gothic" w:hAnsi="Times New Roman" w:cs="Times New Roman"/>
          <w:i/>
          <w:iCs/>
          <w:color w:val="000000"/>
          <w:sz w:val="20"/>
          <w:szCs w:val="20"/>
          <w:lang w:eastAsia="ja-JP"/>
        </w:rPr>
        <w:t>t</w:t>
      </w:r>
      <w:r w:rsidRPr="00EF0971">
        <w:rPr>
          <w:rFonts w:ascii="Times New Roman" w:eastAsia="Yu Gothic" w:hAnsi="Times New Roman" w:cs="Times New Roman"/>
          <w:color w:val="000000"/>
          <w:sz w:val="20"/>
          <w:szCs w:val="20"/>
          <w:lang w:eastAsia="ja-JP"/>
        </w:rPr>
        <w:t xml:space="preserve"> = 1, 2, 3, 4, and 5 year is 0.9689, 0.9507, 0.9355, 0.9259, and 0.9137, respectively.</w:t>
      </w:r>
    </w:p>
    <w:p w14:paraId="79F02800" w14:textId="443CC812" w:rsidR="004C1A9C" w:rsidRPr="005453C5" w:rsidRDefault="00422480" w:rsidP="004C1A9C">
      <w:pPr>
        <w:spacing w:after="0" w:line="480" w:lineRule="auto"/>
        <w:rPr>
          <w:rFonts w:ascii="Times New Roman" w:eastAsia="Yu Gothic" w:hAnsi="Times New Roman" w:cs="Times New Roman"/>
          <w:color w:val="000000"/>
          <w:sz w:val="24"/>
          <w:szCs w:val="24"/>
          <w:lang w:eastAsia="ja-JP"/>
        </w:rPr>
      </w:pPr>
      <w:r w:rsidRPr="00A54DA8">
        <w:rPr>
          <w:rFonts w:ascii="Times New Roman" w:hAnsi="Times New Roman" w:cs="Times New Roman"/>
          <w:bCs/>
          <w:i/>
          <w:iCs/>
          <w:sz w:val="20"/>
          <w:szCs w:val="20"/>
        </w:rPr>
        <w:t>Abbrev.:</w:t>
      </w:r>
      <w:r>
        <w:rPr>
          <w:rFonts w:ascii="Times New Roman" w:hAnsi="Times New Roman" w:cs="Times New Roman"/>
          <w:bCs/>
          <w:i/>
          <w:iCs/>
          <w:sz w:val="20"/>
          <w:szCs w:val="20"/>
        </w:rPr>
        <w:t xml:space="preserve"> BMI, body mass index; CT, computed tomography.</w:t>
      </w:r>
    </w:p>
    <w:p w14:paraId="08A79A97" w14:textId="77777777" w:rsidR="00421334" w:rsidRDefault="00421334" w:rsidP="00376C5F">
      <w:pPr>
        <w:spacing w:line="480" w:lineRule="auto"/>
        <w:rPr>
          <w:rFonts w:ascii="Times New Roman" w:hAnsi="Times New Roman" w:cs="Times New Roman"/>
          <w:b/>
          <w:sz w:val="24"/>
          <w:szCs w:val="24"/>
        </w:rPr>
      </w:pPr>
    </w:p>
    <w:p w14:paraId="38B44C03" w14:textId="77777777" w:rsidR="00B578A5" w:rsidRDefault="00B578A5">
      <w:pPr>
        <w:spacing w:after="0" w:line="240" w:lineRule="auto"/>
        <w:rPr>
          <w:rFonts w:ascii="Times New Roman" w:hAnsi="Times New Roman" w:cs="Times New Roman"/>
          <w:b/>
          <w:sz w:val="24"/>
          <w:szCs w:val="24"/>
        </w:rPr>
        <w:sectPr w:rsidR="00B578A5" w:rsidSect="00E142D3">
          <w:headerReference w:type="default" r:id="rId11"/>
          <w:footerReference w:type="even" r:id="rId12"/>
          <w:footerReference w:type="default" r:id="rId13"/>
          <w:footerReference w:type="first" r:id="rId14"/>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b/>
          <w:sz w:val="24"/>
          <w:szCs w:val="24"/>
        </w:rPr>
        <w:br w:type="page"/>
      </w:r>
    </w:p>
    <w:p w14:paraId="69A989FE" w14:textId="2B8670A1" w:rsidR="00376C5F" w:rsidRPr="005453C5" w:rsidRDefault="00CA4CC5" w:rsidP="00376C5F">
      <w:pPr>
        <w:spacing w:line="480" w:lineRule="auto"/>
        <w:rPr>
          <w:rFonts w:ascii="Times New Roman" w:eastAsiaTheme="minorHAnsi" w:hAnsi="Times New Roman" w:cs="Times New Roman"/>
          <w:sz w:val="24"/>
          <w:szCs w:val="24"/>
        </w:rPr>
      </w:pPr>
      <w:r w:rsidRPr="005453C5">
        <w:rPr>
          <w:rFonts w:ascii="Times New Roman" w:hAnsi="Times New Roman" w:cs="Times New Roman"/>
          <w:b/>
          <w:bCs/>
          <w:sz w:val="24"/>
          <w:szCs w:val="24"/>
        </w:rPr>
        <w:lastRenderedPageBreak/>
        <w:t>Table 3.</w:t>
      </w:r>
      <w:r w:rsidRPr="005453C5">
        <w:rPr>
          <w:rFonts w:ascii="Times New Roman" w:hAnsi="Times New Roman" w:cs="Times New Roman"/>
          <w:sz w:val="24"/>
          <w:szCs w:val="24"/>
        </w:rPr>
        <w:t xml:space="preserve"> Group-based goodness-of-fit test results for hypothyroidism for (A) all patients and (B) patients with</w:t>
      </w:r>
      <w:r w:rsidR="00422480">
        <w:rPr>
          <w:rFonts w:ascii="Times New Roman" w:hAnsi="Times New Roman" w:cs="Times New Roman"/>
          <w:sz w:val="24"/>
          <w:szCs w:val="24"/>
        </w:rPr>
        <w:t xml:space="preserve"> estimated glomerular filtrate rate</w:t>
      </w:r>
      <w:r w:rsidRPr="005453C5">
        <w:rPr>
          <w:rFonts w:ascii="Times New Roman" w:hAnsi="Times New Roman" w:cs="Times New Roman"/>
          <w:sz w:val="24"/>
          <w:szCs w:val="24"/>
        </w:rPr>
        <w:t xml:space="preserve"> </w:t>
      </w:r>
      <w:r w:rsidR="00422480">
        <w:rPr>
          <w:rFonts w:ascii="Times New Roman" w:hAnsi="Times New Roman" w:cs="Times New Roman"/>
          <w:sz w:val="24"/>
          <w:szCs w:val="24"/>
        </w:rPr>
        <w:t>(</w:t>
      </w:r>
      <w:r w:rsidRPr="005453C5">
        <w:rPr>
          <w:rFonts w:ascii="Times New Roman" w:eastAsiaTheme="minorHAnsi" w:hAnsi="Times New Roman" w:cs="Times New Roman"/>
          <w:sz w:val="24"/>
          <w:szCs w:val="24"/>
        </w:rPr>
        <w:t>eGFR</w:t>
      </w:r>
      <w:r w:rsidR="00422480">
        <w:rPr>
          <w:rFonts w:ascii="Times New Roman" w:eastAsiaTheme="minorHAnsi" w:hAnsi="Times New Roman" w:cs="Times New Roman"/>
          <w:sz w:val="24"/>
          <w:szCs w:val="24"/>
        </w:rPr>
        <w:t>)</w:t>
      </w:r>
      <w:r w:rsidRPr="005453C5">
        <w:rPr>
          <w:rFonts w:ascii="Times New Roman" w:eastAsiaTheme="minorHAnsi" w:hAnsi="Times New Roman" w:cs="Times New Roman"/>
          <w:sz w:val="24"/>
          <w:szCs w:val="24"/>
        </w:rPr>
        <w:t xml:space="preserve"> &lt;15 ml/min/1.73m</w:t>
      </w:r>
      <w:r w:rsidRPr="005453C5">
        <w:rPr>
          <w:rFonts w:ascii="Times New Roman" w:eastAsiaTheme="minorHAnsi" w:hAnsi="Times New Roman" w:cs="Times New Roman"/>
          <w:sz w:val="24"/>
          <w:szCs w:val="24"/>
          <w:vertAlign w:val="superscript"/>
        </w:rPr>
        <w:t>2</w:t>
      </w:r>
      <w:r w:rsidRPr="005453C5">
        <w:rPr>
          <w:rFonts w:ascii="Times New Roman" w:eastAsiaTheme="minorHAnsi" w:hAnsi="Times New Roman" w:cs="Times New Roman"/>
          <w:sz w:val="24"/>
          <w:szCs w:val="24"/>
        </w:rPr>
        <w:t>.</w:t>
      </w:r>
    </w:p>
    <w:tbl>
      <w:tblPr>
        <w:tblStyle w:val="ListTable1Light"/>
        <w:tblW w:w="14394" w:type="dxa"/>
        <w:tblLook w:val="0600" w:firstRow="0" w:lastRow="0" w:firstColumn="0" w:lastColumn="0" w:noHBand="1" w:noVBand="1"/>
      </w:tblPr>
      <w:tblGrid>
        <w:gridCol w:w="876"/>
        <w:gridCol w:w="1850"/>
        <w:gridCol w:w="857"/>
        <w:gridCol w:w="1121"/>
        <w:gridCol w:w="1092"/>
        <w:gridCol w:w="928"/>
        <w:gridCol w:w="907"/>
        <w:gridCol w:w="1860"/>
        <w:gridCol w:w="853"/>
        <w:gridCol w:w="1121"/>
        <w:gridCol w:w="1094"/>
        <w:gridCol w:w="928"/>
        <w:gridCol w:w="907"/>
      </w:tblGrid>
      <w:tr w:rsidR="00C94F56" w:rsidRPr="002B3275" w14:paraId="1E10FB80" w14:textId="77777777" w:rsidTr="00C94F56">
        <w:trPr>
          <w:trHeight w:val="360"/>
        </w:trPr>
        <w:tc>
          <w:tcPr>
            <w:tcW w:w="876" w:type="dxa"/>
            <w:vMerge w:val="restart"/>
            <w:tcBorders>
              <w:top w:val="single" w:sz="4" w:space="0" w:color="auto"/>
            </w:tcBorders>
            <w:vAlign w:val="center"/>
          </w:tcPr>
          <w:p w14:paraId="17045F79" w14:textId="326545D4" w:rsidR="00C94F56" w:rsidRPr="009C7E40" w:rsidRDefault="00C94F56" w:rsidP="00C94F56">
            <w:pPr>
              <w:spacing w:after="0" w:line="240" w:lineRule="auto"/>
              <w:jc w:val="center"/>
              <w:rPr>
                <w:rFonts w:ascii="Times New Roman" w:eastAsia="Times New Roman" w:hAnsi="Times New Roman" w:cs="Times New Roman"/>
                <w:b/>
                <w:bCs/>
                <w:color w:val="000000"/>
              </w:rPr>
            </w:pPr>
            <w:r w:rsidRPr="002B3275">
              <w:rPr>
                <w:rFonts w:ascii="Times New Roman" w:eastAsia="Times New Roman" w:hAnsi="Times New Roman" w:cs="Times New Roman"/>
                <w:b/>
                <w:bCs/>
                <w:color w:val="000000"/>
              </w:rPr>
              <w:t>Deciles</w:t>
            </w:r>
          </w:p>
        </w:tc>
        <w:tc>
          <w:tcPr>
            <w:tcW w:w="6755" w:type="dxa"/>
            <w:gridSpan w:val="6"/>
            <w:tcBorders>
              <w:top w:val="single" w:sz="4" w:space="0" w:color="auto"/>
              <w:bottom w:val="single" w:sz="4" w:space="0" w:color="auto"/>
            </w:tcBorders>
            <w:vAlign w:val="center"/>
          </w:tcPr>
          <w:p w14:paraId="6465EE55" w14:textId="427C0620" w:rsidR="00C94F56" w:rsidRPr="00EF0971" w:rsidRDefault="00C94F56" w:rsidP="00EF0971">
            <w:pPr>
              <w:pStyle w:val="ListParagraph"/>
              <w:numPr>
                <w:ilvl w:val="0"/>
                <w:numId w:val="3"/>
              </w:num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All patients</w:t>
            </w:r>
          </w:p>
        </w:tc>
        <w:tc>
          <w:tcPr>
            <w:tcW w:w="6763" w:type="dxa"/>
            <w:gridSpan w:val="6"/>
            <w:tcBorders>
              <w:top w:val="single" w:sz="4" w:space="0" w:color="auto"/>
              <w:bottom w:val="single" w:sz="4" w:space="0" w:color="auto"/>
            </w:tcBorders>
            <w:vAlign w:val="center"/>
          </w:tcPr>
          <w:p w14:paraId="7689C329" w14:textId="5F9B9173" w:rsidR="00C94F56" w:rsidRPr="00EF0971" w:rsidRDefault="00C94F56" w:rsidP="00EF0971">
            <w:pPr>
              <w:pStyle w:val="ListParagraph"/>
              <w:numPr>
                <w:ilvl w:val="0"/>
                <w:numId w:val="3"/>
              </w:num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Patients with eGFR &lt;15 ml/min/1.73m</w:t>
            </w:r>
            <w:r w:rsidRPr="00EF0971">
              <w:rPr>
                <w:rFonts w:ascii="Times New Roman" w:eastAsia="Times New Roman" w:hAnsi="Times New Roman" w:cs="Times New Roman"/>
                <w:b/>
                <w:bCs/>
                <w:color w:val="000000"/>
                <w:vertAlign w:val="superscript"/>
              </w:rPr>
              <w:t>2</w:t>
            </w:r>
          </w:p>
        </w:tc>
      </w:tr>
      <w:tr w:rsidR="00C94F56" w:rsidRPr="002B3275" w14:paraId="04BEB906" w14:textId="77777777" w:rsidTr="00C94F56">
        <w:trPr>
          <w:trHeight w:val="720"/>
        </w:trPr>
        <w:tc>
          <w:tcPr>
            <w:tcW w:w="876" w:type="dxa"/>
            <w:vMerge/>
            <w:tcBorders>
              <w:bottom w:val="single" w:sz="4" w:space="0" w:color="auto"/>
            </w:tcBorders>
            <w:vAlign w:val="center"/>
            <w:hideMark/>
          </w:tcPr>
          <w:p w14:paraId="39F5700E" w14:textId="693BB395" w:rsidR="00C94F56" w:rsidRPr="002B3275" w:rsidRDefault="00C94F56" w:rsidP="00C94F56">
            <w:pPr>
              <w:spacing w:after="0" w:line="240" w:lineRule="auto"/>
              <w:jc w:val="center"/>
              <w:rPr>
                <w:rFonts w:ascii="Times New Roman" w:eastAsia="Times New Roman" w:hAnsi="Times New Roman" w:cs="Times New Roman"/>
                <w:b/>
                <w:bCs/>
                <w:color w:val="000000"/>
              </w:rPr>
            </w:pPr>
          </w:p>
        </w:tc>
        <w:tc>
          <w:tcPr>
            <w:tcW w:w="1850" w:type="dxa"/>
            <w:tcBorders>
              <w:top w:val="single" w:sz="4" w:space="0" w:color="auto"/>
              <w:bottom w:val="single" w:sz="4" w:space="0" w:color="auto"/>
            </w:tcBorders>
            <w:vAlign w:val="center"/>
            <w:hideMark/>
          </w:tcPr>
          <w:p w14:paraId="17D88BB3" w14:textId="77777777" w:rsidR="00C94F56" w:rsidRPr="002B3275" w:rsidRDefault="00C94F56" w:rsidP="00C94F56">
            <w:pPr>
              <w:spacing w:after="0" w:line="240" w:lineRule="auto"/>
              <w:jc w:val="center"/>
              <w:rPr>
                <w:rFonts w:ascii="Times New Roman" w:eastAsia="Times New Roman" w:hAnsi="Times New Roman" w:cs="Times New Roman"/>
                <w:b/>
                <w:bCs/>
                <w:color w:val="000000"/>
              </w:rPr>
            </w:pPr>
            <w:r w:rsidRPr="002B3275">
              <w:rPr>
                <w:rFonts w:ascii="Times New Roman" w:eastAsia="Times New Roman" w:hAnsi="Times New Roman" w:cs="Times New Roman"/>
                <w:b/>
                <w:bCs/>
                <w:color w:val="000000"/>
              </w:rPr>
              <w:t>Risk score</w:t>
            </w:r>
          </w:p>
        </w:tc>
        <w:tc>
          <w:tcPr>
            <w:tcW w:w="857" w:type="dxa"/>
            <w:tcBorders>
              <w:top w:val="single" w:sz="4" w:space="0" w:color="auto"/>
              <w:bottom w:val="single" w:sz="4" w:space="0" w:color="auto"/>
            </w:tcBorders>
            <w:vAlign w:val="center"/>
            <w:hideMark/>
          </w:tcPr>
          <w:p w14:paraId="697417DC" w14:textId="77777777" w:rsidR="00C94F56" w:rsidRPr="002B3275" w:rsidRDefault="00C94F56" w:rsidP="00C94F56">
            <w:pPr>
              <w:spacing w:after="0" w:line="240" w:lineRule="auto"/>
              <w:jc w:val="center"/>
              <w:rPr>
                <w:rFonts w:ascii="Times New Roman" w:eastAsia="Times New Roman" w:hAnsi="Times New Roman" w:cs="Times New Roman"/>
                <w:b/>
                <w:bCs/>
                <w:color w:val="000000"/>
              </w:rPr>
            </w:pPr>
            <w:r w:rsidRPr="002B3275">
              <w:rPr>
                <w:rFonts w:ascii="Times New Roman" w:eastAsia="Times New Roman" w:hAnsi="Times New Roman" w:cs="Times New Roman"/>
                <w:b/>
                <w:bCs/>
                <w:color w:val="000000"/>
              </w:rPr>
              <w:t>N</w:t>
            </w:r>
          </w:p>
        </w:tc>
        <w:tc>
          <w:tcPr>
            <w:tcW w:w="1121" w:type="dxa"/>
            <w:tcBorders>
              <w:top w:val="single" w:sz="4" w:space="0" w:color="auto"/>
              <w:bottom w:val="single" w:sz="4" w:space="0" w:color="auto"/>
            </w:tcBorders>
            <w:vAlign w:val="center"/>
            <w:hideMark/>
          </w:tcPr>
          <w:p w14:paraId="25C437DA" w14:textId="77777777" w:rsidR="00C94F56" w:rsidRPr="002B3275" w:rsidRDefault="00C94F56" w:rsidP="00C94F56">
            <w:pPr>
              <w:spacing w:after="0" w:line="240" w:lineRule="auto"/>
              <w:jc w:val="center"/>
              <w:rPr>
                <w:rFonts w:ascii="Times New Roman" w:eastAsia="Times New Roman" w:hAnsi="Times New Roman" w:cs="Times New Roman"/>
                <w:b/>
                <w:bCs/>
                <w:color w:val="000000"/>
              </w:rPr>
            </w:pPr>
            <w:r w:rsidRPr="002B3275">
              <w:rPr>
                <w:rFonts w:ascii="Times New Roman" w:eastAsia="Times New Roman" w:hAnsi="Times New Roman" w:cs="Times New Roman"/>
                <w:b/>
                <w:bCs/>
                <w:color w:val="000000"/>
              </w:rPr>
              <w:t>Observed (O)</w:t>
            </w:r>
          </w:p>
        </w:tc>
        <w:tc>
          <w:tcPr>
            <w:tcW w:w="1092" w:type="dxa"/>
            <w:tcBorders>
              <w:top w:val="single" w:sz="4" w:space="0" w:color="auto"/>
              <w:bottom w:val="single" w:sz="4" w:space="0" w:color="auto"/>
            </w:tcBorders>
            <w:vAlign w:val="center"/>
            <w:hideMark/>
          </w:tcPr>
          <w:p w14:paraId="739F735E" w14:textId="6E27D51F" w:rsidR="00C94F56" w:rsidRPr="002B3275" w:rsidRDefault="00C94F56" w:rsidP="00C94F56">
            <w:pPr>
              <w:spacing w:after="0" w:line="240" w:lineRule="auto"/>
              <w:jc w:val="center"/>
              <w:rPr>
                <w:rFonts w:ascii="Times New Roman" w:eastAsia="Times New Roman" w:hAnsi="Times New Roman" w:cs="Times New Roman"/>
                <w:b/>
                <w:bCs/>
                <w:color w:val="000000"/>
              </w:rPr>
            </w:pPr>
            <w:r w:rsidRPr="002B3275">
              <w:rPr>
                <w:rFonts w:ascii="Times New Roman" w:eastAsia="Times New Roman" w:hAnsi="Times New Roman" w:cs="Times New Roman"/>
                <w:b/>
                <w:bCs/>
                <w:color w:val="000000"/>
              </w:rPr>
              <w:t>Expected (E)</w:t>
            </w:r>
          </w:p>
        </w:tc>
        <w:tc>
          <w:tcPr>
            <w:tcW w:w="928" w:type="dxa"/>
            <w:tcBorders>
              <w:top w:val="single" w:sz="4" w:space="0" w:color="auto"/>
              <w:bottom w:val="single" w:sz="4" w:space="0" w:color="auto"/>
            </w:tcBorders>
            <w:vAlign w:val="center"/>
            <w:hideMark/>
          </w:tcPr>
          <w:p w14:paraId="4719E0CC" w14:textId="77777777" w:rsidR="00C94F56" w:rsidRPr="002B3275" w:rsidRDefault="00C94F56" w:rsidP="00C94F56">
            <w:pPr>
              <w:spacing w:after="0" w:line="240" w:lineRule="auto"/>
              <w:jc w:val="center"/>
              <w:rPr>
                <w:rFonts w:ascii="Times New Roman" w:eastAsia="Times New Roman" w:hAnsi="Times New Roman" w:cs="Times New Roman"/>
                <w:b/>
                <w:bCs/>
                <w:color w:val="000000"/>
              </w:rPr>
            </w:pPr>
            <w:r w:rsidRPr="002B3275">
              <w:rPr>
                <w:rFonts w:ascii="Times New Roman" w:eastAsia="Times New Roman" w:hAnsi="Times New Roman" w:cs="Times New Roman"/>
                <w:b/>
                <w:bCs/>
                <w:color w:val="000000"/>
              </w:rPr>
              <w:t>O/E</w:t>
            </w:r>
          </w:p>
        </w:tc>
        <w:tc>
          <w:tcPr>
            <w:tcW w:w="907" w:type="dxa"/>
            <w:tcBorders>
              <w:top w:val="single" w:sz="4" w:space="0" w:color="auto"/>
              <w:bottom w:val="single" w:sz="4" w:space="0" w:color="auto"/>
            </w:tcBorders>
            <w:vAlign w:val="center"/>
            <w:hideMark/>
          </w:tcPr>
          <w:p w14:paraId="46D1D17E" w14:textId="77777777" w:rsidR="00C94F56" w:rsidRPr="00EF0971" w:rsidRDefault="00C94F56" w:rsidP="00C94F56">
            <w:pPr>
              <w:spacing w:after="0" w:line="240" w:lineRule="auto"/>
              <w:jc w:val="center"/>
              <w:rPr>
                <w:rFonts w:ascii="Times New Roman" w:eastAsia="Times New Roman" w:hAnsi="Times New Roman" w:cs="Times New Roman"/>
                <w:b/>
                <w:bCs/>
                <w:i/>
                <w:iCs/>
                <w:color w:val="000000"/>
              </w:rPr>
            </w:pPr>
            <w:r w:rsidRPr="00EF0971">
              <w:rPr>
                <w:rFonts w:ascii="Times New Roman" w:eastAsia="Times New Roman" w:hAnsi="Times New Roman" w:cs="Times New Roman"/>
                <w:b/>
                <w:bCs/>
                <w:i/>
                <w:iCs/>
                <w:color w:val="000000"/>
              </w:rPr>
              <w:t>P</w:t>
            </w:r>
          </w:p>
        </w:tc>
        <w:tc>
          <w:tcPr>
            <w:tcW w:w="1860" w:type="dxa"/>
            <w:tcBorders>
              <w:top w:val="single" w:sz="4" w:space="0" w:color="auto"/>
              <w:bottom w:val="single" w:sz="4" w:space="0" w:color="auto"/>
            </w:tcBorders>
            <w:vAlign w:val="center"/>
            <w:hideMark/>
          </w:tcPr>
          <w:p w14:paraId="7A5EB160" w14:textId="77777777" w:rsidR="00C94F56" w:rsidRPr="002B3275" w:rsidRDefault="00C94F56" w:rsidP="00C94F56">
            <w:pPr>
              <w:spacing w:after="0" w:line="240" w:lineRule="auto"/>
              <w:jc w:val="center"/>
              <w:rPr>
                <w:rFonts w:ascii="Times New Roman" w:eastAsia="Times New Roman" w:hAnsi="Times New Roman" w:cs="Times New Roman"/>
                <w:b/>
                <w:bCs/>
                <w:color w:val="000000"/>
              </w:rPr>
            </w:pPr>
            <w:r w:rsidRPr="002B3275">
              <w:rPr>
                <w:rFonts w:ascii="Times New Roman" w:eastAsia="Times New Roman" w:hAnsi="Times New Roman" w:cs="Times New Roman"/>
                <w:b/>
                <w:bCs/>
                <w:color w:val="000000"/>
              </w:rPr>
              <w:t>Risk score</w:t>
            </w:r>
          </w:p>
        </w:tc>
        <w:tc>
          <w:tcPr>
            <w:tcW w:w="853" w:type="dxa"/>
            <w:tcBorders>
              <w:top w:val="single" w:sz="4" w:space="0" w:color="auto"/>
              <w:bottom w:val="single" w:sz="4" w:space="0" w:color="auto"/>
            </w:tcBorders>
            <w:vAlign w:val="center"/>
            <w:hideMark/>
          </w:tcPr>
          <w:p w14:paraId="1DC7B194" w14:textId="77777777" w:rsidR="00C94F56" w:rsidRPr="002B3275" w:rsidRDefault="00C94F56" w:rsidP="00C94F56">
            <w:pPr>
              <w:spacing w:after="0" w:line="240" w:lineRule="auto"/>
              <w:jc w:val="center"/>
              <w:rPr>
                <w:rFonts w:ascii="Times New Roman" w:eastAsia="Times New Roman" w:hAnsi="Times New Roman" w:cs="Times New Roman"/>
                <w:b/>
                <w:bCs/>
                <w:color w:val="000000"/>
              </w:rPr>
            </w:pPr>
            <w:r w:rsidRPr="002B3275">
              <w:rPr>
                <w:rFonts w:ascii="Times New Roman" w:eastAsia="Times New Roman" w:hAnsi="Times New Roman" w:cs="Times New Roman"/>
                <w:b/>
                <w:bCs/>
                <w:color w:val="000000"/>
              </w:rPr>
              <w:t>N</w:t>
            </w:r>
          </w:p>
        </w:tc>
        <w:tc>
          <w:tcPr>
            <w:tcW w:w="1121" w:type="dxa"/>
            <w:tcBorders>
              <w:top w:val="single" w:sz="4" w:space="0" w:color="auto"/>
              <w:bottom w:val="single" w:sz="4" w:space="0" w:color="auto"/>
            </w:tcBorders>
            <w:vAlign w:val="center"/>
            <w:hideMark/>
          </w:tcPr>
          <w:p w14:paraId="10F43E6E" w14:textId="77777777" w:rsidR="00C94F56" w:rsidRPr="002B3275" w:rsidRDefault="00C94F56" w:rsidP="00C94F56">
            <w:pPr>
              <w:spacing w:after="0" w:line="240" w:lineRule="auto"/>
              <w:jc w:val="center"/>
              <w:rPr>
                <w:rFonts w:ascii="Times New Roman" w:eastAsia="Times New Roman" w:hAnsi="Times New Roman" w:cs="Times New Roman"/>
                <w:b/>
                <w:bCs/>
                <w:color w:val="000000"/>
              </w:rPr>
            </w:pPr>
            <w:r w:rsidRPr="002B3275">
              <w:rPr>
                <w:rFonts w:ascii="Times New Roman" w:eastAsia="Times New Roman" w:hAnsi="Times New Roman" w:cs="Times New Roman"/>
                <w:b/>
                <w:bCs/>
                <w:color w:val="000000"/>
              </w:rPr>
              <w:t>Observed (O)</w:t>
            </w:r>
          </w:p>
        </w:tc>
        <w:tc>
          <w:tcPr>
            <w:tcW w:w="1094" w:type="dxa"/>
            <w:tcBorders>
              <w:top w:val="single" w:sz="4" w:space="0" w:color="auto"/>
              <w:bottom w:val="single" w:sz="4" w:space="0" w:color="auto"/>
            </w:tcBorders>
            <w:vAlign w:val="center"/>
            <w:hideMark/>
          </w:tcPr>
          <w:p w14:paraId="050BB644" w14:textId="0927F921" w:rsidR="00C94F56" w:rsidRPr="002B3275" w:rsidRDefault="00C94F56" w:rsidP="00C94F56">
            <w:pPr>
              <w:spacing w:after="0" w:line="240" w:lineRule="auto"/>
              <w:jc w:val="center"/>
              <w:rPr>
                <w:rFonts w:ascii="Times New Roman" w:eastAsia="Times New Roman" w:hAnsi="Times New Roman" w:cs="Times New Roman"/>
                <w:b/>
                <w:bCs/>
                <w:color w:val="000000"/>
              </w:rPr>
            </w:pPr>
            <w:r w:rsidRPr="002B3275">
              <w:rPr>
                <w:rFonts w:ascii="Times New Roman" w:eastAsia="Times New Roman" w:hAnsi="Times New Roman" w:cs="Times New Roman"/>
                <w:b/>
                <w:bCs/>
                <w:color w:val="000000"/>
              </w:rPr>
              <w:t>Expected (E)</w:t>
            </w:r>
          </w:p>
        </w:tc>
        <w:tc>
          <w:tcPr>
            <w:tcW w:w="928" w:type="dxa"/>
            <w:tcBorders>
              <w:top w:val="single" w:sz="4" w:space="0" w:color="auto"/>
              <w:bottom w:val="single" w:sz="4" w:space="0" w:color="auto"/>
            </w:tcBorders>
            <w:vAlign w:val="center"/>
            <w:hideMark/>
          </w:tcPr>
          <w:p w14:paraId="2D5BF9F0" w14:textId="77777777" w:rsidR="00C94F56" w:rsidRPr="002B3275" w:rsidRDefault="00C94F56" w:rsidP="00C94F56">
            <w:pPr>
              <w:spacing w:after="0" w:line="240" w:lineRule="auto"/>
              <w:jc w:val="center"/>
              <w:rPr>
                <w:rFonts w:ascii="Times New Roman" w:eastAsia="Times New Roman" w:hAnsi="Times New Roman" w:cs="Times New Roman"/>
                <w:b/>
                <w:bCs/>
                <w:color w:val="000000"/>
              </w:rPr>
            </w:pPr>
            <w:r w:rsidRPr="002B3275">
              <w:rPr>
                <w:rFonts w:ascii="Times New Roman" w:eastAsia="Times New Roman" w:hAnsi="Times New Roman" w:cs="Times New Roman"/>
                <w:b/>
                <w:bCs/>
                <w:color w:val="000000"/>
              </w:rPr>
              <w:t>O/E</w:t>
            </w:r>
          </w:p>
        </w:tc>
        <w:tc>
          <w:tcPr>
            <w:tcW w:w="907" w:type="dxa"/>
            <w:tcBorders>
              <w:top w:val="single" w:sz="4" w:space="0" w:color="auto"/>
              <w:bottom w:val="single" w:sz="4" w:space="0" w:color="auto"/>
            </w:tcBorders>
            <w:vAlign w:val="center"/>
            <w:hideMark/>
          </w:tcPr>
          <w:p w14:paraId="3C903E9C" w14:textId="77777777" w:rsidR="00C94F56" w:rsidRPr="00EF0971" w:rsidRDefault="00C94F56" w:rsidP="00C94F56">
            <w:pPr>
              <w:spacing w:after="0" w:line="240" w:lineRule="auto"/>
              <w:jc w:val="center"/>
              <w:rPr>
                <w:rFonts w:ascii="Times New Roman" w:eastAsia="Times New Roman" w:hAnsi="Times New Roman" w:cs="Times New Roman"/>
                <w:b/>
                <w:bCs/>
                <w:i/>
                <w:iCs/>
                <w:color w:val="000000"/>
              </w:rPr>
            </w:pPr>
            <w:r w:rsidRPr="00EF0971">
              <w:rPr>
                <w:rFonts w:ascii="Times New Roman" w:eastAsia="Times New Roman" w:hAnsi="Times New Roman" w:cs="Times New Roman"/>
                <w:b/>
                <w:bCs/>
                <w:i/>
                <w:iCs/>
                <w:color w:val="000000"/>
              </w:rPr>
              <w:t>P</w:t>
            </w:r>
          </w:p>
        </w:tc>
      </w:tr>
      <w:tr w:rsidR="00C94F56" w:rsidRPr="002B3275" w14:paraId="219CD1F1" w14:textId="77777777" w:rsidTr="00C94F56">
        <w:trPr>
          <w:trHeight w:val="360"/>
        </w:trPr>
        <w:tc>
          <w:tcPr>
            <w:tcW w:w="876" w:type="dxa"/>
            <w:tcBorders>
              <w:top w:val="single" w:sz="4" w:space="0" w:color="auto"/>
            </w:tcBorders>
            <w:vAlign w:val="center"/>
            <w:hideMark/>
          </w:tcPr>
          <w:p w14:paraId="23CCC032"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w:t>
            </w:r>
          </w:p>
        </w:tc>
        <w:tc>
          <w:tcPr>
            <w:tcW w:w="1850" w:type="dxa"/>
            <w:tcBorders>
              <w:top w:val="single" w:sz="4" w:space="0" w:color="auto"/>
            </w:tcBorders>
            <w:vAlign w:val="center"/>
            <w:hideMark/>
          </w:tcPr>
          <w:p w14:paraId="00F60DAB"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≤-1.03</w:t>
            </w:r>
          </w:p>
        </w:tc>
        <w:tc>
          <w:tcPr>
            <w:tcW w:w="857" w:type="dxa"/>
            <w:tcBorders>
              <w:top w:val="single" w:sz="4" w:space="0" w:color="auto"/>
            </w:tcBorders>
            <w:vAlign w:val="center"/>
            <w:hideMark/>
          </w:tcPr>
          <w:p w14:paraId="7A7701E1"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1043</w:t>
            </w:r>
          </w:p>
        </w:tc>
        <w:tc>
          <w:tcPr>
            <w:tcW w:w="1121" w:type="dxa"/>
            <w:tcBorders>
              <w:top w:val="single" w:sz="4" w:space="0" w:color="auto"/>
            </w:tcBorders>
            <w:vAlign w:val="center"/>
            <w:hideMark/>
          </w:tcPr>
          <w:p w14:paraId="42900DC0"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21</w:t>
            </w:r>
          </w:p>
        </w:tc>
        <w:tc>
          <w:tcPr>
            <w:tcW w:w="1092" w:type="dxa"/>
            <w:tcBorders>
              <w:top w:val="single" w:sz="4" w:space="0" w:color="auto"/>
            </w:tcBorders>
            <w:vAlign w:val="center"/>
            <w:hideMark/>
          </w:tcPr>
          <w:p w14:paraId="2B6C4B41"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27.0</w:t>
            </w:r>
          </w:p>
        </w:tc>
        <w:tc>
          <w:tcPr>
            <w:tcW w:w="928" w:type="dxa"/>
            <w:tcBorders>
              <w:top w:val="single" w:sz="4" w:space="0" w:color="auto"/>
            </w:tcBorders>
            <w:vAlign w:val="center"/>
            <w:hideMark/>
          </w:tcPr>
          <w:p w14:paraId="748FC18B"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0.78</w:t>
            </w:r>
          </w:p>
        </w:tc>
        <w:tc>
          <w:tcPr>
            <w:tcW w:w="907" w:type="dxa"/>
            <w:tcBorders>
              <w:top w:val="single" w:sz="4" w:space="0" w:color="auto"/>
            </w:tcBorders>
            <w:vAlign w:val="center"/>
            <w:hideMark/>
          </w:tcPr>
          <w:p w14:paraId="4A00F5E5"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0.25</w:t>
            </w:r>
          </w:p>
        </w:tc>
        <w:tc>
          <w:tcPr>
            <w:tcW w:w="1860" w:type="dxa"/>
            <w:tcBorders>
              <w:top w:val="single" w:sz="4" w:space="0" w:color="auto"/>
            </w:tcBorders>
            <w:vAlign w:val="center"/>
            <w:hideMark/>
          </w:tcPr>
          <w:p w14:paraId="21E62A89"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≤-1.07</w:t>
            </w:r>
          </w:p>
        </w:tc>
        <w:tc>
          <w:tcPr>
            <w:tcW w:w="853" w:type="dxa"/>
            <w:tcBorders>
              <w:top w:val="single" w:sz="4" w:space="0" w:color="auto"/>
            </w:tcBorders>
            <w:vAlign w:val="center"/>
            <w:hideMark/>
          </w:tcPr>
          <w:p w14:paraId="15FA832B"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432</w:t>
            </w:r>
          </w:p>
        </w:tc>
        <w:tc>
          <w:tcPr>
            <w:tcW w:w="1121" w:type="dxa"/>
            <w:tcBorders>
              <w:top w:val="single" w:sz="4" w:space="0" w:color="auto"/>
            </w:tcBorders>
            <w:vAlign w:val="center"/>
            <w:hideMark/>
          </w:tcPr>
          <w:p w14:paraId="4686C157"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11</w:t>
            </w:r>
          </w:p>
        </w:tc>
        <w:tc>
          <w:tcPr>
            <w:tcW w:w="1094" w:type="dxa"/>
            <w:tcBorders>
              <w:top w:val="single" w:sz="4" w:space="0" w:color="auto"/>
            </w:tcBorders>
            <w:vAlign w:val="center"/>
            <w:hideMark/>
          </w:tcPr>
          <w:p w14:paraId="3AB413B4"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10.9</w:t>
            </w:r>
          </w:p>
        </w:tc>
        <w:tc>
          <w:tcPr>
            <w:tcW w:w="928" w:type="dxa"/>
            <w:tcBorders>
              <w:top w:val="single" w:sz="4" w:space="0" w:color="auto"/>
            </w:tcBorders>
            <w:vAlign w:val="center"/>
            <w:hideMark/>
          </w:tcPr>
          <w:p w14:paraId="2964A5DA"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1.01</w:t>
            </w:r>
          </w:p>
        </w:tc>
        <w:tc>
          <w:tcPr>
            <w:tcW w:w="907" w:type="dxa"/>
            <w:tcBorders>
              <w:top w:val="single" w:sz="4" w:space="0" w:color="auto"/>
            </w:tcBorders>
            <w:vAlign w:val="center"/>
            <w:hideMark/>
          </w:tcPr>
          <w:p w14:paraId="153B5E49"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0.97</w:t>
            </w:r>
          </w:p>
        </w:tc>
      </w:tr>
      <w:tr w:rsidR="00A02A38" w:rsidRPr="002B3275" w14:paraId="2F3DC9F9" w14:textId="77777777" w:rsidTr="00C94F56">
        <w:trPr>
          <w:trHeight w:val="360"/>
        </w:trPr>
        <w:tc>
          <w:tcPr>
            <w:tcW w:w="876" w:type="dxa"/>
            <w:vAlign w:val="center"/>
            <w:hideMark/>
          </w:tcPr>
          <w:p w14:paraId="182EBF9A"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2</w:t>
            </w:r>
          </w:p>
        </w:tc>
        <w:tc>
          <w:tcPr>
            <w:tcW w:w="1850" w:type="dxa"/>
            <w:vAlign w:val="center"/>
            <w:hideMark/>
          </w:tcPr>
          <w:p w14:paraId="5479417F"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&gt;-1.03 to -0.795</w:t>
            </w:r>
          </w:p>
        </w:tc>
        <w:tc>
          <w:tcPr>
            <w:tcW w:w="857" w:type="dxa"/>
            <w:vAlign w:val="center"/>
            <w:hideMark/>
          </w:tcPr>
          <w:p w14:paraId="4AD29B13"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1043</w:t>
            </w:r>
          </w:p>
        </w:tc>
        <w:tc>
          <w:tcPr>
            <w:tcW w:w="1121" w:type="dxa"/>
            <w:vAlign w:val="center"/>
            <w:hideMark/>
          </w:tcPr>
          <w:p w14:paraId="0C93FE00"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32</w:t>
            </w:r>
          </w:p>
        </w:tc>
        <w:tc>
          <w:tcPr>
            <w:tcW w:w="1092" w:type="dxa"/>
            <w:vAlign w:val="center"/>
            <w:hideMark/>
          </w:tcPr>
          <w:p w14:paraId="2483EE2A"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36.2</w:t>
            </w:r>
          </w:p>
        </w:tc>
        <w:tc>
          <w:tcPr>
            <w:tcW w:w="928" w:type="dxa"/>
            <w:vAlign w:val="center"/>
            <w:hideMark/>
          </w:tcPr>
          <w:p w14:paraId="74548284"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0.89</w:t>
            </w:r>
          </w:p>
        </w:tc>
        <w:tc>
          <w:tcPr>
            <w:tcW w:w="907" w:type="dxa"/>
            <w:vAlign w:val="center"/>
            <w:hideMark/>
          </w:tcPr>
          <w:p w14:paraId="69200A2C"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0.49</w:t>
            </w:r>
          </w:p>
        </w:tc>
        <w:tc>
          <w:tcPr>
            <w:tcW w:w="1860" w:type="dxa"/>
            <w:vAlign w:val="center"/>
            <w:hideMark/>
          </w:tcPr>
          <w:p w14:paraId="0D331C85"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&gt;-1.07 to -0.832</w:t>
            </w:r>
          </w:p>
        </w:tc>
        <w:tc>
          <w:tcPr>
            <w:tcW w:w="853" w:type="dxa"/>
            <w:vAlign w:val="center"/>
            <w:hideMark/>
          </w:tcPr>
          <w:p w14:paraId="7CD9C852"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433</w:t>
            </w:r>
          </w:p>
        </w:tc>
        <w:tc>
          <w:tcPr>
            <w:tcW w:w="1121" w:type="dxa"/>
            <w:vAlign w:val="center"/>
            <w:hideMark/>
          </w:tcPr>
          <w:p w14:paraId="49E6DFDC"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14</w:t>
            </w:r>
          </w:p>
        </w:tc>
        <w:tc>
          <w:tcPr>
            <w:tcW w:w="1094" w:type="dxa"/>
            <w:vAlign w:val="center"/>
            <w:hideMark/>
          </w:tcPr>
          <w:p w14:paraId="3926CE51"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14.3</w:t>
            </w:r>
          </w:p>
        </w:tc>
        <w:tc>
          <w:tcPr>
            <w:tcW w:w="928" w:type="dxa"/>
            <w:vAlign w:val="center"/>
            <w:hideMark/>
          </w:tcPr>
          <w:p w14:paraId="20C5D9A3"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0.98</w:t>
            </w:r>
          </w:p>
        </w:tc>
        <w:tc>
          <w:tcPr>
            <w:tcW w:w="907" w:type="dxa"/>
            <w:vAlign w:val="center"/>
            <w:hideMark/>
          </w:tcPr>
          <w:p w14:paraId="613AFE61"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0.93</w:t>
            </w:r>
          </w:p>
        </w:tc>
      </w:tr>
      <w:tr w:rsidR="00A02A38" w:rsidRPr="002B3275" w14:paraId="3E3CD003" w14:textId="77777777" w:rsidTr="00C94F56">
        <w:trPr>
          <w:trHeight w:val="360"/>
        </w:trPr>
        <w:tc>
          <w:tcPr>
            <w:tcW w:w="876" w:type="dxa"/>
            <w:vAlign w:val="center"/>
            <w:hideMark/>
          </w:tcPr>
          <w:p w14:paraId="707A1D29"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3</w:t>
            </w:r>
          </w:p>
        </w:tc>
        <w:tc>
          <w:tcPr>
            <w:tcW w:w="1850" w:type="dxa"/>
            <w:vAlign w:val="center"/>
            <w:hideMark/>
          </w:tcPr>
          <w:p w14:paraId="17BDA795"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&gt;-0.795 to 0.594</w:t>
            </w:r>
          </w:p>
        </w:tc>
        <w:tc>
          <w:tcPr>
            <w:tcW w:w="857" w:type="dxa"/>
            <w:vAlign w:val="center"/>
            <w:hideMark/>
          </w:tcPr>
          <w:p w14:paraId="61D2B201"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1044</w:t>
            </w:r>
          </w:p>
        </w:tc>
        <w:tc>
          <w:tcPr>
            <w:tcW w:w="1121" w:type="dxa"/>
            <w:vAlign w:val="center"/>
            <w:hideMark/>
          </w:tcPr>
          <w:p w14:paraId="6B03B703"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41</w:t>
            </w:r>
          </w:p>
        </w:tc>
        <w:tc>
          <w:tcPr>
            <w:tcW w:w="1092" w:type="dxa"/>
            <w:vAlign w:val="center"/>
            <w:hideMark/>
          </w:tcPr>
          <w:p w14:paraId="0890E874"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43.1</w:t>
            </w:r>
          </w:p>
        </w:tc>
        <w:tc>
          <w:tcPr>
            <w:tcW w:w="928" w:type="dxa"/>
            <w:vAlign w:val="center"/>
            <w:hideMark/>
          </w:tcPr>
          <w:p w14:paraId="3A324F15"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0.95</w:t>
            </w:r>
          </w:p>
        </w:tc>
        <w:tc>
          <w:tcPr>
            <w:tcW w:w="907" w:type="dxa"/>
            <w:vAlign w:val="center"/>
            <w:hideMark/>
          </w:tcPr>
          <w:p w14:paraId="3710A129"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0.75</w:t>
            </w:r>
          </w:p>
        </w:tc>
        <w:tc>
          <w:tcPr>
            <w:tcW w:w="1860" w:type="dxa"/>
            <w:vAlign w:val="center"/>
            <w:hideMark/>
          </w:tcPr>
          <w:p w14:paraId="14037525"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&gt;-0.832 to -0.638</w:t>
            </w:r>
          </w:p>
        </w:tc>
        <w:tc>
          <w:tcPr>
            <w:tcW w:w="853" w:type="dxa"/>
            <w:vAlign w:val="center"/>
            <w:hideMark/>
          </w:tcPr>
          <w:p w14:paraId="63B1B859"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430</w:t>
            </w:r>
          </w:p>
        </w:tc>
        <w:tc>
          <w:tcPr>
            <w:tcW w:w="1121" w:type="dxa"/>
            <w:vAlign w:val="center"/>
            <w:hideMark/>
          </w:tcPr>
          <w:p w14:paraId="33FA191B"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15</w:t>
            </w:r>
          </w:p>
        </w:tc>
        <w:tc>
          <w:tcPr>
            <w:tcW w:w="1094" w:type="dxa"/>
            <w:vAlign w:val="center"/>
            <w:hideMark/>
          </w:tcPr>
          <w:p w14:paraId="1CA1F46E"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17.1</w:t>
            </w:r>
          </w:p>
        </w:tc>
        <w:tc>
          <w:tcPr>
            <w:tcW w:w="928" w:type="dxa"/>
            <w:vAlign w:val="center"/>
            <w:hideMark/>
          </w:tcPr>
          <w:p w14:paraId="0C2AEEB7"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0.88</w:t>
            </w:r>
          </w:p>
        </w:tc>
        <w:tc>
          <w:tcPr>
            <w:tcW w:w="907" w:type="dxa"/>
            <w:vAlign w:val="center"/>
            <w:hideMark/>
          </w:tcPr>
          <w:p w14:paraId="66149248"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0.61</w:t>
            </w:r>
          </w:p>
        </w:tc>
      </w:tr>
      <w:tr w:rsidR="00A02A38" w:rsidRPr="002B3275" w14:paraId="57978985" w14:textId="77777777" w:rsidTr="00C94F56">
        <w:trPr>
          <w:trHeight w:val="360"/>
        </w:trPr>
        <w:tc>
          <w:tcPr>
            <w:tcW w:w="876" w:type="dxa"/>
            <w:vAlign w:val="center"/>
            <w:hideMark/>
          </w:tcPr>
          <w:p w14:paraId="3E04E698"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w:t>
            </w:r>
          </w:p>
        </w:tc>
        <w:tc>
          <w:tcPr>
            <w:tcW w:w="1850" w:type="dxa"/>
            <w:vAlign w:val="center"/>
            <w:hideMark/>
          </w:tcPr>
          <w:p w14:paraId="5D0F3773"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&gt;-0.594 to -0.376</w:t>
            </w:r>
          </w:p>
        </w:tc>
        <w:tc>
          <w:tcPr>
            <w:tcW w:w="857" w:type="dxa"/>
            <w:vAlign w:val="center"/>
            <w:hideMark/>
          </w:tcPr>
          <w:p w14:paraId="2BCF15A3"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1041</w:t>
            </w:r>
          </w:p>
        </w:tc>
        <w:tc>
          <w:tcPr>
            <w:tcW w:w="1121" w:type="dxa"/>
            <w:vAlign w:val="center"/>
            <w:hideMark/>
          </w:tcPr>
          <w:p w14:paraId="427DE668"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45</w:t>
            </w:r>
          </w:p>
        </w:tc>
        <w:tc>
          <w:tcPr>
            <w:tcW w:w="1092" w:type="dxa"/>
            <w:vAlign w:val="center"/>
            <w:hideMark/>
          </w:tcPr>
          <w:p w14:paraId="72FCF59A"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51.7</w:t>
            </w:r>
          </w:p>
        </w:tc>
        <w:tc>
          <w:tcPr>
            <w:tcW w:w="928" w:type="dxa"/>
            <w:vAlign w:val="center"/>
            <w:hideMark/>
          </w:tcPr>
          <w:p w14:paraId="6D66FC45"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0.87</w:t>
            </w:r>
          </w:p>
        </w:tc>
        <w:tc>
          <w:tcPr>
            <w:tcW w:w="907" w:type="dxa"/>
            <w:vAlign w:val="center"/>
            <w:hideMark/>
          </w:tcPr>
          <w:p w14:paraId="22E8CF7D"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0.35</w:t>
            </w:r>
          </w:p>
        </w:tc>
        <w:tc>
          <w:tcPr>
            <w:tcW w:w="1860" w:type="dxa"/>
            <w:vAlign w:val="center"/>
            <w:hideMark/>
          </w:tcPr>
          <w:p w14:paraId="586CC1F4"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&gt;-0.638 to -0.431</w:t>
            </w:r>
          </w:p>
        </w:tc>
        <w:tc>
          <w:tcPr>
            <w:tcW w:w="853" w:type="dxa"/>
            <w:vAlign w:val="center"/>
            <w:hideMark/>
          </w:tcPr>
          <w:p w14:paraId="5F599BC9"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432</w:t>
            </w:r>
          </w:p>
        </w:tc>
        <w:tc>
          <w:tcPr>
            <w:tcW w:w="1121" w:type="dxa"/>
            <w:vAlign w:val="center"/>
            <w:hideMark/>
          </w:tcPr>
          <w:p w14:paraId="0BBA4850"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25</w:t>
            </w:r>
          </w:p>
        </w:tc>
        <w:tc>
          <w:tcPr>
            <w:tcW w:w="1094" w:type="dxa"/>
            <w:vAlign w:val="center"/>
            <w:hideMark/>
          </w:tcPr>
          <w:p w14:paraId="0474D3D2"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20.4</w:t>
            </w:r>
          </w:p>
        </w:tc>
        <w:tc>
          <w:tcPr>
            <w:tcW w:w="928" w:type="dxa"/>
            <w:vAlign w:val="center"/>
            <w:hideMark/>
          </w:tcPr>
          <w:p w14:paraId="10EEDFF5"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1.22</w:t>
            </w:r>
          </w:p>
        </w:tc>
        <w:tc>
          <w:tcPr>
            <w:tcW w:w="907" w:type="dxa"/>
            <w:vAlign w:val="center"/>
            <w:hideMark/>
          </w:tcPr>
          <w:p w14:paraId="3712641D"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0.31</w:t>
            </w:r>
          </w:p>
        </w:tc>
      </w:tr>
      <w:tr w:rsidR="00A02A38" w:rsidRPr="002B3275" w14:paraId="16D2EC98" w14:textId="77777777" w:rsidTr="00C94F56">
        <w:trPr>
          <w:trHeight w:val="360"/>
        </w:trPr>
        <w:tc>
          <w:tcPr>
            <w:tcW w:w="876" w:type="dxa"/>
            <w:vAlign w:val="center"/>
            <w:hideMark/>
          </w:tcPr>
          <w:p w14:paraId="6B839D1D"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5</w:t>
            </w:r>
          </w:p>
        </w:tc>
        <w:tc>
          <w:tcPr>
            <w:tcW w:w="1850" w:type="dxa"/>
            <w:vAlign w:val="center"/>
            <w:hideMark/>
          </w:tcPr>
          <w:p w14:paraId="332F4DA8"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&gt;-0.376 to -0.152</w:t>
            </w:r>
          </w:p>
        </w:tc>
        <w:tc>
          <w:tcPr>
            <w:tcW w:w="857" w:type="dxa"/>
            <w:vAlign w:val="center"/>
            <w:hideMark/>
          </w:tcPr>
          <w:p w14:paraId="38C30411"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1043</w:t>
            </w:r>
          </w:p>
        </w:tc>
        <w:tc>
          <w:tcPr>
            <w:tcW w:w="1121" w:type="dxa"/>
            <w:vAlign w:val="center"/>
            <w:hideMark/>
          </w:tcPr>
          <w:p w14:paraId="2C7FD871"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64</w:t>
            </w:r>
          </w:p>
        </w:tc>
        <w:tc>
          <w:tcPr>
            <w:tcW w:w="1092" w:type="dxa"/>
            <w:vAlign w:val="center"/>
            <w:hideMark/>
          </w:tcPr>
          <w:p w14:paraId="3F9F3FD7"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63.4</w:t>
            </w:r>
          </w:p>
        </w:tc>
        <w:tc>
          <w:tcPr>
            <w:tcW w:w="928" w:type="dxa"/>
            <w:vAlign w:val="center"/>
            <w:hideMark/>
          </w:tcPr>
          <w:p w14:paraId="5B60FE4F"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1.01</w:t>
            </w:r>
          </w:p>
        </w:tc>
        <w:tc>
          <w:tcPr>
            <w:tcW w:w="907" w:type="dxa"/>
            <w:vAlign w:val="center"/>
            <w:hideMark/>
          </w:tcPr>
          <w:p w14:paraId="3309096C"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0.94</w:t>
            </w:r>
          </w:p>
        </w:tc>
        <w:tc>
          <w:tcPr>
            <w:tcW w:w="1860" w:type="dxa"/>
            <w:vAlign w:val="center"/>
            <w:hideMark/>
          </w:tcPr>
          <w:p w14:paraId="7CBB3D36"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&gt;-0.431 to -0.226</w:t>
            </w:r>
          </w:p>
        </w:tc>
        <w:tc>
          <w:tcPr>
            <w:tcW w:w="853" w:type="dxa"/>
            <w:vAlign w:val="center"/>
            <w:hideMark/>
          </w:tcPr>
          <w:p w14:paraId="36283DAC"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431</w:t>
            </w:r>
          </w:p>
        </w:tc>
        <w:tc>
          <w:tcPr>
            <w:tcW w:w="1121" w:type="dxa"/>
            <w:vAlign w:val="center"/>
            <w:hideMark/>
          </w:tcPr>
          <w:p w14:paraId="40D2CF78"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26</w:t>
            </w:r>
          </w:p>
        </w:tc>
        <w:tc>
          <w:tcPr>
            <w:tcW w:w="1094" w:type="dxa"/>
            <w:vAlign w:val="center"/>
            <w:hideMark/>
          </w:tcPr>
          <w:p w14:paraId="726DFC37"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24.7</w:t>
            </w:r>
          </w:p>
        </w:tc>
        <w:tc>
          <w:tcPr>
            <w:tcW w:w="928" w:type="dxa"/>
            <w:vAlign w:val="center"/>
            <w:hideMark/>
          </w:tcPr>
          <w:p w14:paraId="0071D115"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1.05</w:t>
            </w:r>
          </w:p>
        </w:tc>
        <w:tc>
          <w:tcPr>
            <w:tcW w:w="907" w:type="dxa"/>
            <w:vAlign w:val="center"/>
            <w:hideMark/>
          </w:tcPr>
          <w:p w14:paraId="296EB2ED"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0.80</w:t>
            </w:r>
          </w:p>
        </w:tc>
      </w:tr>
      <w:tr w:rsidR="00A02A38" w:rsidRPr="002B3275" w14:paraId="68B75265" w14:textId="77777777" w:rsidTr="00C94F56">
        <w:trPr>
          <w:trHeight w:val="360"/>
        </w:trPr>
        <w:tc>
          <w:tcPr>
            <w:tcW w:w="876" w:type="dxa"/>
            <w:vAlign w:val="center"/>
            <w:hideMark/>
          </w:tcPr>
          <w:p w14:paraId="34CB2E91"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6</w:t>
            </w:r>
          </w:p>
        </w:tc>
        <w:tc>
          <w:tcPr>
            <w:tcW w:w="1850" w:type="dxa"/>
            <w:vAlign w:val="center"/>
            <w:hideMark/>
          </w:tcPr>
          <w:p w14:paraId="71C63A5D"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&gt;-0.152 to 0.0804</w:t>
            </w:r>
          </w:p>
        </w:tc>
        <w:tc>
          <w:tcPr>
            <w:tcW w:w="857" w:type="dxa"/>
            <w:vAlign w:val="center"/>
            <w:hideMark/>
          </w:tcPr>
          <w:p w14:paraId="5CBA077E"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1043</w:t>
            </w:r>
          </w:p>
        </w:tc>
        <w:tc>
          <w:tcPr>
            <w:tcW w:w="1121" w:type="dxa"/>
            <w:vAlign w:val="center"/>
            <w:hideMark/>
          </w:tcPr>
          <w:p w14:paraId="67BE5F30"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75</w:t>
            </w:r>
          </w:p>
        </w:tc>
        <w:tc>
          <w:tcPr>
            <w:tcW w:w="1092" w:type="dxa"/>
            <w:vAlign w:val="center"/>
            <w:hideMark/>
          </w:tcPr>
          <w:p w14:paraId="0D569C4B"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78.2</w:t>
            </w:r>
          </w:p>
        </w:tc>
        <w:tc>
          <w:tcPr>
            <w:tcW w:w="928" w:type="dxa"/>
            <w:vAlign w:val="center"/>
            <w:hideMark/>
          </w:tcPr>
          <w:p w14:paraId="4EB69348"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0.96</w:t>
            </w:r>
          </w:p>
        </w:tc>
        <w:tc>
          <w:tcPr>
            <w:tcW w:w="907" w:type="dxa"/>
            <w:vAlign w:val="center"/>
            <w:hideMark/>
          </w:tcPr>
          <w:p w14:paraId="4D3D072C"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0.72</w:t>
            </w:r>
          </w:p>
        </w:tc>
        <w:tc>
          <w:tcPr>
            <w:tcW w:w="1860" w:type="dxa"/>
            <w:vAlign w:val="center"/>
            <w:hideMark/>
          </w:tcPr>
          <w:p w14:paraId="394910E8"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&gt;-0.226 to 0.0116</w:t>
            </w:r>
          </w:p>
        </w:tc>
        <w:tc>
          <w:tcPr>
            <w:tcW w:w="853" w:type="dxa"/>
            <w:vAlign w:val="center"/>
            <w:hideMark/>
          </w:tcPr>
          <w:p w14:paraId="431A59AA"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432</w:t>
            </w:r>
          </w:p>
        </w:tc>
        <w:tc>
          <w:tcPr>
            <w:tcW w:w="1121" w:type="dxa"/>
            <w:vAlign w:val="center"/>
            <w:hideMark/>
          </w:tcPr>
          <w:p w14:paraId="64EEB03D"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34</w:t>
            </w:r>
          </w:p>
        </w:tc>
        <w:tc>
          <w:tcPr>
            <w:tcW w:w="1094" w:type="dxa"/>
            <w:vAlign w:val="center"/>
            <w:hideMark/>
          </w:tcPr>
          <w:p w14:paraId="33EBFA10"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29.8</w:t>
            </w:r>
          </w:p>
        </w:tc>
        <w:tc>
          <w:tcPr>
            <w:tcW w:w="928" w:type="dxa"/>
            <w:vAlign w:val="center"/>
            <w:hideMark/>
          </w:tcPr>
          <w:p w14:paraId="7EE512D9"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1.14</w:t>
            </w:r>
          </w:p>
        </w:tc>
        <w:tc>
          <w:tcPr>
            <w:tcW w:w="907" w:type="dxa"/>
            <w:vAlign w:val="center"/>
            <w:hideMark/>
          </w:tcPr>
          <w:p w14:paraId="35110346"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0.44</w:t>
            </w:r>
          </w:p>
        </w:tc>
      </w:tr>
      <w:tr w:rsidR="00A02A38" w:rsidRPr="002B3275" w14:paraId="6DAB6424" w14:textId="77777777" w:rsidTr="00C94F56">
        <w:trPr>
          <w:trHeight w:val="360"/>
        </w:trPr>
        <w:tc>
          <w:tcPr>
            <w:tcW w:w="876" w:type="dxa"/>
            <w:vAlign w:val="center"/>
            <w:hideMark/>
          </w:tcPr>
          <w:p w14:paraId="5BE0CED9"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7</w:t>
            </w:r>
          </w:p>
        </w:tc>
        <w:tc>
          <w:tcPr>
            <w:tcW w:w="1850" w:type="dxa"/>
            <w:vAlign w:val="center"/>
            <w:hideMark/>
          </w:tcPr>
          <w:p w14:paraId="5A6C32B9"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&gt;0.0804 to 0.368</w:t>
            </w:r>
          </w:p>
        </w:tc>
        <w:tc>
          <w:tcPr>
            <w:tcW w:w="857" w:type="dxa"/>
            <w:vAlign w:val="center"/>
            <w:hideMark/>
          </w:tcPr>
          <w:p w14:paraId="03E2BF86"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1042</w:t>
            </w:r>
          </w:p>
        </w:tc>
        <w:tc>
          <w:tcPr>
            <w:tcW w:w="1121" w:type="dxa"/>
            <w:vAlign w:val="center"/>
            <w:hideMark/>
          </w:tcPr>
          <w:p w14:paraId="2CDA22C4"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99</w:t>
            </w:r>
          </w:p>
        </w:tc>
        <w:tc>
          <w:tcPr>
            <w:tcW w:w="1092" w:type="dxa"/>
            <w:vAlign w:val="center"/>
            <w:hideMark/>
          </w:tcPr>
          <w:p w14:paraId="47747DB0"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97.1</w:t>
            </w:r>
          </w:p>
        </w:tc>
        <w:tc>
          <w:tcPr>
            <w:tcW w:w="928" w:type="dxa"/>
            <w:vAlign w:val="center"/>
            <w:hideMark/>
          </w:tcPr>
          <w:p w14:paraId="5B06A386"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1.02</w:t>
            </w:r>
          </w:p>
        </w:tc>
        <w:tc>
          <w:tcPr>
            <w:tcW w:w="907" w:type="dxa"/>
            <w:vAlign w:val="center"/>
            <w:hideMark/>
          </w:tcPr>
          <w:p w14:paraId="28BC3CAC"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0.85</w:t>
            </w:r>
          </w:p>
        </w:tc>
        <w:tc>
          <w:tcPr>
            <w:tcW w:w="1860" w:type="dxa"/>
            <w:vAlign w:val="center"/>
            <w:hideMark/>
          </w:tcPr>
          <w:p w14:paraId="58706906"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&gt;0.0116 to 0.3</w:t>
            </w:r>
          </w:p>
        </w:tc>
        <w:tc>
          <w:tcPr>
            <w:tcW w:w="853" w:type="dxa"/>
            <w:vAlign w:val="center"/>
            <w:hideMark/>
          </w:tcPr>
          <w:p w14:paraId="6B7A0383"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431</w:t>
            </w:r>
          </w:p>
        </w:tc>
        <w:tc>
          <w:tcPr>
            <w:tcW w:w="1121" w:type="dxa"/>
            <w:vAlign w:val="center"/>
            <w:hideMark/>
          </w:tcPr>
          <w:p w14:paraId="42E5ADDA"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44</w:t>
            </w:r>
          </w:p>
        </w:tc>
        <w:tc>
          <w:tcPr>
            <w:tcW w:w="1094" w:type="dxa"/>
            <w:vAlign w:val="center"/>
            <w:hideMark/>
          </w:tcPr>
          <w:p w14:paraId="004B6861"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37.3</w:t>
            </w:r>
          </w:p>
        </w:tc>
        <w:tc>
          <w:tcPr>
            <w:tcW w:w="928" w:type="dxa"/>
            <w:vAlign w:val="center"/>
            <w:hideMark/>
          </w:tcPr>
          <w:p w14:paraId="67EFFF18"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1.18</w:t>
            </w:r>
          </w:p>
        </w:tc>
        <w:tc>
          <w:tcPr>
            <w:tcW w:w="907" w:type="dxa"/>
            <w:vAlign w:val="center"/>
            <w:hideMark/>
          </w:tcPr>
          <w:p w14:paraId="7D1A1BDA"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0.28</w:t>
            </w:r>
          </w:p>
        </w:tc>
      </w:tr>
      <w:tr w:rsidR="00A02A38" w:rsidRPr="002B3275" w14:paraId="4ED71CB4" w14:textId="77777777" w:rsidTr="00C94F56">
        <w:trPr>
          <w:trHeight w:val="360"/>
        </w:trPr>
        <w:tc>
          <w:tcPr>
            <w:tcW w:w="876" w:type="dxa"/>
            <w:vAlign w:val="center"/>
            <w:hideMark/>
          </w:tcPr>
          <w:p w14:paraId="632DB349"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8</w:t>
            </w:r>
          </w:p>
        </w:tc>
        <w:tc>
          <w:tcPr>
            <w:tcW w:w="1850" w:type="dxa"/>
            <w:vAlign w:val="center"/>
            <w:hideMark/>
          </w:tcPr>
          <w:p w14:paraId="6B43DB3F"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&gt;0.368 to 0.75</w:t>
            </w:r>
          </w:p>
        </w:tc>
        <w:tc>
          <w:tcPr>
            <w:tcW w:w="857" w:type="dxa"/>
            <w:vAlign w:val="center"/>
            <w:hideMark/>
          </w:tcPr>
          <w:p w14:paraId="253EF706"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1043</w:t>
            </w:r>
          </w:p>
        </w:tc>
        <w:tc>
          <w:tcPr>
            <w:tcW w:w="1121" w:type="dxa"/>
            <w:vAlign w:val="center"/>
            <w:hideMark/>
          </w:tcPr>
          <w:p w14:paraId="7B9773D3"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150</w:t>
            </w:r>
          </w:p>
        </w:tc>
        <w:tc>
          <w:tcPr>
            <w:tcW w:w="1092" w:type="dxa"/>
            <w:vAlign w:val="center"/>
            <w:hideMark/>
          </w:tcPr>
          <w:p w14:paraId="7C434CE6"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132.3</w:t>
            </w:r>
          </w:p>
        </w:tc>
        <w:tc>
          <w:tcPr>
            <w:tcW w:w="928" w:type="dxa"/>
            <w:vAlign w:val="center"/>
            <w:hideMark/>
          </w:tcPr>
          <w:p w14:paraId="3CEA1F72"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1.13</w:t>
            </w:r>
          </w:p>
        </w:tc>
        <w:tc>
          <w:tcPr>
            <w:tcW w:w="907" w:type="dxa"/>
            <w:vAlign w:val="center"/>
            <w:hideMark/>
          </w:tcPr>
          <w:p w14:paraId="7CC5370C"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0.12</w:t>
            </w:r>
          </w:p>
        </w:tc>
        <w:tc>
          <w:tcPr>
            <w:tcW w:w="1860" w:type="dxa"/>
            <w:vAlign w:val="center"/>
            <w:hideMark/>
          </w:tcPr>
          <w:p w14:paraId="34DDB102"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&gt;0.3 to 0.692</w:t>
            </w:r>
          </w:p>
        </w:tc>
        <w:tc>
          <w:tcPr>
            <w:tcW w:w="853" w:type="dxa"/>
            <w:vAlign w:val="center"/>
            <w:hideMark/>
          </w:tcPr>
          <w:p w14:paraId="37DC7810"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432</w:t>
            </w:r>
          </w:p>
        </w:tc>
        <w:tc>
          <w:tcPr>
            <w:tcW w:w="1121" w:type="dxa"/>
            <w:vAlign w:val="center"/>
            <w:hideMark/>
          </w:tcPr>
          <w:p w14:paraId="1FF6CB97"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63</w:t>
            </w:r>
          </w:p>
        </w:tc>
        <w:tc>
          <w:tcPr>
            <w:tcW w:w="1094" w:type="dxa"/>
            <w:vAlign w:val="center"/>
            <w:hideMark/>
          </w:tcPr>
          <w:p w14:paraId="59ED2829"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47.2</w:t>
            </w:r>
          </w:p>
        </w:tc>
        <w:tc>
          <w:tcPr>
            <w:tcW w:w="928" w:type="dxa"/>
            <w:vAlign w:val="center"/>
            <w:hideMark/>
          </w:tcPr>
          <w:p w14:paraId="7A2A9198"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1.33</w:t>
            </w:r>
          </w:p>
        </w:tc>
        <w:tc>
          <w:tcPr>
            <w:tcW w:w="907" w:type="dxa"/>
            <w:vAlign w:val="center"/>
            <w:hideMark/>
          </w:tcPr>
          <w:p w14:paraId="4E207937"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0.02</w:t>
            </w:r>
          </w:p>
        </w:tc>
      </w:tr>
      <w:tr w:rsidR="00C94F56" w:rsidRPr="002B3275" w14:paraId="518E5933" w14:textId="77777777" w:rsidTr="00C94F56">
        <w:trPr>
          <w:trHeight w:val="360"/>
        </w:trPr>
        <w:tc>
          <w:tcPr>
            <w:tcW w:w="876" w:type="dxa"/>
            <w:vAlign w:val="center"/>
            <w:hideMark/>
          </w:tcPr>
          <w:p w14:paraId="2D750A8C"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9</w:t>
            </w:r>
          </w:p>
        </w:tc>
        <w:tc>
          <w:tcPr>
            <w:tcW w:w="1850" w:type="dxa"/>
            <w:vAlign w:val="center"/>
            <w:hideMark/>
          </w:tcPr>
          <w:p w14:paraId="7E225893"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&gt;0.75 to 1.32</w:t>
            </w:r>
          </w:p>
        </w:tc>
        <w:tc>
          <w:tcPr>
            <w:tcW w:w="857" w:type="dxa"/>
            <w:vAlign w:val="center"/>
            <w:hideMark/>
          </w:tcPr>
          <w:p w14:paraId="06ACF6B1"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1043</w:t>
            </w:r>
          </w:p>
        </w:tc>
        <w:tc>
          <w:tcPr>
            <w:tcW w:w="1121" w:type="dxa"/>
            <w:vAlign w:val="center"/>
            <w:hideMark/>
          </w:tcPr>
          <w:p w14:paraId="34809E5F"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215</w:t>
            </w:r>
          </w:p>
        </w:tc>
        <w:tc>
          <w:tcPr>
            <w:tcW w:w="1092" w:type="dxa"/>
            <w:vAlign w:val="center"/>
            <w:hideMark/>
          </w:tcPr>
          <w:p w14:paraId="45487396"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193.9</w:t>
            </w:r>
          </w:p>
        </w:tc>
        <w:tc>
          <w:tcPr>
            <w:tcW w:w="928" w:type="dxa"/>
            <w:vAlign w:val="center"/>
            <w:hideMark/>
          </w:tcPr>
          <w:p w14:paraId="07870981"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1.11</w:t>
            </w:r>
          </w:p>
        </w:tc>
        <w:tc>
          <w:tcPr>
            <w:tcW w:w="907" w:type="dxa"/>
            <w:vAlign w:val="center"/>
            <w:hideMark/>
          </w:tcPr>
          <w:p w14:paraId="62843C54"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0.13</w:t>
            </w:r>
          </w:p>
        </w:tc>
        <w:tc>
          <w:tcPr>
            <w:tcW w:w="1860" w:type="dxa"/>
            <w:vAlign w:val="center"/>
            <w:hideMark/>
          </w:tcPr>
          <w:p w14:paraId="060B51A3"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&gt;0.692 to 1.22</w:t>
            </w:r>
          </w:p>
        </w:tc>
        <w:tc>
          <w:tcPr>
            <w:tcW w:w="853" w:type="dxa"/>
            <w:vAlign w:val="center"/>
            <w:hideMark/>
          </w:tcPr>
          <w:p w14:paraId="7B479C00"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431</w:t>
            </w:r>
          </w:p>
        </w:tc>
        <w:tc>
          <w:tcPr>
            <w:tcW w:w="1121" w:type="dxa"/>
            <w:vAlign w:val="center"/>
            <w:hideMark/>
          </w:tcPr>
          <w:p w14:paraId="05389846"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79</w:t>
            </w:r>
          </w:p>
        </w:tc>
        <w:tc>
          <w:tcPr>
            <w:tcW w:w="1094" w:type="dxa"/>
            <w:vAlign w:val="center"/>
            <w:hideMark/>
          </w:tcPr>
          <w:p w14:paraId="67367B09"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74.8</w:t>
            </w:r>
          </w:p>
        </w:tc>
        <w:tc>
          <w:tcPr>
            <w:tcW w:w="928" w:type="dxa"/>
            <w:vAlign w:val="center"/>
            <w:hideMark/>
          </w:tcPr>
          <w:p w14:paraId="301AFEA8"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1.06</w:t>
            </w:r>
          </w:p>
        </w:tc>
        <w:tc>
          <w:tcPr>
            <w:tcW w:w="907" w:type="dxa"/>
            <w:vAlign w:val="center"/>
            <w:hideMark/>
          </w:tcPr>
          <w:p w14:paraId="16A84C93"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0.63</w:t>
            </w:r>
          </w:p>
        </w:tc>
      </w:tr>
      <w:tr w:rsidR="00C94F56" w:rsidRPr="002B3275" w14:paraId="681851D4" w14:textId="77777777" w:rsidTr="00C94F56">
        <w:trPr>
          <w:trHeight w:val="360"/>
        </w:trPr>
        <w:tc>
          <w:tcPr>
            <w:tcW w:w="876" w:type="dxa"/>
            <w:tcBorders>
              <w:bottom w:val="single" w:sz="4" w:space="0" w:color="auto"/>
            </w:tcBorders>
            <w:vAlign w:val="center"/>
            <w:hideMark/>
          </w:tcPr>
          <w:p w14:paraId="5D00E366"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w:t>
            </w:r>
          </w:p>
        </w:tc>
        <w:tc>
          <w:tcPr>
            <w:tcW w:w="1850" w:type="dxa"/>
            <w:tcBorders>
              <w:bottom w:val="single" w:sz="4" w:space="0" w:color="auto"/>
            </w:tcBorders>
            <w:vAlign w:val="center"/>
            <w:hideMark/>
          </w:tcPr>
          <w:p w14:paraId="0620B326"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&gt;1.32</w:t>
            </w:r>
          </w:p>
        </w:tc>
        <w:tc>
          <w:tcPr>
            <w:tcW w:w="857" w:type="dxa"/>
            <w:tcBorders>
              <w:bottom w:val="single" w:sz="4" w:space="0" w:color="auto"/>
            </w:tcBorders>
            <w:vAlign w:val="center"/>
            <w:hideMark/>
          </w:tcPr>
          <w:p w14:paraId="2F856C48"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1043</w:t>
            </w:r>
          </w:p>
        </w:tc>
        <w:tc>
          <w:tcPr>
            <w:tcW w:w="1121" w:type="dxa"/>
            <w:tcBorders>
              <w:bottom w:val="single" w:sz="4" w:space="0" w:color="auto"/>
            </w:tcBorders>
            <w:vAlign w:val="center"/>
            <w:hideMark/>
          </w:tcPr>
          <w:p w14:paraId="2C97D7D4"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356</w:t>
            </w:r>
          </w:p>
        </w:tc>
        <w:tc>
          <w:tcPr>
            <w:tcW w:w="1092" w:type="dxa"/>
            <w:tcBorders>
              <w:bottom w:val="single" w:sz="4" w:space="0" w:color="auto"/>
            </w:tcBorders>
            <w:vAlign w:val="center"/>
            <w:hideMark/>
          </w:tcPr>
          <w:p w14:paraId="583FB967"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375.3</w:t>
            </w:r>
          </w:p>
        </w:tc>
        <w:tc>
          <w:tcPr>
            <w:tcW w:w="928" w:type="dxa"/>
            <w:tcBorders>
              <w:bottom w:val="single" w:sz="4" w:space="0" w:color="auto"/>
            </w:tcBorders>
            <w:vAlign w:val="center"/>
            <w:hideMark/>
          </w:tcPr>
          <w:p w14:paraId="1FB89902"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0.95</w:t>
            </w:r>
          </w:p>
        </w:tc>
        <w:tc>
          <w:tcPr>
            <w:tcW w:w="907" w:type="dxa"/>
            <w:tcBorders>
              <w:bottom w:val="single" w:sz="4" w:space="0" w:color="auto"/>
            </w:tcBorders>
            <w:vAlign w:val="center"/>
            <w:hideMark/>
          </w:tcPr>
          <w:p w14:paraId="07D2AD7C"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0.32</w:t>
            </w:r>
          </w:p>
        </w:tc>
        <w:tc>
          <w:tcPr>
            <w:tcW w:w="1860" w:type="dxa"/>
            <w:tcBorders>
              <w:bottom w:val="single" w:sz="4" w:space="0" w:color="auto"/>
            </w:tcBorders>
            <w:vAlign w:val="center"/>
            <w:hideMark/>
          </w:tcPr>
          <w:p w14:paraId="385613A9"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&gt;1.22</w:t>
            </w:r>
          </w:p>
        </w:tc>
        <w:tc>
          <w:tcPr>
            <w:tcW w:w="853" w:type="dxa"/>
            <w:tcBorders>
              <w:bottom w:val="single" w:sz="4" w:space="0" w:color="auto"/>
            </w:tcBorders>
            <w:vAlign w:val="center"/>
            <w:hideMark/>
          </w:tcPr>
          <w:p w14:paraId="593D1B47"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432</w:t>
            </w:r>
          </w:p>
        </w:tc>
        <w:tc>
          <w:tcPr>
            <w:tcW w:w="1121" w:type="dxa"/>
            <w:tcBorders>
              <w:bottom w:val="single" w:sz="4" w:space="0" w:color="auto"/>
            </w:tcBorders>
            <w:vAlign w:val="center"/>
            <w:hideMark/>
          </w:tcPr>
          <w:p w14:paraId="184C4751"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132</w:t>
            </w:r>
          </w:p>
        </w:tc>
        <w:tc>
          <w:tcPr>
            <w:tcW w:w="1094" w:type="dxa"/>
            <w:tcBorders>
              <w:bottom w:val="single" w:sz="4" w:space="0" w:color="auto"/>
            </w:tcBorders>
            <w:vAlign w:val="center"/>
            <w:hideMark/>
          </w:tcPr>
          <w:p w14:paraId="41589DB5"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151.9</w:t>
            </w:r>
          </w:p>
        </w:tc>
        <w:tc>
          <w:tcPr>
            <w:tcW w:w="928" w:type="dxa"/>
            <w:tcBorders>
              <w:bottom w:val="single" w:sz="4" w:space="0" w:color="auto"/>
            </w:tcBorders>
            <w:vAlign w:val="center"/>
            <w:hideMark/>
          </w:tcPr>
          <w:p w14:paraId="7FA6F3D4"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0.87</w:t>
            </w:r>
          </w:p>
        </w:tc>
        <w:tc>
          <w:tcPr>
            <w:tcW w:w="907" w:type="dxa"/>
            <w:tcBorders>
              <w:bottom w:val="single" w:sz="4" w:space="0" w:color="auto"/>
            </w:tcBorders>
            <w:vAlign w:val="center"/>
            <w:hideMark/>
          </w:tcPr>
          <w:p w14:paraId="42E50C5E"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0.11</w:t>
            </w:r>
          </w:p>
        </w:tc>
      </w:tr>
      <w:tr w:rsidR="00C94F56" w:rsidRPr="002B3275" w14:paraId="6A5735DC" w14:textId="77777777" w:rsidTr="00C94F56">
        <w:trPr>
          <w:trHeight w:val="360"/>
        </w:trPr>
        <w:tc>
          <w:tcPr>
            <w:tcW w:w="876" w:type="dxa"/>
            <w:tcBorders>
              <w:top w:val="single" w:sz="4" w:space="0" w:color="auto"/>
              <w:bottom w:val="single" w:sz="4" w:space="0" w:color="auto"/>
            </w:tcBorders>
            <w:vAlign w:val="center"/>
            <w:hideMark/>
          </w:tcPr>
          <w:p w14:paraId="08083080"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Total</w:t>
            </w:r>
          </w:p>
        </w:tc>
        <w:tc>
          <w:tcPr>
            <w:tcW w:w="1850" w:type="dxa"/>
            <w:tcBorders>
              <w:top w:val="single" w:sz="4" w:space="0" w:color="auto"/>
              <w:bottom w:val="single" w:sz="4" w:space="0" w:color="auto"/>
            </w:tcBorders>
            <w:vAlign w:val="center"/>
            <w:hideMark/>
          </w:tcPr>
          <w:p w14:paraId="3D3942FE" w14:textId="77777777" w:rsidR="002B3275" w:rsidRPr="002B3275" w:rsidRDefault="002B3275" w:rsidP="00C94F56">
            <w:pPr>
              <w:spacing w:after="0" w:line="240" w:lineRule="auto"/>
              <w:jc w:val="center"/>
              <w:rPr>
                <w:rFonts w:ascii="Times New Roman" w:eastAsia="Times New Roman" w:hAnsi="Times New Roman" w:cs="Times New Roman"/>
                <w:color w:val="000000"/>
              </w:rPr>
            </w:pPr>
          </w:p>
        </w:tc>
        <w:tc>
          <w:tcPr>
            <w:tcW w:w="857" w:type="dxa"/>
            <w:tcBorders>
              <w:top w:val="single" w:sz="4" w:space="0" w:color="auto"/>
              <w:bottom w:val="single" w:sz="4" w:space="0" w:color="auto"/>
            </w:tcBorders>
            <w:vAlign w:val="center"/>
            <w:hideMark/>
          </w:tcPr>
          <w:p w14:paraId="58CBCF5B"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10428</w:t>
            </w:r>
          </w:p>
        </w:tc>
        <w:tc>
          <w:tcPr>
            <w:tcW w:w="1121" w:type="dxa"/>
            <w:tcBorders>
              <w:top w:val="single" w:sz="4" w:space="0" w:color="auto"/>
              <w:bottom w:val="single" w:sz="4" w:space="0" w:color="auto"/>
            </w:tcBorders>
            <w:vAlign w:val="center"/>
            <w:hideMark/>
          </w:tcPr>
          <w:p w14:paraId="1DDEC208"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1098</w:t>
            </w:r>
          </w:p>
        </w:tc>
        <w:tc>
          <w:tcPr>
            <w:tcW w:w="1092" w:type="dxa"/>
            <w:tcBorders>
              <w:top w:val="single" w:sz="4" w:space="0" w:color="auto"/>
              <w:bottom w:val="single" w:sz="4" w:space="0" w:color="auto"/>
            </w:tcBorders>
            <w:vAlign w:val="center"/>
            <w:hideMark/>
          </w:tcPr>
          <w:p w14:paraId="05C67CEF"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1098.2</w:t>
            </w:r>
          </w:p>
        </w:tc>
        <w:tc>
          <w:tcPr>
            <w:tcW w:w="928" w:type="dxa"/>
            <w:tcBorders>
              <w:top w:val="single" w:sz="4" w:space="0" w:color="auto"/>
              <w:bottom w:val="single" w:sz="4" w:space="0" w:color="auto"/>
            </w:tcBorders>
            <w:vAlign w:val="center"/>
            <w:hideMark/>
          </w:tcPr>
          <w:p w14:paraId="2AB39000"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1.00</w:t>
            </w:r>
          </w:p>
        </w:tc>
        <w:tc>
          <w:tcPr>
            <w:tcW w:w="907" w:type="dxa"/>
            <w:tcBorders>
              <w:top w:val="single" w:sz="4" w:space="0" w:color="auto"/>
              <w:bottom w:val="single" w:sz="4" w:space="0" w:color="auto"/>
            </w:tcBorders>
            <w:vAlign w:val="center"/>
            <w:hideMark/>
          </w:tcPr>
          <w:p w14:paraId="45A82C29" w14:textId="77777777" w:rsidR="002B3275" w:rsidRPr="002B3275" w:rsidRDefault="002B3275" w:rsidP="00C94F56">
            <w:pPr>
              <w:spacing w:after="0" w:line="240" w:lineRule="auto"/>
              <w:jc w:val="center"/>
              <w:rPr>
                <w:rFonts w:ascii="Times New Roman" w:eastAsia="Times New Roman" w:hAnsi="Times New Roman" w:cs="Times New Roman"/>
                <w:color w:val="000000"/>
              </w:rPr>
            </w:pPr>
          </w:p>
        </w:tc>
        <w:tc>
          <w:tcPr>
            <w:tcW w:w="1860" w:type="dxa"/>
            <w:tcBorders>
              <w:top w:val="single" w:sz="4" w:space="0" w:color="auto"/>
              <w:bottom w:val="single" w:sz="4" w:space="0" w:color="auto"/>
            </w:tcBorders>
            <w:vAlign w:val="center"/>
            <w:hideMark/>
          </w:tcPr>
          <w:p w14:paraId="5FB30AC4" w14:textId="77777777" w:rsidR="002B3275" w:rsidRPr="002B3275" w:rsidRDefault="002B3275" w:rsidP="00C94F56">
            <w:pPr>
              <w:spacing w:after="0" w:line="240" w:lineRule="auto"/>
              <w:jc w:val="center"/>
              <w:rPr>
                <w:rFonts w:ascii="Times New Roman" w:eastAsia="Times New Roman" w:hAnsi="Times New Roman" w:cs="Times New Roman"/>
              </w:rPr>
            </w:pPr>
          </w:p>
        </w:tc>
        <w:tc>
          <w:tcPr>
            <w:tcW w:w="853" w:type="dxa"/>
            <w:tcBorders>
              <w:top w:val="single" w:sz="4" w:space="0" w:color="auto"/>
              <w:bottom w:val="single" w:sz="4" w:space="0" w:color="auto"/>
            </w:tcBorders>
            <w:vAlign w:val="center"/>
            <w:hideMark/>
          </w:tcPr>
          <w:p w14:paraId="72B0F44A"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4316</w:t>
            </w:r>
          </w:p>
        </w:tc>
        <w:tc>
          <w:tcPr>
            <w:tcW w:w="1121" w:type="dxa"/>
            <w:tcBorders>
              <w:top w:val="single" w:sz="4" w:space="0" w:color="auto"/>
              <w:bottom w:val="single" w:sz="4" w:space="0" w:color="auto"/>
            </w:tcBorders>
            <w:vAlign w:val="center"/>
            <w:hideMark/>
          </w:tcPr>
          <w:p w14:paraId="0998BB17"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443</w:t>
            </w:r>
          </w:p>
        </w:tc>
        <w:tc>
          <w:tcPr>
            <w:tcW w:w="1094" w:type="dxa"/>
            <w:tcBorders>
              <w:top w:val="single" w:sz="4" w:space="0" w:color="auto"/>
              <w:bottom w:val="single" w:sz="4" w:space="0" w:color="auto"/>
            </w:tcBorders>
            <w:vAlign w:val="center"/>
            <w:hideMark/>
          </w:tcPr>
          <w:p w14:paraId="434E0CBD"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428.5</w:t>
            </w:r>
          </w:p>
        </w:tc>
        <w:tc>
          <w:tcPr>
            <w:tcW w:w="928" w:type="dxa"/>
            <w:tcBorders>
              <w:top w:val="single" w:sz="4" w:space="0" w:color="auto"/>
              <w:bottom w:val="single" w:sz="4" w:space="0" w:color="auto"/>
            </w:tcBorders>
            <w:vAlign w:val="center"/>
            <w:hideMark/>
          </w:tcPr>
          <w:p w14:paraId="244B8F05" w14:textId="77777777" w:rsidR="002B3275" w:rsidRPr="002B3275" w:rsidRDefault="002B3275" w:rsidP="00C94F56">
            <w:pPr>
              <w:spacing w:after="0" w:line="240" w:lineRule="auto"/>
              <w:jc w:val="center"/>
              <w:rPr>
                <w:rFonts w:ascii="Times New Roman" w:eastAsia="Times New Roman" w:hAnsi="Times New Roman" w:cs="Times New Roman"/>
                <w:color w:val="000000"/>
              </w:rPr>
            </w:pPr>
            <w:r w:rsidRPr="002B3275">
              <w:rPr>
                <w:rFonts w:ascii="Times New Roman" w:eastAsia="Times New Roman" w:hAnsi="Times New Roman" w:cs="Times New Roman"/>
                <w:color w:val="000000"/>
              </w:rPr>
              <w:t>1.03</w:t>
            </w:r>
          </w:p>
        </w:tc>
        <w:tc>
          <w:tcPr>
            <w:tcW w:w="907" w:type="dxa"/>
            <w:tcBorders>
              <w:top w:val="single" w:sz="4" w:space="0" w:color="auto"/>
              <w:bottom w:val="single" w:sz="4" w:space="0" w:color="auto"/>
            </w:tcBorders>
            <w:vAlign w:val="center"/>
            <w:hideMark/>
          </w:tcPr>
          <w:p w14:paraId="01BA7CED" w14:textId="77777777" w:rsidR="002B3275" w:rsidRPr="002B3275" w:rsidRDefault="002B3275" w:rsidP="00C94F56">
            <w:pPr>
              <w:spacing w:after="0" w:line="240" w:lineRule="auto"/>
              <w:jc w:val="center"/>
              <w:rPr>
                <w:rFonts w:ascii="Times New Roman" w:eastAsia="Times New Roman" w:hAnsi="Times New Roman" w:cs="Times New Roman"/>
                <w:color w:val="000000"/>
              </w:rPr>
            </w:pPr>
          </w:p>
        </w:tc>
      </w:tr>
      <w:tr w:rsidR="00C94F56" w:rsidRPr="002B3275" w14:paraId="08F4F051" w14:textId="77777777" w:rsidTr="00C94F56">
        <w:trPr>
          <w:trHeight w:val="432"/>
        </w:trPr>
        <w:tc>
          <w:tcPr>
            <w:tcW w:w="876" w:type="dxa"/>
            <w:tcBorders>
              <w:top w:val="single" w:sz="4" w:space="0" w:color="auto"/>
              <w:bottom w:val="single" w:sz="4" w:space="0" w:color="auto"/>
            </w:tcBorders>
            <w:vAlign w:val="center"/>
          </w:tcPr>
          <w:p w14:paraId="64B01F32" w14:textId="77777777" w:rsidR="00C94F56" w:rsidRPr="00C94F56" w:rsidRDefault="00C94F56" w:rsidP="00C94F56">
            <w:pPr>
              <w:spacing w:after="0" w:line="240" w:lineRule="auto"/>
              <w:jc w:val="center"/>
              <w:rPr>
                <w:rFonts w:ascii="Times New Roman" w:eastAsia="Times New Roman" w:hAnsi="Times New Roman" w:cs="Times New Roman"/>
                <w:b/>
                <w:color w:val="000000"/>
              </w:rPr>
            </w:pPr>
          </w:p>
        </w:tc>
        <w:tc>
          <w:tcPr>
            <w:tcW w:w="6755" w:type="dxa"/>
            <w:gridSpan w:val="6"/>
            <w:tcBorders>
              <w:top w:val="single" w:sz="4" w:space="0" w:color="auto"/>
              <w:bottom w:val="single" w:sz="4" w:space="0" w:color="auto"/>
            </w:tcBorders>
            <w:vAlign w:val="center"/>
          </w:tcPr>
          <w:p w14:paraId="6AD28DB3" w14:textId="04503EA1" w:rsidR="00C94F56" w:rsidRPr="00C94F56" w:rsidRDefault="00C94F56" w:rsidP="00C94F56">
            <w:pPr>
              <w:spacing w:after="0" w:line="240" w:lineRule="auto"/>
              <w:jc w:val="center"/>
              <w:rPr>
                <w:rFonts w:ascii="Times New Roman" w:eastAsia="Times New Roman" w:hAnsi="Times New Roman" w:cs="Times New Roman"/>
                <w:b/>
                <w:color w:val="000000"/>
              </w:rPr>
            </w:pPr>
            <w:proofErr w:type="gramStart"/>
            <w:r w:rsidRPr="00C94F56">
              <w:rPr>
                <w:rFonts w:ascii="Times New Roman" w:eastAsia="Times New Roman" w:hAnsi="Times New Roman" w:cs="Times New Roman"/>
                <w:b/>
                <w:color w:val="000000"/>
              </w:rPr>
              <w:t>Over all</w:t>
            </w:r>
            <w:proofErr w:type="gramEnd"/>
            <w:r w:rsidRPr="00C94F56">
              <w:rPr>
                <w:rFonts w:ascii="Times New Roman" w:eastAsia="Times New Roman" w:hAnsi="Times New Roman" w:cs="Times New Roman"/>
                <w:b/>
                <w:color w:val="000000"/>
              </w:rPr>
              <w:t xml:space="preserve"> χ2 = 8.63, </w:t>
            </w:r>
            <w:proofErr w:type="spellStart"/>
            <w:r w:rsidRPr="00C94F56">
              <w:rPr>
                <w:rFonts w:ascii="Times New Roman" w:eastAsia="Times New Roman" w:hAnsi="Times New Roman" w:cs="Times New Roman"/>
                <w:b/>
                <w:color w:val="000000"/>
              </w:rPr>
              <w:t>df</w:t>
            </w:r>
            <w:proofErr w:type="spellEnd"/>
            <w:r w:rsidRPr="00C94F56">
              <w:rPr>
                <w:rFonts w:ascii="Times New Roman" w:eastAsia="Times New Roman" w:hAnsi="Times New Roman" w:cs="Times New Roman"/>
                <w:b/>
                <w:color w:val="000000"/>
              </w:rPr>
              <w:t xml:space="preserve"> = 9, </w:t>
            </w:r>
            <w:r w:rsidRPr="00EF0971">
              <w:rPr>
                <w:rFonts w:ascii="Times New Roman" w:eastAsia="Times New Roman" w:hAnsi="Times New Roman" w:cs="Times New Roman"/>
                <w:b/>
                <w:i/>
                <w:iCs/>
                <w:color w:val="000000"/>
              </w:rPr>
              <w:t>P</w:t>
            </w:r>
            <w:r w:rsidRPr="00C94F56">
              <w:rPr>
                <w:rFonts w:ascii="Times New Roman" w:eastAsia="Times New Roman" w:hAnsi="Times New Roman" w:cs="Times New Roman"/>
                <w:b/>
                <w:color w:val="000000"/>
              </w:rPr>
              <w:t xml:space="preserve"> for goodness-of-fit test = 0.47</w:t>
            </w:r>
          </w:p>
        </w:tc>
        <w:tc>
          <w:tcPr>
            <w:tcW w:w="6763" w:type="dxa"/>
            <w:gridSpan w:val="6"/>
            <w:tcBorders>
              <w:top w:val="single" w:sz="4" w:space="0" w:color="auto"/>
              <w:bottom w:val="single" w:sz="4" w:space="0" w:color="auto"/>
            </w:tcBorders>
            <w:vAlign w:val="center"/>
          </w:tcPr>
          <w:p w14:paraId="4EFE32F0" w14:textId="3834BB58" w:rsidR="00C94F56" w:rsidRPr="00C94F56" w:rsidRDefault="00C94F56" w:rsidP="00C94F56">
            <w:pPr>
              <w:spacing w:after="0" w:line="240" w:lineRule="auto"/>
              <w:jc w:val="center"/>
              <w:rPr>
                <w:rFonts w:ascii="Times New Roman" w:eastAsia="Times New Roman" w:hAnsi="Times New Roman" w:cs="Times New Roman"/>
                <w:b/>
                <w:color w:val="000000"/>
              </w:rPr>
            </w:pPr>
            <w:proofErr w:type="gramStart"/>
            <w:r w:rsidRPr="00C94F56">
              <w:rPr>
                <w:rFonts w:ascii="Times New Roman" w:eastAsia="Times New Roman" w:hAnsi="Times New Roman" w:cs="Times New Roman"/>
                <w:b/>
              </w:rPr>
              <w:t>Over all</w:t>
            </w:r>
            <w:proofErr w:type="gramEnd"/>
            <w:r w:rsidRPr="00C94F56">
              <w:rPr>
                <w:rFonts w:ascii="Times New Roman" w:eastAsia="Times New Roman" w:hAnsi="Times New Roman" w:cs="Times New Roman"/>
                <w:b/>
              </w:rPr>
              <w:t xml:space="preserve"> χ2 = 10.25, </w:t>
            </w:r>
            <w:proofErr w:type="spellStart"/>
            <w:r w:rsidRPr="00C94F56">
              <w:rPr>
                <w:rFonts w:ascii="Times New Roman" w:eastAsia="Times New Roman" w:hAnsi="Times New Roman" w:cs="Times New Roman"/>
                <w:b/>
              </w:rPr>
              <w:t>df</w:t>
            </w:r>
            <w:proofErr w:type="spellEnd"/>
            <w:r w:rsidRPr="00C94F56">
              <w:rPr>
                <w:rFonts w:ascii="Times New Roman" w:eastAsia="Times New Roman" w:hAnsi="Times New Roman" w:cs="Times New Roman"/>
                <w:b/>
              </w:rPr>
              <w:t xml:space="preserve"> = 9, </w:t>
            </w:r>
            <w:r w:rsidRPr="00EF0971">
              <w:rPr>
                <w:rFonts w:ascii="Times New Roman" w:eastAsia="Times New Roman" w:hAnsi="Times New Roman" w:cs="Times New Roman"/>
                <w:b/>
                <w:i/>
                <w:iCs/>
              </w:rPr>
              <w:t>P</w:t>
            </w:r>
            <w:r w:rsidRPr="00C94F56">
              <w:rPr>
                <w:rFonts w:ascii="Times New Roman" w:eastAsia="Times New Roman" w:hAnsi="Times New Roman" w:cs="Times New Roman"/>
                <w:b/>
              </w:rPr>
              <w:t xml:space="preserve"> for goodness-of-fit test = 0.33</w:t>
            </w:r>
          </w:p>
        </w:tc>
      </w:tr>
    </w:tbl>
    <w:p w14:paraId="4BD74F83" w14:textId="77777777" w:rsidR="00DF1259" w:rsidRPr="005453C5" w:rsidRDefault="00DF1259" w:rsidP="00376C5F">
      <w:pPr>
        <w:spacing w:line="480" w:lineRule="auto"/>
        <w:rPr>
          <w:rFonts w:ascii="Times New Roman" w:hAnsi="Times New Roman" w:cs="Times New Roman"/>
          <w:sz w:val="24"/>
          <w:szCs w:val="24"/>
        </w:rPr>
      </w:pPr>
    </w:p>
    <w:p w14:paraId="53772304" w14:textId="77777777" w:rsidR="00A00F05" w:rsidRDefault="00A00F05" w:rsidP="00376C5F">
      <w:pPr>
        <w:spacing w:line="480" w:lineRule="auto"/>
        <w:rPr>
          <w:rFonts w:ascii="Times New Roman" w:hAnsi="Times New Roman" w:cs="Times New Roman"/>
          <w:b/>
          <w:bCs/>
          <w:sz w:val="24"/>
          <w:szCs w:val="24"/>
        </w:rPr>
      </w:pPr>
    </w:p>
    <w:p w14:paraId="2326716C" w14:textId="77777777" w:rsidR="00A00F05" w:rsidRDefault="00A00F05" w:rsidP="00376C5F">
      <w:pPr>
        <w:spacing w:line="480" w:lineRule="auto"/>
        <w:rPr>
          <w:rFonts w:ascii="Times New Roman" w:hAnsi="Times New Roman" w:cs="Times New Roman"/>
          <w:b/>
          <w:bCs/>
          <w:sz w:val="24"/>
          <w:szCs w:val="24"/>
        </w:rPr>
      </w:pPr>
    </w:p>
    <w:p w14:paraId="0962F057" w14:textId="77777777" w:rsidR="00A00F05" w:rsidRDefault="00A00F05" w:rsidP="00376C5F">
      <w:pPr>
        <w:spacing w:line="480" w:lineRule="auto"/>
        <w:rPr>
          <w:rFonts w:ascii="Times New Roman" w:hAnsi="Times New Roman" w:cs="Times New Roman"/>
          <w:b/>
          <w:bCs/>
          <w:sz w:val="24"/>
          <w:szCs w:val="24"/>
        </w:rPr>
      </w:pPr>
    </w:p>
    <w:p w14:paraId="29A8FB83" w14:textId="5D8D2BFF" w:rsidR="00B578A5" w:rsidRDefault="00DF1259" w:rsidP="00376C5F">
      <w:pPr>
        <w:spacing w:line="480" w:lineRule="auto"/>
        <w:rPr>
          <w:rFonts w:ascii="Times New Roman" w:hAnsi="Times New Roman" w:cs="Times New Roman"/>
          <w:sz w:val="24"/>
          <w:szCs w:val="24"/>
        </w:rPr>
      </w:pPr>
      <w:r w:rsidRPr="005453C5">
        <w:rPr>
          <w:rFonts w:ascii="Times New Roman" w:hAnsi="Times New Roman" w:cs="Times New Roman"/>
          <w:b/>
          <w:bCs/>
          <w:sz w:val="24"/>
          <w:szCs w:val="24"/>
        </w:rPr>
        <w:lastRenderedPageBreak/>
        <w:t xml:space="preserve">Table 4. </w:t>
      </w:r>
      <w:r w:rsidR="00E76FFA" w:rsidRPr="005453C5">
        <w:rPr>
          <w:rFonts w:ascii="Times New Roman" w:hAnsi="Times New Roman" w:cs="Times New Roman"/>
          <w:sz w:val="24"/>
          <w:szCs w:val="24"/>
        </w:rPr>
        <w:t>Predicted</w:t>
      </w:r>
      <w:r w:rsidRPr="005453C5">
        <w:rPr>
          <w:rFonts w:ascii="Times New Roman" w:hAnsi="Times New Roman" w:cs="Times New Roman"/>
          <w:sz w:val="24"/>
          <w:szCs w:val="24"/>
        </w:rPr>
        <w:t xml:space="preserve"> probabilities for incident hypothyroidism at 1</w:t>
      </w:r>
      <w:r w:rsidR="000639C2">
        <w:rPr>
          <w:rFonts w:ascii="Times New Roman" w:hAnsi="Times New Roman" w:cs="Times New Roman"/>
          <w:sz w:val="24"/>
          <w:szCs w:val="24"/>
        </w:rPr>
        <w:t>-</w:t>
      </w:r>
      <w:r w:rsidRPr="005453C5">
        <w:rPr>
          <w:rFonts w:ascii="Times New Roman" w:hAnsi="Times New Roman" w:cs="Times New Roman"/>
          <w:sz w:val="24"/>
          <w:szCs w:val="24"/>
        </w:rPr>
        <w:t>, 2</w:t>
      </w:r>
      <w:r w:rsidR="000639C2">
        <w:rPr>
          <w:rFonts w:ascii="Times New Roman" w:hAnsi="Times New Roman" w:cs="Times New Roman"/>
          <w:sz w:val="24"/>
          <w:szCs w:val="24"/>
        </w:rPr>
        <w:t>-</w:t>
      </w:r>
      <w:r w:rsidRPr="005453C5">
        <w:rPr>
          <w:rFonts w:ascii="Times New Roman" w:hAnsi="Times New Roman" w:cs="Times New Roman"/>
          <w:sz w:val="24"/>
          <w:szCs w:val="24"/>
        </w:rPr>
        <w:t xml:space="preserve">, </w:t>
      </w:r>
      <w:r w:rsidR="000639C2">
        <w:rPr>
          <w:rFonts w:ascii="Times New Roman" w:hAnsi="Times New Roman" w:cs="Times New Roman"/>
          <w:sz w:val="24"/>
          <w:szCs w:val="24"/>
        </w:rPr>
        <w:t xml:space="preserve">3-, 4-, </w:t>
      </w:r>
      <w:r w:rsidRPr="005453C5">
        <w:rPr>
          <w:rFonts w:ascii="Times New Roman" w:hAnsi="Times New Roman" w:cs="Times New Roman"/>
          <w:sz w:val="24"/>
          <w:szCs w:val="24"/>
        </w:rPr>
        <w:t>and 5</w:t>
      </w:r>
      <w:r w:rsidR="000639C2">
        <w:rPr>
          <w:rFonts w:ascii="Times New Roman" w:hAnsi="Times New Roman" w:cs="Times New Roman"/>
          <w:sz w:val="24"/>
          <w:szCs w:val="24"/>
        </w:rPr>
        <w:t>-</w:t>
      </w:r>
      <w:r w:rsidRPr="005453C5">
        <w:rPr>
          <w:rFonts w:ascii="Times New Roman" w:hAnsi="Times New Roman" w:cs="Times New Roman"/>
          <w:sz w:val="24"/>
          <w:szCs w:val="24"/>
        </w:rPr>
        <w:t>year</w:t>
      </w:r>
      <w:r w:rsidR="000639C2">
        <w:rPr>
          <w:rFonts w:ascii="Times New Roman" w:hAnsi="Times New Roman" w:cs="Times New Roman"/>
          <w:sz w:val="24"/>
          <w:szCs w:val="24"/>
        </w:rPr>
        <w:t>s</w:t>
      </w:r>
      <w:r w:rsidRPr="005453C5">
        <w:rPr>
          <w:rFonts w:ascii="Times New Roman" w:hAnsi="Times New Roman" w:cs="Times New Roman"/>
          <w:sz w:val="24"/>
          <w:szCs w:val="24"/>
        </w:rPr>
        <w:t xml:space="preserve"> </w:t>
      </w:r>
      <w:r w:rsidR="00F24E9E" w:rsidRPr="005453C5">
        <w:rPr>
          <w:rFonts w:ascii="Times New Roman" w:hAnsi="Times New Roman" w:cs="Times New Roman"/>
          <w:sz w:val="24"/>
          <w:szCs w:val="24"/>
        </w:rPr>
        <w:t xml:space="preserve">with 95% confidence intervals (CI) </w:t>
      </w:r>
      <w:r w:rsidRPr="005453C5">
        <w:rPr>
          <w:rFonts w:ascii="Times New Roman" w:hAnsi="Times New Roman" w:cs="Times New Roman"/>
          <w:sz w:val="24"/>
          <w:szCs w:val="24"/>
        </w:rPr>
        <w:t xml:space="preserve">for four </w:t>
      </w:r>
    </w:p>
    <w:p w14:paraId="54CAA77A" w14:textId="4E72075F" w:rsidR="00BF090E" w:rsidRPr="00A00F05" w:rsidRDefault="00DF1259" w:rsidP="00EE76EB">
      <w:pPr>
        <w:spacing w:line="480" w:lineRule="auto"/>
        <w:rPr>
          <w:rFonts w:ascii="Times New Roman" w:hAnsi="Times New Roman" w:cs="Times New Roman"/>
          <w:sz w:val="24"/>
          <w:szCs w:val="24"/>
        </w:rPr>
      </w:pPr>
      <w:r w:rsidRPr="005453C5">
        <w:rPr>
          <w:rFonts w:ascii="Times New Roman" w:hAnsi="Times New Roman" w:cs="Times New Roman"/>
          <w:sz w:val="24"/>
          <w:szCs w:val="24"/>
        </w:rPr>
        <w:t>patient</w:t>
      </w:r>
      <w:r w:rsidR="00F50F5E">
        <w:rPr>
          <w:rFonts w:ascii="Times New Roman" w:hAnsi="Times New Roman" w:cs="Times New Roman"/>
          <w:sz w:val="24"/>
          <w:szCs w:val="24"/>
        </w:rPr>
        <w:t>s</w:t>
      </w:r>
      <w:r w:rsidRPr="005453C5">
        <w:rPr>
          <w:rFonts w:ascii="Times New Roman" w:hAnsi="Times New Roman" w:cs="Times New Roman"/>
          <w:sz w:val="24"/>
          <w:szCs w:val="24"/>
        </w:rPr>
        <w:t xml:space="preserve">/clinical scenarios </w:t>
      </w:r>
      <w:r w:rsidR="000639C2">
        <w:rPr>
          <w:rFonts w:ascii="Times New Roman" w:hAnsi="Times New Roman" w:cs="Times New Roman"/>
          <w:sz w:val="24"/>
          <w:szCs w:val="24"/>
        </w:rPr>
        <w:t xml:space="preserve">(Patients A-D) </w:t>
      </w:r>
      <w:r w:rsidRPr="005453C5">
        <w:rPr>
          <w:rFonts w:ascii="Times New Roman" w:hAnsi="Times New Roman" w:cs="Times New Roman"/>
          <w:sz w:val="24"/>
          <w:szCs w:val="24"/>
        </w:rPr>
        <w:t>with</w:t>
      </w:r>
      <w:r w:rsidR="000639C2">
        <w:rPr>
          <w:rFonts w:ascii="Times New Roman" w:hAnsi="Times New Roman" w:cs="Times New Roman"/>
          <w:sz w:val="24"/>
          <w:szCs w:val="24"/>
        </w:rPr>
        <w:t xml:space="preserve"> an</w:t>
      </w:r>
      <w:r w:rsidRPr="005453C5">
        <w:rPr>
          <w:rFonts w:ascii="Times New Roman" w:hAnsi="Times New Roman" w:cs="Times New Roman"/>
          <w:sz w:val="24"/>
          <w:szCs w:val="24"/>
        </w:rPr>
        <w:t xml:space="preserve"> average baseline </w:t>
      </w:r>
      <w:r w:rsidR="00422480">
        <w:rPr>
          <w:rFonts w:ascii="Times New Roman" w:hAnsi="Times New Roman" w:cs="Times New Roman"/>
          <w:sz w:val="24"/>
          <w:szCs w:val="24"/>
        </w:rPr>
        <w:t>thyrotropin (</w:t>
      </w:r>
      <w:r w:rsidRPr="005453C5">
        <w:rPr>
          <w:rFonts w:ascii="Times New Roman" w:hAnsi="Times New Roman" w:cs="Times New Roman"/>
          <w:sz w:val="24"/>
          <w:szCs w:val="24"/>
        </w:rPr>
        <w:t>TSH</w:t>
      </w:r>
      <w:r w:rsidR="00422480">
        <w:rPr>
          <w:rFonts w:ascii="Times New Roman" w:hAnsi="Times New Roman" w:cs="Times New Roman"/>
          <w:sz w:val="24"/>
          <w:szCs w:val="24"/>
        </w:rPr>
        <w:t>)</w:t>
      </w:r>
      <w:r w:rsidRPr="005453C5">
        <w:rPr>
          <w:rFonts w:ascii="Times New Roman" w:hAnsi="Times New Roman" w:cs="Times New Roman"/>
          <w:sz w:val="24"/>
          <w:szCs w:val="24"/>
        </w:rPr>
        <w:t xml:space="preserve"> of </w:t>
      </w:r>
      <w:r w:rsidR="00FE4FE2" w:rsidRPr="005453C5">
        <w:rPr>
          <w:rFonts w:ascii="Times New Roman" w:hAnsi="Times New Roman" w:cs="Times New Roman"/>
          <w:sz w:val="24"/>
          <w:szCs w:val="24"/>
        </w:rPr>
        <w:t>1.96</w:t>
      </w:r>
      <w:r w:rsidR="000639C2">
        <w:rPr>
          <w:rFonts w:ascii="Times New Roman" w:hAnsi="Times New Roman" w:cs="Times New Roman"/>
          <w:sz w:val="24"/>
          <w:szCs w:val="24"/>
        </w:rPr>
        <w:t xml:space="preserve">mIU/L (Scenario 1) </w:t>
      </w:r>
      <w:r w:rsidRPr="005453C5">
        <w:rPr>
          <w:rFonts w:ascii="Times New Roman" w:hAnsi="Times New Roman" w:cs="Times New Roman"/>
          <w:sz w:val="24"/>
          <w:szCs w:val="24"/>
        </w:rPr>
        <w:t xml:space="preserve">and </w:t>
      </w:r>
      <w:r w:rsidR="00EE76EB" w:rsidRPr="005453C5">
        <w:rPr>
          <w:rFonts w:ascii="Times New Roman" w:hAnsi="Times New Roman" w:cs="Times New Roman"/>
          <w:sz w:val="24"/>
          <w:szCs w:val="24"/>
        </w:rPr>
        <w:t xml:space="preserve">higher TSH of </w:t>
      </w:r>
      <w:r w:rsidRPr="005453C5">
        <w:rPr>
          <w:rFonts w:ascii="Times New Roman" w:hAnsi="Times New Roman" w:cs="Times New Roman"/>
          <w:sz w:val="24"/>
          <w:szCs w:val="24"/>
        </w:rPr>
        <w:t>4</w:t>
      </w:r>
      <w:r w:rsidR="000639C2">
        <w:rPr>
          <w:rFonts w:ascii="Times New Roman" w:hAnsi="Times New Roman" w:cs="Times New Roman"/>
          <w:sz w:val="24"/>
          <w:szCs w:val="24"/>
        </w:rPr>
        <w:t>.0</w:t>
      </w:r>
      <w:r w:rsidR="00EE76EB" w:rsidRPr="005453C5">
        <w:rPr>
          <w:rFonts w:ascii="Times New Roman" w:hAnsi="Times New Roman" w:cs="Times New Roman"/>
          <w:sz w:val="24"/>
          <w:szCs w:val="24"/>
        </w:rPr>
        <w:t xml:space="preserve">mIU/L </w:t>
      </w:r>
      <w:r w:rsidR="000639C2">
        <w:rPr>
          <w:rFonts w:ascii="Times New Roman" w:hAnsi="Times New Roman" w:cs="Times New Roman"/>
          <w:sz w:val="24"/>
          <w:szCs w:val="24"/>
        </w:rPr>
        <w:t xml:space="preserve">(Scenario 2) </w:t>
      </w:r>
      <w:r w:rsidRPr="005453C5">
        <w:rPr>
          <w:rFonts w:ascii="Times New Roman" w:hAnsi="Times New Roman" w:cs="Times New Roman"/>
          <w:sz w:val="24"/>
          <w:szCs w:val="24"/>
        </w:rPr>
        <w:t>using</w:t>
      </w:r>
      <w:r w:rsidR="00EE76EB" w:rsidRPr="005453C5">
        <w:rPr>
          <w:rFonts w:ascii="Times New Roman" w:hAnsi="Times New Roman" w:cs="Times New Roman"/>
          <w:sz w:val="24"/>
          <w:szCs w:val="24"/>
        </w:rPr>
        <w:t xml:space="preserve"> the prediction </w:t>
      </w:r>
      <w:r w:rsidRPr="005453C5">
        <w:rPr>
          <w:rFonts w:ascii="Times New Roman" w:hAnsi="Times New Roman" w:cs="Times New Roman"/>
          <w:sz w:val="24"/>
          <w:szCs w:val="24"/>
        </w:rPr>
        <w:t>model for some typical clinical scenarios</w:t>
      </w:r>
      <w:r w:rsidR="00EE76EB" w:rsidRPr="005453C5">
        <w:rPr>
          <w:rFonts w:ascii="Times New Roman" w:hAnsi="Times New Roman" w:cs="Times New Roman"/>
          <w:b/>
          <w:bCs/>
          <w:sz w:val="24"/>
          <w:szCs w:val="24"/>
        </w:rPr>
        <w:t>.</w:t>
      </w:r>
      <w:r w:rsidR="00E76FFA" w:rsidRPr="005453C5">
        <w:rPr>
          <w:rFonts w:ascii="Times New Roman" w:hAnsi="Times New Roman" w:cs="Times New Roman"/>
          <w:b/>
          <w:bCs/>
          <w:sz w:val="24"/>
          <w:szCs w:val="24"/>
        </w:rPr>
        <w:t xml:space="preserve"> </w:t>
      </w:r>
    </w:p>
    <w:tbl>
      <w:tblPr>
        <w:tblStyle w:val="ListTable1Light"/>
        <w:tblW w:w="13210" w:type="dxa"/>
        <w:tblLook w:val="0600" w:firstRow="0" w:lastRow="0" w:firstColumn="0" w:lastColumn="0" w:noHBand="1" w:noVBand="1"/>
      </w:tblPr>
      <w:tblGrid>
        <w:gridCol w:w="2880"/>
        <w:gridCol w:w="1047"/>
        <w:gridCol w:w="1080"/>
        <w:gridCol w:w="1047"/>
        <w:gridCol w:w="1080"/>
        <w:gridCol w:w="1047"/>
        <w:gridCol w:w="1080"/>
        <w:gridCol w:w="1047"/>
        <w:gridCol w:w="1080"/>
        <w:gridCol w:w="1047"/>
        <w:gridCol w:w="1080"/>
      </w:tblGrid>
      <w:tr w:rsidR="00154416" w:rsidRPr="000639C2" w14:paraId="03BB2C02" w14:textId="77777777" w:rsidTr="00A00F05">
        <w:trPr>
          <w:trHeight w:val="360"/>
        </w:trPr>
        <w:tc>
          <w:tcPr>
            <w:tcW w:w="2880" w:type="dxa"/>
            <w:vMerge w:val="restart"/>
            <w:tcBorders>
              <w:top w:val="single" w:sz="4" w:space="0" w:color="auto"/>
            </w:tcBorders>
            <w:noWrap/>
            <w:vAlign w:val="center"/>
          </w:tcPr>
          <w:p w14:paraId="34F4E13F" w14:textId="0BA8EC2E" w:rsidR="00A00F05" w:rsidRPr="00EF0971" w:rsidRDefault="00154416" w:rsidP="00A00F05">
            <w:pPr>
              <w:spacing w:after="0" w:line="240" w:lineRule="auto"/>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Probability (%) of hypothyroidism</w:t>
            </w:r>
          </w:p>
        </w:tc>
        <w:tc>
          <w:tcPr>
            <w:tcW w:w="10330" w:type="dxa"/>
            <w:gridSpan w:val="10"/>
            <w:tcBorders>
              <w:top w:val="single" w:sz="4" w:space="0" w:color="auto"/>
              <w:bottom w:val="single" w:sz="4" w:space="0" w:color="auto"/>
            </w:tcBorders>
            <w:noWrap/>
            <w:vAlign w:val="center"/>
          </w:tcPr>
          <w:p w14:paraId="6F7F5A61" w14:textId="787BAF33"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Our new model with all variables</w:t>
            </w:r>
          </w:p>
        </w:tc>
      </w:tr>
      <w:tr w:rsidR="00154416" w:rsidRPr="000639C2" w14:paraId="08CFCBE8" w14:textId="77777777" w:rsidTr="00A00F05">
        <w:trPr>
          <w:trHeight w:val="374"/>
        </w:trPr>
        <w:tc>
          <w:tcPr>
            <w:tcW w:w="2880" w:type="dxa"/>
            <w:vMerge/>
            <w:noWrap/>
            <w:vAlign w:val="center"/>
            <w:hideMark/>
          </w:tcPr>
          <w:p w14:paraId="3EC8F32C" w14:textId="0B1340FC" w:rsidR="00154416" w:rsidRPr="00EF0971" w:rsidRDefault="00154416" w:rsidP="00A00F05">
            <w:pPr>
              <w:spacing w:after="0" w:line="240" w:lineRule="auto"/>
              <w:rPr>
                <w:rFonts w:ascii="Times New Roman" w:eastAsia="Times New Roman" w:hAnsi="Times New Roman" w:cs="Times New Roman"/>
                <w:b/>
                <w:bCs/>
                <w:color w:val="000000"/>
              </w:rPr>
            </w:pPr>
          </w:p>
        </w:tc>
        <w:tc>
          <w:tcPr>
            <w:tcW w:w="2066" w:type="dxa"/>
            <w:gridSpan w:val="2"/>
            <w:tcBorders>
              <w:top w:val="single" w:sz="4" w:space="0" w:color="auto"/>
              <w:bottom w:val="single" w:sz="4" w:space="0" w:color="auto"/>
            </w:tcBorders>
            <w:noWrap/>
            <w:vAlign w:val="center"/>
            <w:hideMark/>
          </w:tcPr>
          <w:p w14:paraId="4724F45A" w14:textId="15C8492C"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1 year</w:t>
            </w:r>
          </w:p>
        </w:tc>
        <w:tc>
          <w:tcPr>
            <w:tcW w:w="2066" w:type="dxa"/>
            <w:gridSpan w:val="2"/>
            <w:tcBorders>
              <w:top w:val="single" w:sz="4" w:space="0" w:color="auto"/>
              <w:bottom w:val="single" w:sz="4" w:space="0" w:color="auto"/>
            </w:tcBorders>
            <w:noWrap/>
            <w:vAlign w:val="center"/>
            <w:hideMark/>
          </w:tcPr>
          <w:p w14:paraId="0C7E8CDE" w14:textId="30C241CB"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 xml:space="preserve">2 </w:t>
            </w:r>
            <w:proofErr w:type="gramStart"/>
            <w:r w:rsidRPr="00EF0971">
              <w:rPr>
                <w:rFonts w:ascii="Times New Roman" w:eastAsia="Times New Roman" w:hAnsi="Times New Roman" w:cs="Times New Roman"/>
                <w:b/>
                <w:bCs/>
                <w:color w:val="000000"/>
              </w:rPr>
              <w:t>year</w:t>
            </w:r>
            <w:proofErr w:type="gramEnd"/>
          </w:p>
        </w:tc>
        <w:tc>
          <w:tcPr>
            <w:tcW w:w="2066" w:type="dxa"/>
            <w:gridSpan w:val="2"/>
            <w:tcBorders>
              <w:top w:val="single" w:sz="4" w:space="0" w:color="auto"/>
              <w:bottom w:val="single" w:sz="4" w:space="0" w:color="auto"/>
            </w:tcBorders>
            <w:noWrap/>
            <w:vAlign w:val="center"/>
            <w:hideMark/>
          </w:tcPr>
          <w:p w14:paraId="7F4995EA" w14:textId="01598745"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 xml:space="preserve">3 </w:t>
            </w:r>
            <w:proofErr w:type="gramStart"/>
            <w:r w:rsidRPr="00EF0971">
              <w:rPr>
                <w:rFonts w:ascii="Times New Roman" w:eastAsia="Times New Roman" w:hAnsi="Times New Roman" w:cs="Times New Roman"/>
                <w:b/>
                <w:bCs/>
                <w:color w:val="000000"/>
              </w:rPr>
              <w:t>year</w:t>
            </w:r>
            <w:proofErr w:type="gramEnd"/>
          </w:p>
        </w:tc>
        <w:tc>
          <w:tcPr>
            <w:tcW w:w="2066" w:type="dxa"/>
            <w:gridSpan w:val="2"/>
            <w:tcBorders>
              <w:top w:val="single" w:sz="4" w:space="0" w:color="auto"/>
              <w:bottom w:val="single" w:sz="4" w:space="0" w:color="auto"/>
            </w:tcBorders>
            <w:noWrap/>
            <w:vAlign w:val="center"/>
            <w:hideMark/>
          </w:tcPr>
          <w:p w14:paraId="0A31B1E3" w14:textId="76C36FC8"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 xml:space="preserve">4 </w:t>
            </w:r>
            <w:proofErr w:type="gramStart"/>
            <w:r w:rsidRPr="00EF0971">
              <w:rPr>
                <w:rFonts w:ascii="Times New Roman" w:eastAsia="Times New Roman" w:hAnsi="Times New Roman" w:cs="Times New Roman"/>
                <w:b/>
                <w:bCs/>
                <w:color w:val="000000"/>
              </w:rPr>
              <w:t>year</w:t>
            </w:r>
            <w:proofErr w:type="gramEnd"/>
          </w:p>
        </w:tc>
        <w:tc>
          <w:tcPr>
            <w:tcW w:w="2066" w:type="dxa"/>
            <w:gridSpan w:val="2"/>
            <w:tcBorders>
              <w:top w:val="single" w:sz="4" w:space="0" w:color="auto"/>
              <w:bottom w:val="single" w:sz="4" w:space="0" w:color="auto"/>
            </w:tcBorders>
            <w:noWrap/>
            <w:vAlign w:val="center"/>
            <w:hideMark/>
          </w:tcPr>
          <w:p w14:paraId="2D03E0B2" w14:textId="266BFF59"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 xml:space="preserve">5 </w:t>
            </w:r>
            <w:proofErr w:type="gramStart"/>
            <w:r w:rsidRPr="00EF0971">
              <w:rPr>
                <w:rFonts w:ascii="Times New Roman" w:eastAsia="Times New Roman" w:hAnsi="Times New Roman" w:cs="Times New Roman"/>
                <w:b/>
                <w:bCs/>
                <w:color w:val="000000"/>
              </w:rPr>
              <w:t>year</w:t>
            </w:r>
            <w:proofErr w:type="gramEnd"/>
          </w:p>
        </w:tc>
      </w:tr>
      <w:tr w:rsidR="00154416" w:rsidRPr="000639C2" w14:paraId="76EA5109" w14:textId="77777777" w:rsidTr="00A00F05">
        <w:trPr>
          <w:trHeight w:val="360"/>
        </w:trPr>
        <w:tc>
          <w:tcPr>
            <w:tcW w:w="2880" w:type="dxa"/>
            <w:vMerge/>
            <w:tcBorders>
              <w:bottom w:val="single" w:sz="4" w:space="0" w:color="auto"/>
            </w:tcBorders>
            <w:noWrap/>
            <w:vAlign w:val="center"/>
            <w:hideMark/>
          </w:tcPr>
          <w:p w14:paraId="26CE4273" w14:textId="77777777" w:rsidR="00154416" w:rsidRPr="00EF0971" w:rsidRDefault="00154416" w:rsidP="00A00F05">
            <w:pPr>
              <w:spacing w:after="0" w:line="240" w:lineRule="auto"/>
              <w:rPr>
                <w:rFonts w:ascii="Times New Roman" w:eastAsia="Times New Roman" w:hAnsi="Times New Roman" w:cs="Times New Roman"/>
                <w:b/>
                <w:bCs/>
              </w:rPr>
            </w:pPr>
          </w:p>
        </w:tc>
        <w:tc>
          <w:tcPr>
            <w:tcW w:w="986" w:type="dxa"/>
            <w:tcBorders>
              <w:top w:val="single" w:sz="4" w:space="0" w:color="auto"/>
              <w:bottom w:val="single" w:sz="4" w:space="0" w:color="auto"/>
            </w:tcBorders>
            <w:noWrap/>
            <w:vAlign w:val="center"/>
            <w:hideMark/>
          </w:tcPr>
          <w:p w14:paraId="51D7EDF9" w14:textId="77777777"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Estimate</w:t>
            </w:r>
          </w:p>
        </w:tc>
        <w:tc>
          <w:tcPr>
            <w:tcW w:w="1080" w:type="dxa"/>
            <w:tcBorders>
              <w:top w:val="single" w:sz="4" w:space="0" w:color="auto"/>
              <w:bottom w:val="single" w:sz="4" w:space="0" w:color="auto"/>
            </w:tcBorders>
            <w:noWrap/>
            <w:vAlign w:val="center"/>
            <w:hideMark/>
          </w:tcPr>
          <w:p w14:paraId="63D14C23" w14:textId="77777777"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95% CI</w:t>
            </w:r>
          </w:p>
        </w:tc>
        <w:tc>
          <w:tcPr>
            <w:tcW w:w="986" w:type="dxa"/>
            <w:tcBorders>
              <w:top w:val="single" w:sz="4" w:space="0" w:color="auto"/>
              <w:bottom w:val="single" w:sz="4" w:space="0" w:color="auto"/>
            </w:tcBorders>
            <w:noWrap/>
            <w:vAlign w:val="center"/>
            <w:hideMark/>
          </w:tcPr>
          <w:p w14:paraId="6F62BD05" w14:textId="77777777"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Estimate</w:t>
            </w:r>
          </w:p>
        </w:tc>
        <w:tc>
          <w:tcPr>
            <w:tcW w:w="1080" w:type="dxa"/>
            <w:tcBorders>
              <w:top w:val="single" w:sz="4" w:space="0" w:color="auto"/>
              <w:bottom w:val="single" w:sz="4" w:space="0" w:color="auto"/>
            </w:tcBorders>
            <w:noWrap/>
            <w:vAlign w:val="center"/>
            <w:hideMark/>
          </w:tcPr>
          <w:p w14:paraId="39FA4EA5" w14:textId="77777777"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95% CI</w:t>
            </w:r>
          </w:p>
        </w:tc>
        <w:tc>
          <w:tcPr>
            <w:tcW w:w="986" w:type="dxa"/>
            <w:tcBorders>
              <w:top w:val="single" w:sz="4" w:space="0" w:color="auto"/>
              <w:bottom w:val="single" w:sz="4" w:space="0" w:color="auto"/>
            </w:tcBorders>
            <w:noWrap/>
            <w:vAlign w:val="center"/>
            <w:hideMark/>
          </w:tcPr>
          <w:p w14:paraId="52A7E416" w14:textId="77777777"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Estimate</w:t>
            </w:r>
          </w:p>
        </w:tc>
        <w:tc>
          <w:tcPr>
            <w:tcW w:w="1080" w:type="dxa"/>
            <w:tcBorders>
              <w:top w:val="single" w:sz="4" w:space="0" w:color="auto"/>
              <w:bottom w:val="single" w:sz="4" w:space="0" w:color="auto"/>
            </w:tcBorders>
            <w:noWrap/>
            <w:vAlign w:val="center"/>
            <w:hideMark/>
          </w:tcPr>
          <w:p w14:paraId="0DE5F929" w14:textId="77777777"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95% CI</w:t>
            </w:r>
          </w:p>
        </w:tc>
        <w:tc>
          <w:tcPr>
            <w:tcW w:w="986" w:type="dxa"/>
            <w:tcBorders>
              <w:top w:val="single" w:sz="4" w:space="0" w:color="auto"/>
              <w:bottom w:val="single" w:sz="4" w:space="0" w:color="auto"/>
            </w:tcBorders>
            <w:noWrap/>
            <w:vAlign w:val="center"/>
            <w:hideMark/>
          </w:tcPr>
          <w:p w14:paraId="4A945337" w14:textId="77777777"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Estimate</w:t>
            </w:r>
          </w:p>
        </w:tc>
        <w:tc>
          <w:tcPr>
            <w:tcW w:w="1080" w:type="dxa"/>
            <w:tcBorders>
              <w:top w:val="single" w:sz="4" w:space="0" w:color="auto"/>
              <w:bottom w:val="single" w:sz="4" w:space="0" w:color="auto"/>
            </w:tcBorders>
            <w:noWrap/>
            <w:vAlign w:val="center"/>
            <w:hideMark/>
          </w:tcPr>
          <w:p w14:paraId="37493D19" w14:textId="77777777"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95% CI</w:t>
            </w:r>
          </w:p>
        </w:tc>
        <w:tc>
          <w:tcPr>
            <w:tcW w:w="986" w:type="dxa"/>
            <w:tcBorders>
              <w:top w:val="single" w:sz="4" w:space="0" w:color="auto"/>
              <w:bottom w:val="single" w:sz="4" w:space="0" w:color="auto"/>
            </w:tcBorders>
            <w:noWrap/>
            <w:vAlign w:val="center"/>
            <w:hideMark/>
          </w:tcPr>
          <w:p w14:paraId="0FB9B2F0" w14:textId="77777777"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Estimate</w:t>
            </w:r>
          </w:p>
        </w:tc>
        <w:tc>
          <w:tcPr>
            <w:tcW w:w="1080" w:type="dxa"/>
            <w:tcBorders>
              <w:top w:val="single" w:sz="4" w:space="0" w:color="auto"/>
              <w:bottom w:val="single" w:sz="4" w:space="0" w:color="auto"/>
            </w:tcBorders>
            <w:noWrap/>
            <w:vAlign w:val="center"/>
            <w:hideMark/>
          </w:tcPr>
          <w:p w14:paraId="62126645" w14:textId="77777777" w:rsidR="00154416" w:rsidRPr="00EF0971" w:rsidRDefault="00154416" w:rsidP="00A00F05">
            <w:pPr>
              <w:spacing w:after="0" w:line="240" w:lineRule="auto"/>
              <w:jc w:val="center"/>
              <w:rPr>
                <w:rFonts w:ascii="Times New Roman" w:eastAsia="Times New Roman" w:hAnsi="Times New Roman" w:cs="Times New Roman"/>
                <w:b/>
                <w:bCs/>
                <w:color w:val="000000"/>
              </w:rPr>
            </w:pPr>
            <w:r w:rsidRPr="00EF0971">
              <w:rPr>
                <w:rFonts w:ascii="Times New Roman" w:eastAsia="Times New Roman" w:hAnsi="Times New Roman" w:cs="Times New Roman"/>
                <w:b/>
                <w:bCs/>
                <w:color w:val="000000"/>
              </w:rPr>
              <w:t>95% CI</w:t>
            </w:r>
          </w:p>
        </w:tc>
      </w:tr>
      <w:tr w:rsidR="00154416" w:rsidRPr="00154416" w14:paraId="170A0951" w14:textId="77777777" w:rsidTr="00A00F05">
        <w:trPr>
          <w:trHeight w:val="360"/>
        </w:trPr>
        <w:tc>
          <w:tcPr>
            <w:tcW w:w="2880" w:type="dxa"/>
            <w:tcBorders>
              <w:top w:val="single" w:sz="4" w:space="0" w:color="auto"/>
            </w:tcBorders>
            <w:vAlign w:val="center"/>
            <w:hideMark/>
          </w:tcPr>
          <w:p w14:paraId="1633BCA9" w14:textId="7F987C5D" w:rsidR="00154416" w:rsidRPr="00154416" w:rsidRDefault="00154416" w:rsidP="00A00F05">
            <w:pPr>
              <w:spacing w:after="0" w:line="240" w:lineRule="auto"/>
              <w:rPr>
                <w:rFonts w:ascii="Times New Roman" w:eastAsia="Times New Roman" w:hAnsi="Times New Roman" w:cs="Times New Roman"/>
                <w:color w:val="000000"/>
              </w:rPr>
            </w:pPr>
            <w:r w:rsidRPr="00154416">
              <w:rPr>
                <w:rFonts w:ascii="Times New Roman" w:eastAsia="Times New Roman" w:hAnsi="Times New Roman" w:cs="Times New Roman"/>
                <w:color w:val="000000"/>
              </w:rPr>
              <w:t>Patient A1 – TSH 1.96</w:t>
            </w:r>
          </w:p>
        </w:tc>
        <w:tc>
          <w:tcPr>
            <w:tcW w:w="986" w:type="dxa"/>
            <w:tcBorders>
              <w:top w:val="single" w:sz="4" w:space="0" w:color="auto"/>
            </w:tcBorders>
            <w:vAlign w:val="center"/>
            <w:hideMark/>
          </w:tcPr>
          <w:p w14:paraId="59D95292"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2.2</w:t>
            </w:r>
          </w:p>
        </w:tc>
        <w:tc>
          <w:tcPr>
            <w:tcW w:w="1080" w:type="dxa"/>
            <w:tcBorders>
              <w:top w:val="single" w:sz="4" w:space="0" w:color="auto"/>
            </w:tcBorders>
            <w:noWrap/>
            <w:vAlign w:val="center"/>
            <w:hideMark/>
          </w:tcPr>
          <w:p w14:paraId="01418734"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1.8-2.7</w:t>
            </w:r>
          </w:p>
        </w:tc>
        <w:tc>
          <w:tcPr>
            <w:tcW w:w="986" w:type="dxa"/>
            <w:tcBorders>
              <w:top w:val="single" w:sz="4" w:space="0" w:color="auto"/>
            </w:tcBorders>
            <w:vAlign w:val="center"/>
            <w:hideMark/>
          </w:tcPr>
          <w:p w14:paraId="49EC9967"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3.6</w:t>
            </w:r>
          </w:p>
        </w:tc>
        <w:tc>
          <w:tcPr>
            <w:tcW w:w="1080" w:type="dxa"/>
            <w:tcBorders>
              <w:top w:val="single" w:sz="4" w:space="0" w:color="auto"/>
            </w:tcBorders>
            <w:noWrap/>
            <w:vAlign w:val="center"/>
            <w:hideMark/>
          </w:tcPr>
          <w:p w14:paraId="14C5D126"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2.9-4.2</w:t>
            </w:r>
          </w:p>
        </w:tc>
        <w:tc>
          <w:tcPr>
            <w:tcW w:w="986" w:type="dxa"/>
            <w:tcBorders>
              <w:top w:val="single" w:sz="4" w:space="0" w:color="auto"/>
            </w:tcBorders>
            <w:noWrap/>
            <w:vAlign w:val="center"/>
            <w:hideMark/>
          </w:tcPr>
          <w:p w14:paraId="03F55DC0"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4.7</w:t>
            </w:r>
          </w:p>
        </w:tc>
        <w:tc>
          <w:tcPr>
            <w:tcW w:w="1080" w:type="dxa"/>
            <w:tcBorders>
              <w:top w:val="single" w:sz="4" w:space="0" w:color="auto"/>
            </w:tcBorders>
            <w:noWrap/>
            <w:vAlign w:val="center"/>
            <w:hideMark/>
          </w:tcPr>
          <w:p w14:paraId="771A320A"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3.8-5.5</w:t>
            </w:r>
          </w:p>
        </w:tc>
        <w:tc>
          <w:tcPr>
            <w:tcW w:w="986" w:type="dxa"/>
            <w:tcBorders>
              <w:top w:val="single" w:sz="4" w:space="0" w:color="auto"/>
            </w:tcBorders>
            <w:noWrap/>
            <w:vAlign w:val="center"/>
            <w:hideMark/>
          </w:tcPr>
          <w:p w14:paraId="42FE98AD"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5.4</w:t>
            </w:r>
          </w:p>
        </w:tc>
        <w:tc>
          <w:tcPr>
            <w:tcW w:w="1080" w:type="dxa"/>
            <w:tcBorders>
              <w:top w:val="single" w:sz="4" w:space="0" w:color="auto"/>
            </w:tcBorders>
            <w:noWrap/>
            <w:vAlign w:val="center"/>
            <w:hideMark/>
          </w:tcPr>
          <w:p w14:paraId="3C34062E"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4.4-6.3</w:t>
            </w:r>
          </w:p>
        </w:tc>
        <w:tc>
          <w:tcPr>
            <w:tcW w:w="986" w:type="dxa"/>
            <w:tcBorders>
              <w:top w:val="single" w:sz="4" w:space="0" w:color="auto"/>
            </w:tcBorders>
            <w:vAlign w:val="center"/>
            <w:hideMark/>
          </w:tcPr>
          <w:p w14:paraId="32DDEAAE"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6.3</w:t>
            </w:r>
          </w:p>
        </w:tc>
        <w:tc>
          <w:tcPr>
            <w:tcW w:w="1080" w:type="dxa"/>
            <w:tcBorders>
              <w:top w:val="single" w:sz="4" w:space="0" w:color="auto"/>
            </w:tcBorders>
            <w:noWrap/>
            <w:vAlign w:val="center"/>
            <w:hideMark/>
          </w:tcPr>
          <w:p w14:paraId="0680D222"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5.2-7.3</w:t>
            </w:r>
          </w:p>
        </w:tc>
      </w:tr>
      <w:tr w:rsidR="00154416" w:rsidRPr="00154416" w14:paraId="68F73537" w14:textId="77777777" w:rsidTr="00A00F05">
        <w:trPr>
          <w:trHeight w:val="360"/>
        </w:trPr>
        <w:tc>
          <w:tcPr>
            <w:tcW w:w="2880" w:type="dxa"/>
            <w:vAlign w:val="center"/>
            <w:hideMark/>
          </w:tcPr>
          <w:p w14:paraId="77142D48" w14:textId="0791A733" w:rsidR="00154416" w:rsidRPr="00154416" w:rsidRDefault="00154416" w:rsidP="00A00F05">
            <w:pPr>
              <w:spacing w:after="0" w:line="240" w:lineRule="auto"/>
              <w:rPr>
                <w:rFonts w:ascii="Times New Roman" w:eastAsia="Times New Roman" w:hAnsi="Times New Roman" w:cs="Times New Roman"/>
                <w:color w:val="000000"/>
              </w:rPr>
            </w:pPr>
            <w:r w:rsidRPr="00154416">
              <w:rPr>
                <w:rFonts w:ascii="Times New Roman" w:eastAsia="Times New Roman" w:hAnsi="Times New Roman" w:cs="Times New Roman"/>
                <w:color w:val="000000"/>
              </w:rPr>
              <w:t>Patient A2 – TSH 4.</w:t>
            </w:r>
            <w:r w:rsidR="00422480">
              <w:rPr>
                <w:rFonts w:ascii="Times New Roman" w:eastAsia="Times New Roman" w:hAnsi="Times New Roman" w:cs="Times New Roman"/>
                <w:color w:val="000000"/>
              </w:rPr>
              <w:t>0</w:t>
            </w:r>
          </w:p>
        </w:tc>
        <w:tc>
          <w:tcPr>
            <w:tcW w:w="986" w:type="dxa"/>
            <w:vAlign w:val="center"/>
            <w:hideMark/>
          </w:tcPr>
          <w:p w14:paraId="5C1A2096"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9.1</w:t>
            </w:r>
          </w:p>
        </w:tc>
        <w:tc>
          <w:tcPr>
            <w:tcW w:w="1080" w:type="dxa"/>
            <w:noWrap/>
            <w:vAlign w:val="center"/>
            <w:hideMark/>
          </w:tcPr>
          <w:p w14:paraId="7160F707"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7.4-10.8</w:t>
            </w:r>
          </w:p>
        </w:tc>
        <w:tc>
          <w:tcPr>
            <w:tcW w:w="986" w:type="dxa"/>
            <w:vAlign w:val="center"/>
            <w:hideMark/>
          </w:tcPr>
          <w:p w14:paraId="2FF1ADE5"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14.2</w:t>
            </w:r>
          </w:p>
        </w:tc>
        <w:tc>
          <w:tcPr>
            <w:tcW w:w="1080" w:type="dxa"/>
            <w:noWrap/>
            <w:vAlign w:val="center"/>
            <w:hideMark/>
          </w:tcPr>
          <w:p w14:paraId="65A908D3"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11.6-16.6</w:t>
            </w:r>
          </w:p>
        </w:tc>
        <w:tc>
          <w:tcPr>
            <w:tcW w:w="986" w:type="dxa"/>
            <w:noWrap/>
            <w:vAlign w:val="center"/>
            <w:hideMark/>
          </w:tcPr>
          <w:p w14:paraId="20C4704E"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18.2</w:t>
            </w:r>
          </w:p>
        </w:tc>
        <w:tc>
          <w:tcPr>
            <w:tcW w:w="1080" w:type="dxa"/>
            <w:noWrap/>
            <w:vAlign w:val="center"/>
            <w:hideMark/>
          </w:tcPr>
          <w:p w14:paraId="2B151829"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15.1-21.2</w:t>
            </w:r>
          </w:p>
        </w:tc>
        <w:tc>
          <w:tcPr>
            <w:tcW w:w="986" w:type="dxa"/>
            <w:noWrap/>
            <w:vAlign w:val="center"/>
            <w:hideMark/>
          </w:tcPr>
          <w:p w14:paraId="634C9CBB"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20.8</w:t>
            </w:r>
          </w:p>
        </w:tc>
        <w:tc>
          <w:tcPr>
            <w:tcW w:w="1080" w:type="dxa"/>
            <w:noWrap/>
            <w:vAlign w:val="center"/>
            <w:hideMark/>
          </w:tcPr>
          <w:p w14:paraId="0D25A8D9"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17.3-24.1</w:t>
            </w:r>
          </w:p>
        </w:tc>
        <w:tc>
          <w:tcPr>
            <w:tcW w:w="986" w:type="dxa"/>
            <w:vAlign w:val="center"/>
            <w:hideMark/>
          </w:tcPr>
          <w:p w14:paraId="78CB4A6C"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23.8</w:t>
            </w:r>
          </w:p>
        </w:tc>
        <w:tc>
          <w:tcPr>
            <w:tcW w:w="1080" w:type="dxa"/>
            <w:noWrap/>
            <w:vAlign w:val="center"/>
            <w:hideMark/>
          </w:tcPr>
          <w:p w14:paraId="29F2F6EA"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19.9-27.5</w:t>
            </w:r>
          </w:p>
        </w:tc>
      </w:tr>
      <w:tr w:rsidR="00154416" w:rsidRPr="00154416" w14:paraId="7AC14138" w14:textId="77777777" w:rsidTr="00A00F05">
        <w:trPr>
          <w:trHeight w:val="360"/>
        </w:trPr>
        <w:tc>
          <w:tcPr>
            <w:tcW w:w="2880" w:type="dxa"/>
            <w:vAlign w:val="center"/>
            <w:hideMark/>
          </w:tcPr>
          <w:p w14:paraId="6EC16062" w14:textId="79C80147" w:rsidR="00154416" w:rsidRPr="00154416" w:rsidRDefault="00154416" w:rsidP="00A00F05">
            <w:pPr>
              <w:spacing w:after="0" w:line="240" w:lineRule="auto"/>
              <w:rPr>
                <w:rFonts w:ascii="Times New Roman" w:eastAsia="Times New Roman" w:hAnsi="Times New Roman" w:cs="Times New Roman"/>
                <w:color w:val="000000"/>
              </w:rPr>
            </w:pPr>
            <w:r w:rsidRPr="00154416">
              <w:rPr>
                <w:rFonts w:ascii="Times New Roman" w:eastAsia="Times New Roman" w:hAnsi="Times New Roman" w:cs="Times New Roman"/>
                <w:color w:val="000000"/>
              </w:rPr>
              <w:t xml:space="preserve">Patient B1 </w:t>
            </w:r>
            <w:r w:rsidR="004E1E5F">
              <w:rPr>
                <w:rFonts w:ascii="Times New Roman" w:eastAsia="Times New Roman" w:hAnsi="Times New Roman" w:cs="Times New Roman"/>
                <w:color w:val="000000"/>
              </w:rPr>
              <w:t>–</w:t>
            </w:r>
            <w:r w:rsidRPr="00154416">
              <w:rPr>
                <w:rFonts w:ascii="Times New Roman" w:eastAsia="Times New Roman" w:hAnsi="Times New Roman" w:cs="Times New Roman"/>
                <w:color w:val="000000"/>
              </w:rPr>
              <w:t xml:space="preserve"> TSH 1.96</w:t>
            </w:r>
          </w:p>
        </w:tc>
        <w:tc>
          <w:tcPr>
            <w:tcW w:w="986" w:type="dxa"/>
            <w:vAlign w:val="center"/>
            <w:hideMark/>
          </w:tcPr>
          <w:p w14:paraId="0B9B94E7"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4.3</w:t>
            </w:r>
          </w:p>
        </w:tc>
        <w:tc>
          <w:tcPr>
            <w:tcW w:w="1080" w:type="dxa"/>
            <w:noWrap/>
            <w:vAlign w:val="center"/>
            <w:hideMark/>
          </w:tcPr>
          <w:p w14:paraId="6AAC1AC9"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3.1-5.4</w:t>
            </w:r>
          </w:p>
        </w:tc>
        <w:tc>
          <w:tcPr>
            <w:tcW w:w="986" w:type="dxa"/>
            <w:vAlign w:val="center"/>
            <w:hideMark/>
          </w:tcPr>
          <w:p w14:paraId="678C8C0D"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6.8</w:t>
            </w:r>
          </w:p>
        </w:tc>
        <w:tc>
          <w:tcPr>
            <w:tcW w:w="1080" w:type="dxa"/>
            <w:noWrap/>
            <w:vAlign w:val="center"/>
            <w:hideMark/>
          </w:tcPr>
          <w:p w14:paraId="15E5B24E"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5.0-8.5</w:t>
            </w:r>
          </w:p>
        </w:tc>
        <w:tc>
          <w:tcPr>
            <w:tcW w:w="986" w:type="dxa"/>
            <w:noWrap/>
            <w:vAlign w:val="center"/>
            <w:hideMark/>
          </w:tcPr>
          <w:p w14:paraId="27F61D2C"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8.8</w:t>
            </w:r>
          </w:p>
        </w:tc>
        <w:tc>
          <w:tcPr>
            <w:tcW w:w="1080" w:type="dxa"/>
            <w:noWrap/>
            <w:vAlign w:val="center"/>
            <w:hideMark/>
          </w:tcPr>
          <w:p w14:paraId="27C9FBB9"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6.5-11.0</w:t>
            </w:r>
          </w:p>
        </w:tc>
        <w:tc>
          <w:tcPr>
            <w:tcW w:w="986" w:type="dxa"/>
            <w:noWrap/>
            <w:vAlign w:val="center"/>
            <w:hideMark/>
          </w:tcPr>
          <w:p w14:paraId="0ACAC0C7"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10.1</w:t>
            </w:r>
          </w:p>
        </w:tc>
        <w:tc>
          <w:tcPr>
            <w:tcW w:w="1080" w:type="dxa"/>
            <w:noWrap/>
            <w:vAlign w:val="center"/>
            <w:hideMark/>
          </w:tcPr>
          <w:p w14:paraId="1F523A3B"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7.5-12.6</w:t>
            </w:r>
          </w:p>
        </w:tc>
        <w:tc>
          <w:tcPr>
            <w:tcW w:w="986" w:type="dxa"/>
            <w:vAlign w:val="center"/>
            <w:hideMark/>
          </w:tcPr>
          <w:p w14:paraId="3090BC28"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11.7</w:t>
            </w:r>
          </w:p>
        </w:tc>
        <w:tc>
          <w:tcPr>
            <w:tcW w:w="1080" w:type="dxa"/>
            <w:noWrap/>
            <w:vAlign w:val="center"/>
            <w:hideMark/>
          </w:tcPr>
          <w:p w14:paraId="3B8F1263"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8.7-14.6</w:t>
            </w:r>
          </w:p>
        </w:tc>
      </w:tr>
      <w:tr w:rsidR="00154416" w:rsidRPr="00154416" w14:paraId="509A0E27" w14:textId="77777777" w:rsidTr="00A00F05">
        <w:trPr>
          <w:trHeight w:val="360"/>
        </w:trPr>
        <w:tc>
          <w:tcPr>
            <w:tcW w:w="2880" w:type="dxa"/>
            <w:vAlign w:val="center"/>
            <w:hideMark/>
          </w:tcPr>
          <w:p w14:paraId="62EFF8B4" w14:textId="77777777" w:rsidR="00154416" w:rsidRPr="00154416" w:rsidRDefault="00154416" w:rsidP="00A00F05">
            <w:pPr>
              <w:spacing w:after="0" w:line="240" w:lineRule="auto"/>
              <w:rPr>
                <w:rFonts w:ascii="Times New Roman" w:eastAsia="Times New Roman" w:hAnsi="Times New Roman" w:cs="Times New Roman"/>
                <w:color w:val="000000"/>
              </w:rPr>
            </w:pPr>
            <w:r w:rsidRPr="00154416">
              <w:rPr>
                <w:rFonts w:ascii="Times New Roman" w:eastAsia="Times New Roman" w:hAnsi="Times New Roman" w:cs="Times New Roman"/>
                <w:color w:val="000000"/>
              </w:rPr>
              <w:t>Patient B2 – TSH 4.0</w:t>
            </w:r>
          </w:p>
        </w:tc>
        <w:tc>
          <w:tcPr>
            <w:tcW w:w="986" w:type="dxa"/>
            <w:vAlign w:val="center"/>
            <w:hideMark/>
          </w:tcPr>
          <w:p w14:paraId="2B24F8DE"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16.8</w:t>
            </w:r>
          </w:p>
        </w:tc>
        <w:tc>
          <w:tcPr>
            <w:tcW w:w="1080" w:type="dxa"/>
            <w:noWrap/>
            <w:vAlign w:val="center"/>
            <w:hideMark/>
          </w:tcPr>
          <w:p w14:paraId="446C3091"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12.5-20.9</w:t>
            </w:r>
          </w:p>
        </w:tc>
        <w:tc>
          <w:tcPr>
            <w:tcW w:w="986" w:type="dxa"/>
            <w:vAlign w:val="center"/>
            <w:hideMark/>
          </w:tcPr>
          <w:p w14:paraId="0590154D"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25.5</w:t>
            </w:r>
          </w:p>
        </w:tc>
        <w:tc>
          <w:tcPr>
            <w:tcW w:w="1080" w:type="dxa"/>
            <w:noWrap/>
            <w:vAlign w:val="center"/>
            <w:hideMark/>
          </w:tcPr>
          <w:p w14:paraId="038DF0A9"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19.3-31.2</w:t>
            </w:r>
          </w:p>
        </w:tc>
        <w:tc>
          <w:tcPr>
            <w:tcW w:w="986" w:type="dxa"/>
            <w:noWrap/>
            <w:vAlign w:val="center"/>
            <w:hideMark/>
          </w:tcPr>
          <w:p w14:paraId="77563405"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32.1</w:t>
            </w:r>
          </w:p>
        </w:tc>
        <w:tc>
          <w:tcPr>
            <w:tcW w:w="1080" w:type="dxa"/>
            <w:noWrap/>
            <w:vAlign w:val="center"/>
            <w:hideMark/>
          </w:tcPr>
          <w:p w14:paraId="41169F99"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24.6-38.8</w:t>
            </w:r>
          </w:p>
        </w:tc>
        <w:tc>
          <w:tcPr>
            <w:tcW w:w="986" w:type="dxa"/>
            <w:noWrap/>
            <w:vAlign w:val="center"/>
            <w:hideMark/>
          </w:tcPr>
          <w:p w14:paraId="1BF58D1F"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36.1</w:t>
            </w:r>
          </w:p>
        </w:tc>
        <w:tc>
          <w:tcPr>
            <w:tcW w:w="1080" w:type="dxa"/>
            <w:noWrap/>
            <w:vAlign w:val="center"/>
            <w:hideMark/>
          </w:tcPr>
          <w:p w14:paraId="36339E40"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27.9-43.4</w:t>
            </w:r>
          </w:p>
        </w:tc>
        <w:tc>
          <w:tcPr>
            <w:tcW w:w="986" w:type="dxa"/>
            <w:vAlign w:val="center"/>
            <w:hideMark/>
          </w:tcPr>
          <w:p w14:paraId="754ADBBB"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40.8</w:t>
            </w:r>
          </w:p>
        </w:tc>
        <w:tc>
          <w:tcPr>
            <w:tcW w:w="1080" w:type="dxa"/>
            <w:noWrap/>
            <w:vAlign w:val="center"/>
            <w:hideMark/>
          </w:tcPr>
          <w:p w14:paraId="53DC9702"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31.8-48.6</w:t>
            </w:r>
          </w:p>
        </w:tc>
      </w:tr>
      <w:tr w:rsidR="00154416" w:rsidRPr="00154416" w14:paraId="3587F08E" w14:textId="77777777" w:rsidTr="00A00F05">
        <w:trPr>
          <w:trHeight w:val="360"/>
        </w:trPr>
        <w:tc>
          <w:tcPr>
            <w:tcW w:w="2880" w:type="dxa"/>
            <w:vAlign w:val="center"/>
            <w:hideMark/>
          </w:tcPr>
          <w:p w14:paraId="411DD39F" w14:textId="08E5F203" w:rsidR="00154416" w:rsidRPr="00154416" w:rsidRDefault="00154416" w:rsidP="00A00F05">
            <w:pPr>
              <w:spacing w:after="0" w:line="240" w:lineRule="auto"/>
              <w:rPr>
                <w:rFonts w:ascii="Times New Roman" w:eastAsia="Times New Roman" w:hAnsi="Times New Roman" w:cs="Times New Roman"/>
                <w:color w:val="000000"/>
              </w:rPr>
            </w:pPr>
            <w:r w:rsidRPr="00154416">
              <w:rPr>
                <w:rFonts w:ascii="Times New Roman" w:eastAsia="Times New Roman" w:hAnsi="Times New Roman" w:cs="Times New Roman"/>
                <w:color w:val="000000"/>
              </w:rPr>
              <w:t xml:space="preserve">Patient C1 </w:t>
            </w:r>
            <w:r w:rsidR="004E1E5F">
              <w:rPr>
                <w:rFonts w:ascii="Times New Roman" w:eastAsia="Times New Roman" w:hAnsi="Times New Roman" w:cs="Times New Roman"/>
                <w:color w:val="000000"/>
              </w:rPr>
              <w:t>–</w:t>
            </w:r>
            <w:r w:rsidRPr="00154416">
              <w:rPr>
                <w:rFonts w:ascii="Times New Roman" w:eastAsia="Times New Roman" w:hAnsi="Times New Roman" w:cs="Times New Roman"/>
                <w:color w:val="000000"/>
              </w:rPr>
              <w:t xml:space="preserve"> TSH 1.96</w:t>
            </w:r>
          </w:p>
        </w:tc>
        <w:tc>
          <w:tcPr>
            <w:tcW w:w="986" w:type="dxa"/>
            <w:vAlign w:val="center"/>
            <w:hideMark/>
          </w:tcPr>
          <w:p w14:paraId="304C525B"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2.7</w:t>
            </w:r>
          </w:p>
        </w:tc>
        <w:tc>
          <w:tcPr>
            <w:tcW w:w="1080" w:type="dxa"/>
            <w:noWrap/>
            <w:vAlign w:val="center"/>
            <w:hideMark/>
          </w:tcPr>
          <w:p w14:paraId="7B002D7E"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2.2-3.2</w:t>
            </w:r>
          </w:p>
        </w:tc>
        <w:tc>
          <w:tcPr>
            <w:tcW w:w="986" w:type="dxa"/>
            <w:vAlign w:val="center"/>
            <w:hideMark/>
          </w:tcPr>
          <w:p w14:paraId="50DE4311"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4.3</w:t>
            </w:r>
          </w:p>
        </w:tc>
        <w:tc>
          <w:tcPr>
            <w:tcW w:w="1080" w:type="dxa"/>
            <w:noWrap/>
            <w:vAlign w:val="center"/>
            <w:hideMark/>
          </w:tcPr>
          <w:p w14:paraId="79BFCC99"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3.5-5.0</w:t>
            </w:r>
          </w:p>
        </w:tc>
        <w:tc>
          <w:tcPr>
            <w:tcW w:w="986" w:type="dxa"/>
            <w:noWrap/>
            <w:vAlign w:val="center"/>
            <w:hideMark/>
          </w:tcPr>
          <w:p w14:paraId="4E18F93A"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5.6</w:t>
            </w:r>
          </w:p>
        </w:tc>
        <w:tc>
          <w:tcPr>
            <w:tcW w:w="1080" w:type="dxa"/>
            <w:noWrap/>
            <w:vAlign w:val="center"/>
            <w:hideMark/>
          </w:tcPr>
          <w:p w14:paraId="2F1DF26C"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4.6-6.6</w:t>
            </w:r>
          </w:p>
        </w:tc>
        <w:tc>
          <w:tcPr>
            <w:tcW w:w="986" w:type="dxa"/>
            <w:noWrap/>
            <w:vAlign w:val="center"/>
            <w:hideMark/>
          </w:tcPr>
          <w:p w14:paraId="2AE9F699"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6.5</w:t>
            </w:r>
          </w:p>
        </w:tc>
        <w:tc>
          <w:tcPr>
            <w:tcW w:w="1080" w:type="dxa"/>
            <w:noWrap/>
            <w:vAlign w:val="center"/>
            <w:hideMark/>
          </w:tcPr>
          <w:p w14:paraId="6CA60B7E"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5.4-7.6</w:t>
            </w:r>
          </w:p>
        </w:tc>
        <w:tc>
          <w:tcPr>
            <w:tcW w:w="986" w:type="dxa"/>
            <w:vAlign w:val="center"/>
            <w:hideMark/>
          </w:tcPr>
          <w:p w14:paraId="3913DEA7"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7.5</w:t>
            </w:r>
          </w:p>
        </w:tc>
        <w:tc>
          <w:tcPr>
            <w:tcW w:w="1080" w:type="dxa"/>
            <w:noWrap/>
            <w:vAlign w:val="center"/>
            <w:hideMark/>
          </w:tcPr>
          <w:p w14:paraId="4A518C80"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6.2-8.8</w:t>
            </w:r>
          </w:p>
        </w:tc>
      </w:tr>
      <w:tr w:rsidR="00154416" w:rsidRPr="00154416" w14:paraId="73977978" w14:textId="77777777" w:rsidTr="00A00F05">
        <w:trPr>
          <w:trHeight w:val="360"/>
        </w:trPr>
        <w:tc>
          <w:tcPr>
            <w:tcW w:w="2880" w:type="dxa"/>
            <w:vAlign w:val="center"/>
            <w:hideMark/>
          </w:tcPr>
          <w:p w14:paraId="3B243A33" w14:textId="77777777" w:rsidR="00154416" w:rsidRPr="00154416" w:rsidRDefault="00154416" w:rsidP="00A00F05">
            <w:pPr>
              <w:spacing w:after="0" w:line="240" w:lineRule="auto"/>
              <w:rPr>
                <w:rFonts w:ascii="Times New Roman" w:eastAsia="Times New Roman" w:hAnsi="Times New Roman" w:cs="Times New Roman"/>
                <w:color w:val="000000"/>
              </w:rPr>
            </w:pPr>
            <w:r w:rsidRPr="00154416">
              <w:rPr>
                <w:rFonts w:ascii="Times New Roman" w:eastAsia="Times New Roman" w:hAnsi="Times New Roman" w:cs="Times New Roman"/>
                <w:color w:val="000000"/>
              </w:rPr>
              <w:t>Patient C2 – TSH 4.0</w:t>
            </w:r>
          </w:p>
        </w:tc>
        <w:tc>
          <w:tcPr>
            <w:tcW w:w="986" w:type="dxa"/>
            <w:vAlign w:val="center"/>
            <w:hideMark/>
          </w:tcPr>
          <w:p w14:paraId="77D97C5C"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10.9</w:t>
            </w:r>
          </w:p>
        </w:tc>
        <w:tc>
          <w:tcPr>
            <w:tcW w:w="1080" w:type="dxa"/>
            <w:noWrap/>
            <w:vAlign w:val="center"/>
            <w:hideMark/>
          </w:tcPr>
          <w:p w14:paraId="6D84BA59"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8.9-12.8</w:t>
            </w:r>
          </w:p>
        </w:tc>
        <w:tc>
          <w:tcPr>
            <w:tcW w:w="986" w:type="dxa"/>
            <w:vAlign w:val="center"/>
            <w:hideMark/>
          </w:tcPr>
          <w:p w14:paraId="17EDDBF3"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16.9</w:t>
            </w:r>
          </w:p>
        </w:tc>
        <w:tc>
          <w:tcPr>
            <w:tcW w:w="1080" w:type="dxa"/>
            <w:noWrap/>
            <w:vAlign w:val="center"/>
            <w:hideMark/>
          </w:tcPr>
          <w:p w14:paraId="1B1BB73F"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14.0-19.6</w:t>
            </w:r>
          </w:p>
        </w:tc>
        <w:tc>
          <w:tcPr>
            <w:tcW w:w="986" w:type="dxa"/>
            <w:noWrap/>
            <w:vAlign w:val="center"/>
            <w:hideMark/>
          </w:tcPr>
          <w:p w14:paraId="1151A7AF"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21.6</w:t>
            </w:r>
          </w:p>
        </w:tc>
        <w:tc>
          <w:tcPr>
            <w:tcW w:w="1080" w:type="dxa"/>
            <w:noWrap/>
            <w:vAlign w:val="center"/>
            <w:hideMark/>
          </w:tcPr>
          <w:p w14:paraId="049A961B"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18.0-25.0</w:t>
            </w:r>
          </w:p>
        </w:tc>
        <w:tc>
          <w:tcPr>
            <w:tcW w:w="986" w:type="dxa"/>
            <w:noWrap/>
            <w:vAlign w:val="center"/>
            <w:hideMark/>
          </w:tcPr>
          <w:p w14:paraId="397D3FC2"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24.5</w:t>
            </w:r>
          </w:p>
        </w:tc>
        <w:tc>
          <w:tcPr>
            <w:tcW w:w="1080" w:type="dxa"/>
            <w:noWrap/>
            <w:vAlign w:val="center"/>
            <w:hideMark/>
          </w:tcPr>
          <w:p w14:paraId="1503C6ED"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20.6-28.3</w:t>
            </w:r>
          </w:p>
        </w:tc>
        <w:tc>
          <w:tcPr>
            <w:tcW w:w="986" w:type="dxa"/>
            <w:vAlign w:val="center"/>
            <w:hideMark/>
          </w:tcPr>
          <w:p w14:paraId="4CF33695"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28.0</w:t>
            </w:r>
          </w:p>
        </w:tc>
        <w:tc>
          <w:tcPr>
            <w:tcW w:w="1080" w:type="dxa"/>
            <w:noWrap/>
            <w:vAlign w:val="center"/>
            <w:hideMark/>
          </w:tcPr>
          <w:p w14:paraId="2981CCB8"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23.6-32.2</w:t>
            </w:r>
          </w:p>
        </w:tc>
      </w:tr>
      <w:tr w:rsidR="00154416" w:rsidRPr="00154416" w14:paraId="6E30AFC9" w14:textId="77777777" w:rsidTr="002A22B3">
        <w:trPr>
          <w:trHeight w:val="360"/>
        </w:trPr>
        <w:tc>
          <w:tcPr>
            <w:tcW w:w="2880" w:type="dxa"/>
            <w:vAlign w:val="center"/>
            <w:hideMark/>
          </w:tcPr>
          <w:p w14:paraId="151BED81" w14:textId="7882223F" w:rsidR="00154416" w:rsidRPr="00154416" w:rsidRDefault="00154416" w:rsidP="00A00F05">
            <w:pPr>
              <w:spacing w:after="0" w:line="240" w:lineRule="auto"/>
              <w:rPr>
                <w:rFonts w:ascii="Times New Roman" w:eastAsia="Times New Roman" w:hAnsi="Times New Roman" w:cs="Times New Roman"/>
                <w:color w:val="000000"/>
              </w:rPr>
            </w:pPr>
            <w:r w:rsidRPr="00154416">
              <w:rPr>
                <w:rFonts w:ascii="Times New Roman" w:eastAsia="Times New Roman" w:hAnsi="Times New Roman" w:cs="Times New Roman"/>
                <w:color w:val="000000"/>
              </w:rPr>
              <w:t xml:space="preserve">Patient D1 </w:t>
            </w:r>
            <w:r w:rsidR="004E1E5F">
              <w:rPr>
                <w:rFonts w:ascii="Times New Roman" w:eastAsia="Times New Roman" w:hAnsi="Times New Roman" w:cs="Times New Roman"/>
                <w:color w:val="000000"/>
              </w:rPr>
              <w:t>–</w:t>
            </w:r>
            <w:r w:rsidRPr="00154416">
              <w:rPr>
                <w:rFonts w:ascii="Times New Roman" w:eastAsia="Times New Roman" w:hAnsi="Times New Roman" w:cs="Times New Roman"/>
                <w:color w:val="000000"/>
              </w:rPr>
              <w:t xml:space="preserve"> TSH 1.96</w:t>
            </w:r>
          </w:p>
        </w:tc>
        <w:tc>
          <w:tcPr>
            <w:tcW w:w="986" w:type="dxa"/>
            <w:vAlign w:val="center"/>
            <w:hideMark/>
          </w:tcPr>
          <w:p w14:paraId="6B73198B"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5.2</w:t>
            </w:r>
          </w:p>
        </w:tc>
        <w:tc>
          <w:tcPr>
            <w:tcW w:w="1080" w:type="dxa"/>
            <w:noWrap/>
            <w:vAlign w:val="center"/>
            <w:hideMark/>
          </w:tcPr>
          <w:p w14:paraId="39A7E5BA"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3.8-6.5</w:t>
            </w:r>
          </w:p>
        </w:tc>
        <w:tc>
          <w:tcPr>
            <w:tcW w:w="986" w:type="dxa"/>
            <w:vAlign w:val="center"/>
            <w:hideMark/>
          </w:tcPr>
          <w:p w14:paraId="7924F0B3"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8.1</w:t>
            </w:r>
          </w:p>
        </w:tc>
        <w:tc>
          <w:tcPr>
            <w:tcW w:w="1080" w:type="dxa"/>
            <w:noWrap/>
            <w:vAlign w:val="center"/>
            <w:hideMark/>
          </w:tcPr>
          <w:p w14:paraId="193304F5"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6.0-10.1</w:t>
            </w:r>
          </w:p>
        </w:tc>
        <w:tc>
          <w:tcPr>
            <w:tcW w:w="986" w:type="dxa"/>
            <w:noWrap/>
            <w:vAlign w:val="center"/>
            <w:hideMark/>
          </w:tcPr>
          <w:p w14:paraId="5551DD48"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10.5</w:t>
            </w:r>
          </w:p>
        </w:tc>
        <w:tc>
          <w:tcPr>
            <w:tcW w:w="1080" w:type="dxa"/>
            <w:noWrap/>
            <w:vAlign w:val="center"/>
            <w:hideMark/>
          </w:tcPr>
          <w:p w14:paraId="40A2E86D"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7.9-13.1</w:t>
            </w:r>
          </w:p>
        </w:tc>
        <w:tc>
          <w:tcPr>
            <w:tcW w:w="986" w:type="dxa"/>
            <w:noWrap/>
            <w:vAlign w:val="center"/>
            <w:hideMark/>
          </w:tcPr>
          <w:p w14:paraId="44BB6C33"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12.1</w:t>
            </w:r>
          </w:p>
        </w:tc>
        <w:tc>
          <w:tcPr>
            <w:tcW w:w="1080" w:type="dxa"/>
            <w:noWrap/>
            <w:vAlign w:val="center"/>
            <w:hideMark/>
          </w:tcPr>
          <w:p w14:paraId="6532A8C2"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9.1-15.0</w:t>
            </w:r>
          </w:p>
        </w:tc>
        <w:tc>
          <w:tcPr>
            <w:tcW w:w="986" w:type="dxa"/>
            <w:vAlign w:val="center"/>
            <w:hideMark/>
          </w:tcPr>
          <w:p w14:paraId="6380F836"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14.0</w:t>
            </w:r>
          </w:p>
        </w:tc>
        <w:tc>
          <w:tcPr>
            <w:tcW w:w="1080" w:type="dxa"/>
            <w:noWrap/>
            <w:vAlign w:val="center"/>
            <w:hideMark/>
          </w:tcPr>
          <w:p w14:paraId="65BF125F"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10.5-17.3</w:t>
            </w:r>
          </w:p>
        </w:tc>
      </w:tr>
      <w:tr w:rsidR="00154416" w:rsidRPr="00154416" w14:paraId="5DA5DF01" w14:textId="77777777" w:rsidTr="002A22B3">
        <w:trPr>
          <w:trHeight w:val="360"/>
        </w:trPr>
        <w:tc>
          <w:tcPr>
            <w:tcW w:w="2880" w:type="dxa"/>
            <w:tcBorders>
              <w:bottom w:val="single" w:sz="4" w:space="0" w:color="auto"/>
            </w:tcBorders>
            <w:vAlign w:val="center"/>
            <w:hideMark/>
          </w:tcPr>
          <w:p w14:paraId="5CD493B9" w14:textId="77777777" w:rsidR="00154416" w:rsidRPr="00154416" w:rsidRDefault="00154416" w:rsidP="00A00F05">
            <w:pPr>
              <w:spacing w:after="0" w:line="240" w:lineRule="auto"/>
              <w:rPr>
                <w:rFonts w:ascii="Times New Roman" w:eastAsia="Times New Roman" w:hAnsi="Times New Roman" w:cs="Times New Roman"/>
                <w:color w:val="000000"/>
              </w:rPr>
            </w:pPr>
            <w:r w:rsidRPr="00154416">
              <w:rPr>
                <w:rFonts w:ascii="Times New Roman" w:eastAsia="Times New Roman" w:hAnsi="Times New Roman" w:cs="Times New Roman"/>
                <w:color w:val="000000"/>
              </w:rPr>
              <w:t>Patient D2 – TSH 4.0</w:t>
            </w:r>
          </w:p>
        </w:tc>
        <w:tc>
          <w:tcPr>
            <w:tcW w:w="986" w:type="dxa"/>
            <w:tcBorders>
              <w:bottom w:val="single" w:sz="4" w:space="0" w:color="auto"/>
            </w:tcBorders>
            <w:vAlign w:val="center"/>
            <w:hideMark/>
          </w:tcPr>
          <w:p w14:paraId="62341B03"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19.9</w:t>
            </w:r>
          </w:p>
        </w:tc>
        <w:tc>
          <w:tcPr>
            <w:tcW w:w="1080" w:type="dxa"/>
            <w:tcBorders>
              <w:bottom w:val="single" w:sz="4" w:space="0" w:color="auto"/>
            </w:tcBorders>
            <w:noWrap/>
            <w:vAlign w:val="center"/>
            <w:hideMark/>
          </w:tcPr>
          <w:p w14:paraId="03FD3722"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15.0-24.6</w:t>
            </w:r>
          </w:p>
        </w:tc>
        <w:tc>
          <w:tcPr>
            <w:tcW w:w="986" w:type="dxa"/>
            <w:tcBorders>
              <w:bottom w:val="single" w:sz="4" w:space="0" w:color="auto"/>
            </w:tcBorders>
            <w:vAlign w:val="center"/>
            <w:hideMark/>
          </w:tcPr>
          <w:p w14:paraId="2438BC31"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29.9</w:t>
            </w:r>
          </w:p>
        </w:tc>
        <w:tc>
          <w:tcPr>
            <w:tcW w:w="1080" w:type="dxa"/>
            <w:tcBorders>
              <w:bottom w:val="single" w:sz="4" w:space="0" w:color="auto"/>
            </w:tcBorders>
            <w:noWrap/>
            <w:vAlign w:val="center"/>
            <w:hideMark/>
          </w:tcPr>
          <w:p w14:paraId="2F98570E"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23.1-36.2</w:t>
            </w:r>
          </w:p>
        </w:tc>
        <w:tc>
          <w:tcPr>
            <w:tcW w:w="986" w:type="dxa"/>
            <w:tcBorders>
              <w:bottom w:val="single" w:sz="4" w:space="0" w:color="auto"/>
            </w:tcBorders>
            <w:noWrap/>
            <w:vAlign w:val="center"/>
            <w:hideMark/>
          </w:tcPr>
          <w:p w14:paraId="025070DB"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37.4</w:t>
            </w:r>
          </w:p>
        </w:tc>
        <w:tc>
          <w:tcPr>
            <w:tcW w:w="1080" w:type="dxa"/>
            <w:tcBorders>
              <w:bottom w:val="single" w:sz="4" w:space="0" w:color="auto"/>
            </w:tcBorders>
            <w:noWrap/>
            <w:vAlign w:val="center"/>
            <w:hideMark/>
          </w:tcPr>
          <w:p w14:paraId="630640F2"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29.2-44.6</w:t>
            </w:r>
          </w:p>
        </w:tc>
        <w:tc>
          <w:tcPr>
            <w:tcW w:w="986" w:type="dxa"/>
            <w:tcBorders>
              <w:bottom w:val="single" w:sz="4" w:space="0" w:color="auto"/>
            </w:tcBorders>
            <w:noWrap/>
            <w:vAlign w:val="center"/>
            <w:hideMark/>
          </w:tcPr>
          <w:p w14:paraId="01F67763"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41.9</w:t>
            </w:r>
          </w:p>
        </w:tc>
        <w:tc>
          <w:tcPr>
            <w:tcW w:w="1080" w:type="dxa"/>
            <w:tcBorders>
              <w:bottom w:val="single" w:sz="4" w:space="0" w:color="auto"/>
            </w:tcBorders>
            <w:noWrap/>
            <w:vAlign w:val="center"/>
            <w:hideMark/>
          </w:tcPr>
          <w:p w14:paraId="674EB18E"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33.0-49.6</w:t>
            </w:r>
          </w:p>
        </w:tc>
        <w:tc>
          <w:tcPr>
            <w:tcW w:w="986" w:type="dxa"/>
            <w:tcBorders>
              <w:bottom w:val="single" w:sz="4" w:space="0" w:color="auto"/>
            </w:tcBorders>
            <w:vAlign w:val="center"/>
            <w:hideMark/>
          </w:tcPr>
          <w:p w14:paraId="50FE9550"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46.9</w:t>
            </w:r>
          </w:p>
        </w:tc>
        <w:tc>
          <w:tcPr>
            <w:tcW w:w="1080" w:type="dxa"/>
            <w:tcBorders>
              <w:bottom w:val="single" w:sz="4" w:space="0" w:color="auto"/>
            </w:tcBorders>
            <w:noWrap/>
            <w:vAlign w:val="center"/>
            <w:hideMark/>
          </w:tcPr>
          <w:p w14:paraId="51B31127" w14:textId="77777777" w:rsidR="00154416" w:rsidRPr="00154416" w:rsidRDefault="00154416" w:rsidP="00A00F05">
            <w:pPr>
              <w:spacing w:after="0" w:line="240" w:lineRule="auto"/>
              <w:jc w:val="center"/>
              <w:rPr>
                <w:rFonts w:ascii="Times New Roman" w:eastAsia="Times New Roman" w:hAnsi="Times New Roman" w:cs="Times New Roman"/>
                <w:color w:val="000000"/>
              </w:rPr>
            </w:pPr>
            <w:r w:rsidRPr="00154416">
              <w:rPr>
                <w:rFonts w:ascii="Times New Roman" w:eastAsia="Times New Roman" w:hAnsi="Times New Roman" w:cs="Times New Roman"/>
                <w:color w:val="000000"/>
              </w:rPr>
              <w:t>37.3-55.1</w:t>
            </w:r>
          </w:p>
        </w:tc>
      </w:tr>
    </w:tbl>
    <w:p w14:paraId="5887C601" w14:textId="77777777" w:rsidR="00154416" w:rsidRPr="00EF0971" w:rsidRDefault="00154416" w:rsidP="00EE76EB">
      <w:pPr>
        <w:spacing w:line="480" w:lineRule="auto"/>
        <w:rPr>
          <w:rFonts w:ascii="Times New Roman" w:hAnsi="Times New Roman" w:cs="Times New Roman"/>
          <w:b/>
          <w:bCs/>
          <w:sz w:val="20"/>
          <w:szCs w:val="20"/>
        </w:rPr>
      </w:pPr>
    </w:p>
    <w:p w14:paraId="2C93A308" w14:textId="4A5C1591" w:rsidR="00EE76EB" w:rsidRPr="00EF0971" w:rsidRDefault="00EE76EB" w:rsidP="00EE76EB">
      <w:pPr>
        <w:spacing w:line="480" w:lineRule="auto"/>
        <w:rPr>
          <w:rFonts w:ascii="Times New Roman" w:hAnsi="Times New Roman" w:cs="Times New Roman"/>
          <w:sz w:val="20"/>
          <w:szCs w:val="20"/>
        </w:rPr>
      </w:pPr>
      <w:r w:rsidRPr="00EF0971">
        <w:rPr>
          <w:rFonts w:ascii="Times New Roman" w:hAnsi="Times New Roman" w:cs="Times New Roman"/>
          <w:b/>
          <w:bCs/>
          <w:sz w:val="20"/>
          <w:szCs w:val="20"/>
        </w:rPr>
        <w:t>Patient A1-A2:</w:t>
      </w:r>
      <w:r w:rsidRPr="00EF0971">
        <w:rPr>
          <w:rFonts w:ascii="Times New Roman" w:hAnsi="Times New Roman" w:cs="Times New Roman"/>
          <w:sz w:val="20"/>
          <w:szCs w:val="20"/>
        </w:rPr>
        <w:t xml:space="preserve"> Patient age &lt;60, White race, no heart </w:t>
      </w:r>
      <w:proofErr w:type="gramStart"/>
      <w:r w:rsidRPr="00EF0971">
        <w:rPr>
          <w:rFonts w:ascii="Times New Roman" w:hAnsi="Times New Roman" w:cs="Times New Roman"/>
          <w:sz w:val="20"/>
          <w:szCs w:val="20"/>
        </w:rPr>
        <w:t>failure</w:t>
      </w:r>
      <w:proofErr w:type="gramEnd"/>
      <w:r w:rsidRPr="00EF0971">
        <w:rPr>
          <w:rFonts w:ascii="Times New Roman" w:hAnsi="Times New Roman" w:cs="Times New Roman"/>
          <w:sz w:val="20"/>
          <w:szCs w:val="20"/>
        </w:rPr>
        <w:t xml:space="preserve"> and hypertension, did not have </w:t>
      </w:r>
      <w:r w:rsidR="002B20DC" w:rsidRPr="00EF0971">
        <w:rPr>
          <w:rFonts w:ascii="Times New Roman" w:hAnsi="Times New Roman" w:cs="Times New Roman"/>
          <w:sz w:val="20"/>
          <w:szCs w:val="20"/>
        </w:rPr>
        <w:t xml:space="preserve">an </w:t>
      </w:r>
      <w:r w:rsidRPr="00EF0971">
        <w:rPr>
          <w:rFonts w:ascii="Times New Roman" w:hAnsi="Times New Roman" w:cs="Times New Roman"/>
          <w:sz w:val="20"/>
          <w:szCs w:val="20"/>
        </w:rPr>
        <w:t>angiogram/CT with iodinated contrast, not on amiodarone, Alb</w:t>
      </w:r>
      <w:r w:rsidR="00C57923" w:rsidRPr="00C57923">
        <w:rPr>
          <w:rFonts w:ascii="Times New Roman" w:hAnsi="Times New Roman" w:cs="Times New Roman"/>
          <w:sz w:val="20"/>
          <w:szCs w:val="20"/>
        </w:rPr>
        <w:t>um</w:t>
      </w:r>
      <w:r w:rsidRPr="00EF0971">
        <w:rPr>
          <w:rFonts w:ascii="Times New Roman" w:hAnsi="Times New Roman" w:cs="Times New Roman"/>
          <w:sz w:val="20"/>
          <w:szCs w:val="20"/>
        </w:rPr>
        <w:t xml:space="preserve"> </w:t>
      </w:r>
      <w:r w:rsidRPr="00EF0971">
        <w:rPr>
          <w:rFonts w:ascii="Symbol" w:eastAsia="Symbol" w:hAnsi="Symbol" w:cs="Symbol"/>
          <w:sz w:val="20"/>
          <w:szCs w:val="20"/>
        </w:rPr>
        <w:t></w:t>
      </w:r>
      <w:r w:rsidRPr="00EF0971">
        <w:rPr>
          <w:rFonts w:ascii="Times New Roman" w:hAnsi="Times New Roman" w:cs="Times New Roman"/>
          <w:sz w:val="20"/>
          <w:szCs w:val="20"/>
        </w:rPr>
        <w:t>4</w:t>
      </w:r>
      <w:r w:rsidR="00C57923" w:rsidRPr="00C57923">
        <w:rPr>
          <w:rFonts w:ascii="Times New Roman" w:hAnsi="Times New Roman" w:cs="Times New Roman"/>
          <w:sz w:val="20"/>
          <w:szCs w:val="20"/>
        </w:rPr>
        <w:t>.0</w:t>
      </w:r>
      <w:r w:rsidRPr="00EF0971">
        <w:rPr>
          <w:rFonts w:ascii="Times New Roman" w:hAnsi="Times New Roman" w:cs="Times New Roman"/>
          <w:sz w:val="20"/>
          <w:szCs w:val="20"/>
        </w:rPr>
        <w:t xml:space="preserve"> </w:t>
      </w:r>
      <w:r w:rsidR="002B20DC" w:rsidRPr="00EF0971">
        <w:rPr>
          <w:rFonts w:ascii="Times New Roman" w:hAnsi="Times New Roman" w:cs="Times New Roman"/>
          <w:sz w:val="20"/>
          <w:szCs w:val="20"/>
        </w:rPr>
        <w:t>g/dL</w:t>
      </w:r>
      <w:r w:rsidRPr="00EF0971">
        <w:rPr>
          <w:rFonts w:ascii="Times New Roman" w:hAnsi="Times New Roman" w:cs="Times New Roman"/>
          <w:sz w:val="20"/>
          <w:szCs w:val="20"/>
        </w:rPr>
        <w:t>, BMI</w:t>
      </w:r>
      <w:r w:rsidR="00BF090E" w:rsidRPr="00EF0971">
        <w:rPr>
          <w:rFonts w:ascii="Times New Roman" w:hAnsi="Times New Roman" w:cs="Times New Roman"/>
          <w:sz w:val="20"/>
          <w:szCs w:val="20"/>
        </w:rPr>
        <w:t xml:space="preserve"> </w:t>
      </w:r>
      <w:r w:rsidR="00BF090E" w:rsidRPr="00EF0971">
        <w:rPr>
          <w:rFonts w:ascii="Symbol" w:eastAsia="Symbol" w:hAnsi="Symbol" w:cs="Symbol"/>
          <w:sz w:val="20"/>
          <w:szCs w:val="20"/>
        </w:rPr>
        <w:t></w:t>
      </w:r>
      <w:r w:rsidRPr="00EF0971">
        <w:rPr>
          <w:rFonts w:ascii="Times New Roman" w:hAnsi="Times New Roman" w:cs="Times New Roman"/>
          <w:sz w:val="20"/>
          <w:szCs w:val="20"/>
        </w:rPr>
        <w:t>30</w:t>
      </w:r>
      <w:r w:rsidR="00C57923" w:rsidRPr="00EF0971">
        <w:rPr>
          <w:rFonts w:ascii="Times New Roman" w:eastAsia="Times New Roman" w:hAnsi="Times New Roman" w:cs="Times New Roman"/>
          <w:color w:val="000000"/>
          <w:sz w:val="20"/>
          <w:szCs w:val="20"/>
        </w:rPr>
        <w:t>kg/m</w:t>
      </w:r>
      <w:r w:rsidR="00C57923" w:rsidRPr="00EF0971">
        <w:rPr>
          <w:rFonts w:ascii="Times New Roman" w:eastAsia="Times New Roman" w:hAnsi="Times New Roman" w:cs="Times New Roman"/>
          <w:color w:val="000000"/>
          <w:sz w:val="20"/>
          <w:szCs w:val="20"/>
          <w:vertAlign w:val="superscript"/>
        </w:rPr>
        <w:t>2</w:t>
      </w:r>
      <w:r w:rsidR="00C57923" w:rsidRPr="00C57923">
        <w:rPr>
          <w:rFonts w:ascii="Times New Roman" w:hAnsi="Times New Roman" w:cs="Times New Roman"/>
          <w:sz w:val="20"/>
          <w:szCs w:val="20"/>
        </w:rPr>
        <w:t xml:space="preserve"> </w:t>
      </w:r>
      <w:r w:rsidRPr="00EF0971">
        <w:rPr>
          <w:rFonts w:ascii="Times New Roman" w:hAnsi="Times New Roman" w:cs="Times New Roman"/>
          <w:sz w:val="20"/>
          <w:szCs w:val="20"/>
        </w:rPr>
        <w:t xml:space="preserve">and </w:t>
      </w:r>
      <w:r w:rsidR="00BF090E" w:rsidRPr="00EF0971">
        <w:rPr>
          <w:rFonts w:ascii="Times New Roman" w:hAnsi="Times New Roman" w:cs="Times New Roman"/>
          <w:sz w:val="20"/>
          <w:szCs w:val="20"/>
        </w:rPr>
        <w:t>with</w:t>
      </w:r>
      <w:r w:rsidRPr="00EF0971">
        <w:rPr>
          <w:rFonts w:ascii="Times New Roman" w:hAnsi="Times New Roman" w:cs="Times New Roman"/>
          <w:sz w:val="20"/>
          <w:szCs w:val="20"/>
        </w:rPr>
        <w:t xml:space="preserve"> </w:t>
      </w:r>
      <w:r w:rsidR="00BF090E" w:rsidRPr="00EF0971">
        <w:rPr>
          <w:rFonts w:ascii="Times New Roman" w:hAnsi="Times New Roman" w:cs="Times New Roman"/>
          <w:sz w:val="20"/>
          <w:szCs w:val="20"/>
        </w:rPr>
        <w:t xml:space="preserve">(A1) average </w:t>
      </w:r>
      <w:r w:rsidRPr="00EF0971">
        <w:rPr>
          <w:rFonts w:ascii="Times New Roman" w:hAnsi="Times New Roman" w:cs="Times New Roman"/>
          <w:sz w:val="20"/>
          <w:szCs w:val="20"/>
        </w:rPr>
        <w:t>baseline TSH</w:t>
      </w:r>
      <w:r w:rsidR="00BF090E" w:rsidRPr="00EF0971">
        <w:rPr>
          <w:rFonts w:ascii="Times New Roman" w:hAnsi="Times New Roman" w:cs="Times New Roman"/>
          <w:sz w:val="20"/>
          <w:szCs w:val="20"/>
        </w:rPr>
        <w:t xml:space="preserve"> of </w:t>
      </w:r>
      <w:r w:rsidRPr="00EF0971">
        <w:rPr>
          <w:rFonts w:ascii="Times New Roman" w:hAnsi="Times New Roman" w:cs="Times New Roman"/>
          <w:sz w:val="20"/>
          <w:szCs w:val="20"/>
        </w:rPr>
        <w:t>1.96</w:t>
      </w:r>
      <w:r w:rsidR="00BF090E" w:rsidRPr="00EF0971">
        <w:rPr>
          <w:rFonts w:ascii="Times New Roman" w:hAnsi="Times New Roman" w:cs="Times New Roman"/>
          <w:sz w:val="20"/>
          <w:szCs w:val="20"/>
        </w:rPr>
        <w:t>mIU/L and (A2) baseline TSH of 4.0mIU/L.</w:t>
      </w:r>
    </w:p>
    <w:p w14:paraId="047EA1D8" w14:textId="247837F8" w:rsidR="00EE76EB" w:rsidRPr="00EF0971" w:rsidRDefault="00BF090E" w:rsidP="00376C5F">
      <w:pPr>
        <w:spacing w:line="480" w:lineRule="auto"/>
        <w:rPr>
          <w:rFonts w:ascii="Times New Roman" w:hAnsi="Times New Roman" w:cs="Times New Roman"/>
          <w:sz w:val="20"/>
          <w:szCs w:val="20"/>
        </w:rPr>
      </w:pPr>
      <w:r w:rsidRPr="00EF0971">
        <w:rPr>
          <w:rFonts w:ascii="Times New Roman" w:hAnsi="Times New Roman" w:cs="Times New Roman"/>
          <w:b/>
          <w:bCs/>
          <w:sz w:val="20"/>
          <w:szCs w:val="20"/>
        </w:rPr>
        <w:t>Patient B1-B2:</w:t>
      </w:r>
      <w:r w:rsidRPr="00EF0971">
        <w:rPr>
          <w:rFonts w:ascii="Times New Roman" w:hAnsi="Times New Roman" w:cs="Times New Roman"/>
          <w:sz w:val="20"/>
          <w:szCs w:val="20"/>
        </w:rPr>
        <w:t xml:space="preserve"> Patient with the same characteristics as A, except </w:t>
      </w:r>
      <w:r w:rsidRPr="00EF0971">
        <w:rPr>
          <w:rFonts w:ascii="Times New Roman" w:hAnsi="Times New Roman" w:cs="Times New Roman"/>
          <w:i/>
          <w:iCs/>
          <w:sz w:val="20"/>
          <w:szCs w:val="20"/>
        </w:rPr>
        <w:t xml:space="preserve">have had </w:t>
      </w:r>
      <w:r w:rsidR="002B20DC" w:rsidRPr="00EF0971">
        <w:rPr>
          <w:rFonts w:ascii="Times New Roman" w:hAnsi="Times New Roman" w:cs="Times New Roman"/>
          <w:i/>
          <w:iCs/>
          <w:sz w:val="20"/>
          <w:szCs w:val="20"/>
        </w:rPr>
        <w:t xml:space="preserve">a </w:t>
      </w:r>
      <w:r w:rsidRPr="00EF0971">
        <w:rPr>
          <w:rFonts w:ascii="Times New Roman" w:hAnsi="Times New Roman" w:cs="Times New Roman"/>
          <w:i/>
          <w:iCs/>
          <w:sz w:val="20"/>
          <w:szCs w:val="20"/>
        </w:rPr>
        <w:t>prior angiogram/CT with iodinated contrast and on amiodarone</w:t>
      </w:r>
      <w:r w:rsidRPr="00EF0971">
        <w:rPr>
          <w:rFonts w:ascii="Times New Roman" w:hAnsi="Times New Roman" w:cs="Times New Roman"/>
          <w:sz w:val="20"/>
          <w:szCs w:val="20"/>
        </w:rPr>
        <w:t xml:space="preserve"> for (B1) average baseline TSH of 1.9 </w:t>
      </w:r>
      <w:proofErr w:type="spellStart"/>
      <w:r w:rsidRPr="00EF0971">
        <w:rPr>
          <w:rFonts w:ascii="Times New Roman" w:hAnsi="Times New Roman" w:cs="Times New Roman"/>
          <w:sz w:val="20"/>
          <w:szCs w:val="20"/>
        </w:rPr>
        <w:t>mIU</w:t>
      </w:r>
      <w:proofErr w:type="spellEnd"/>
      <w:r w:rsidRPr="00EF0971">
        <w:rPr>
          <w:rFonts w:ascii="Times New Roman" w:hAnsi="Times New Roman" w:cs="Times New Roman"/>
          <w:sz w:val="20"/>
          <w:szCs w:val="20"/>
        </w:rPr>
        <w:t>/L and (B2) baseline TSH of 4.0mIU/L.</w:t>
      </w:r>
    </w:p>
    <w:p w14:paraId="612F0907" w14:textId="10DD925C" w:rsidR="00BF090E" w:rsidRPr="00EF0971" w:rsidRDefault="00BF090E" w:rsidP="00376C5F">
      <w:pPr>
        <w:spacing w:line="480" w:lineRule="auto"/>
        <w:rPr>
          <w:rFonts w:ascii="Times New Roman" w:hAnsi="Times New Roman" w:cs="Times New Roman"/>
          <w:sz w:val="20"/>
          <w:szCs w:val="20"/>
        </w:rPr>
      </w:pPr>
      <w:r w:rsidRPr="00EF0971">
        <w:rPr>
          <w:rFonts w:ascii="Times New Roman" w:hAnsi="Times New Roman" w:cs="Times New Roman"/>
          <w:b/>
          <w:bCs/>
          <w:sz w:val="20"/>
          <w:szCs w:val="20"/>
        </w:rPr>
        <w:lastRenderedPageBreak/>
        <w:t>Patients C1-C2:</w:t>
      </w:r>
      <w:r w:rsidRPr="00EF0971">
        <w:rPr>
          <w:rFonts w:ascii="Times New Roman" w:hAnsi="Times New Roman" w:cs="Times New Roman"/>
          <w:sz w:val="20"/>
          <w:szCs w:val="20"/>
        </w:rPr>
        <w:t xml:space="preserve"> Patient with the same characteristics as A, except age </w:t>
      </w:r>
      <w:r w:rsidRPr="00EF0971">
        <w:rPr>
          <w:rFonts w:ascii="Symbol" w:eastAsia="Symbol" w:hAnsi="Symbol" w:cs="Symbol"/>
          <w:sz w:val="20"/>
          <w:szCs w:val="20"/>
        </w:rPr>
        <w:t></w:t>
      </w:r>
      <w:r w:rsidRPr="00EF0971">
        <w:rPr>
          <w:rFonts w:ascii="Times New Roman" w:hAnsi="Times New Roman" w:cs="Times New Roman"/>
          <w:sz w:val="20"/>
          <w:szCs w:val="20"/>
        </w:rPr>
        <w:t>60</w:t>
      </w:r>
      <w:r w:rsidR="00C57923">
        <w:rPr>
          <w:rFonts w:ascii="Times New Roman" w:hAnsi="Times New Roman" w:cs="Times New Roman"/>
          <w:sz w:val="20"/>
          <w:szCs w:val="20"/>
        </w:rPr>
        <w:t xml:space="preserve"> years</w:t>
      </w:r>
      <w:r w:rsidRPr="00EF0971">
        <w:rPr>
          <w:rFonts w:ascii="Times New Roman" w:hAnsi="Times New Roman" w:cs="Times New Roman"/>
          <w:sz w:val="20"/>
          <w:szCs w:val="20"/>
        </w:rPr>
        <w:t xml:space="preserve"> for (C1) average baseline TSH of 1.96mIU/L and (C2) baseline TSH of 4.0mIU/L.</w:t>
      </w:r>
    </w:p>
    <w:p w14:paraId="3DBCA1D3" w14:textId="2134AB88" w:rsidR="00BF090E" w:rsidRPr="00EF0971" w:rsidRDefault="00BF090E" w:rsidP="00376C5F">
      <w:pPr>
        <w:spacing w:line="480" w:lineRule="auto"/>
        <w:rPr>
          <w:rFonts w:ascii="Times New Roman" w:hAnsi="Times New Roman" w:cs="Times New Roman"/>
          <w:sz w:val="20"/>
          <w:szCs w:val="20"/>
        </w:rPr>
      </w:pPr>
      <w:r w:rsidRPr="00EF0971">
        <w:rPr>
          <w:rFonts w:ascii="Times New Roman" w:hAnsi="Times New Roman" w:cs="Times New Roman"/>
          <w:b/>
          <w:bCs/>
          <w:sz w:val="20"/>
          <w:szCs w:val="20"/>
        </w:rPr>
        <w:t>Patients D1-D2:</w:t>
      </w:r>
      <w:r w:rsidRPr="00EF0971">
        <w:rPr>
          <w:rFonts w:ascii="Times New Roman" w:hAnsi="Times New Roman" w:cs="Times New Roman"/>
          <w:sz w:val="20"/>
          <w:szCs w:val="20"/>
        </w:rPr>
        <w:t xml:space="preserve"> Patients with the same characteristics as B, except age </w:t>
      </w:r>
      <w:r w:rsidRPr="00EF0971">
        <w:rPr>
          <w:rFonts w:ascii="Symbol" w:eastAsia="Symbol" w:hAnsi="Symbol" w:cs="Symbol"/>
          <w:sz w:val="20"/>
          <w:szCs w:val="20"/>
        </w:rPr>
        <w:t></w:t>
      </w:r>
      <w:r w:rsidRPr="00EF0971">
        <w:rPr>
          <w:rFonts w:ascii="Times New Roman" w:hAnsi="Times New Roman" w:cs="Times New Roman"/>
          <w:sz w:val="20"/>
          <w:szCs w:val="20"/>
        </w:rPr>
        <w:t xml:space="preserve"> 60</w:t>
      </w:r>
      <w:r w:rsidR="00A3491C">
        <w:rPr>
          <w:rFonts w:ascii="Times New Roman" w:hAnsi="Times New Roman" w:cs="Times New Roman"/>
          <w:sz w:val="20"/>
          <w:szCs w:val="20"/>
        </w:rPr>
        <w:t xml:space="preserve"> years</w:t>
      </w:r>
      <w:r w:rsidRPr="00EF0971">
        <w:rPr>
          <w:rFonts w:ascii="Times New Roman" w:hAnsi="Times New Roman" w:cs="Times New Roman"/>
          <w:sz w:val="20"/>
          <w:szCs w:val="20"/>
        </w:rPr>
        <w:t xml:space="preserve"> for (D1) average baseline TSH of 1.96mIU/L and (D2) baseline TSH of 4.0mIU/L.</w:t>
      </w:r>
    </w:p>
    <w:p w14:paraId="458556A8" w14:textId="77777777" w:rsidR="00BF090E" w:rsidRPr="005453C5" w:rsidRDefault="00BF090E" w:rsidP="00376C5F">
      <w:pPr>
        <w:spacing w:line="480" w:lineRule="auto"/>
        <w:rPr>
          <w:rFonts w:ascii="Times New Roman" w:hAnsi="Times New Roman" w:cs="Times New Roman"/>
          <w:sz w:val="24"/>
          <w:szCs w:val="24"/>
        </w:rPr>
      </w:pPr>
    </w:p>
    <w:p w14:paraId="351458B8" w14:textId="77777777" w:rsidR="00597D27" w:rsidRDefault="00597D27" w:rsidP="00376C5F">
      <w:pPr>
        <w:spacing w:line="480" w:lineRule="auto"/>
        <w:outlineLvl w:val="1"/>
        <w:rPr>
          <w:rFonts w:ascii="Times New Roman" w:hAnsi="Times New Roman" w:cs="Times New Roman"/>
          <w:b/>
          <w:sz w:val="24"/>
          <w:szCs w:val="24"/>
        </w:rPr>
      </w:pPr>
    </w:p>
    <w:p w14:paraId="19C47FFD" w14:textId="77777777" w:rsidR="00597D27" w:rsidRDefault="00597D27" w:rsidP="00376C5F">
      <w:pPr>
        <w:spacing w:line="480" w:lineRule="auto"/>
        <w:outlineLvl w:val="1"/>
        <w:rPr>
          <w:rFonts w:ascii="Times New Roman" w:hAnsi="Times New Roman" w:cs="Times New Roman"/>
          <w:b/>
          <w:sz w:val="24"/>
          <w:szCs w:val="24"/>
        </w:rPr>
      </w:pPr>
    </w:p>
    <w:p w14:paraId="53CBB03F" w14:textId="717EEC3A" w:rsidR="0086081B" w:rsidRPr="003827AD" w:rsidRDefault="0086081B" w:rsidP="00E142D3">
      <w:pPr>
        <w:spacing w:line="480" w:lineRule="auto"/>
        <w:rPr>
          <w:noProof/>
        </w:rPr>
      </w:pPr>
    </w:p>
    <w:sectPr w:rsidR="0086081B" w:rsidRPr="003827AD" w:rsidSect="00BA0AF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8C95" w14:textId="77777777" w:rsidR="005B4A34" w:rsidRDefault="005B4A34" w:rsidP="004D6960">
      <w:pPr>
        <w:spacing w:after="0" w:line="240" w:lineRule="auto"/>
      </w:pPr>
      <w:r>
        <w:separator/>
      </w:r>
    </w:p>
  </w:endnote>
  <w:endnote w:type="continuationSeparator" w:id="0">
    <w:p w14:paraId="6625E043" w14:textId="77777777" w:rsidR="005B4A34" w:rsidRDefault="005B4A34" w:rsidP="004D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84805" w14:textId="71C07A13" w:rsidR="00CE09CB" w:rsidRDefault="00CE09CB" w:rsidP="00511A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C2C8E9E" w14:textId="77777777" w:rsidR="00CE09CB" w:rsidRDefault="00CE09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940094"/>
      <w:docPartObj>
        <w:docPartGallery w:val="Page Numbers (Bottom of Page)"/>
        <w:docPartUnique/>
      </w:docPartObj>
    </w:sdtPr>
    <w:sdtContent>
      <w:p w14:paraId="320C2F5A" w14:textId="0CDFCE28" w:rsidR="00CE09CB" w:rsidRDefault="00CE09CB" w:rsidP="00511A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03AD9">
          <w:rPr>
            <w:rStyle w:val="PageNumber"/>
            <w:noProof/>
          </w:rPr>
          <w:t>36</w:t>
        </w:r>
        <w:r>
          <w:rPr>
            <w:rStyle w:val="PageNumber"/>
          </w:rPr>
          <w:fldChar w:fldCharType="end"/>
        </w:r>
      </w:p>
    </w:sdtContent>
  </w:sdt>
  <w:p w14:paraId="4D1176ED" w14:textId="77777777" w:rsidR="00CE09CB" w:rsidRDefault="00CE09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471002"/>
      <w:docPartObj>
        <w:docPartGallery w:val="Page Numbers (Bottom of Page)"/>
        <w:docPartUnique/>
      </w:docPartObj>
    </w:sdtPr>
    <w:sdtEndPr>
      <w:rPr>
        <w:noProof/>
      </w:rPr>
    </w:sdtEndPr>
    <w:sdtContent>
      <w:p w14:paraId="4A88DB3B" w14:textId="3B821B7E" w:rsidR="00CE09CB" w:rsidRDefault="00CE09CB">
        <w:pPr>
          <w:pStyle w:val="Footer"/>
          <w:jc w:val="center"/>
        </w:pPr>
        <w:r>
          <w:fldChar w:fldCharType="begin"/>
        </w:r>
        <w:r>
          <w:instrText xml:space="preserve"> PAGE   \* MERGEFORMAT </w:instrText>
        </w:r>
        <w:r>
          <w:fldChar w:fldCharType="separate"/>
        </w:r>
        <w:r w:rsidR="004537B8">
          <w:rPr>
            <w:noProof/>
          </w:rPr>
          <w:t>1</w:t>
        </w:r>
        <w:r>
          <w:rPr>
            <w:noProof/>
          </w:rPr>
          <w:fldChar w:fldCharType="end"/>
        </w:r>
      </w:p>
    </w:sdtContent>
  </w:sdt>
  <w:p w14:paraId="2C2CB783" w14:textId="77777777" w:rsidR="00CE09CB" w:rsidRDefault="00CE0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B7CDD" w14:textId="77777777" w:rsidR="005B4A34" w:rsidRDefault="005B4A34" w:rsidP="004D6960">
      <w:pPr>
        <w:spacing w:after="0" w:line="240" w:lineRule="auto"/>
      </w:pPr>
      <w:r>
        <w:separator/>
      </w:r>
    </w:p>
  </w:footnote>
  <w:footnote w:type="continuationSeparator" w:id="0">
    <w:p w14:paraId="49F70D5D" w14:textId="77777777" w:rsidR="005B4A34" w:rsidRDefault="005B4A34" w:rsidP="004D6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0B93F" w14:textId="1FA696B1" w:rsidR="00CE09CB" w:rsidRPr="00EF0971" w:rsidRDefault="00CE09CB" w:rsidP="00EF0971">
    <w:pPr>
      <w:pStyle w:val="Header"/>
      <w:rPr>
        <w:rFonts w:ascii="Times New Roman" w:hAnsi="Times New Roman" w:cs="Times New Roman"/>
        <w:i/>
        <w:iCs/>
        <w:u w:val="single"/>
      </w:rPr>
    </w:pPr>
    <w:r w:rsidRPr="00EF0971">
      <w:rPr>
        <w:rFonts w:ascii="Times New Roman" w:hAnsi="Times New Roman" w:cs="Times New Roman"/>
        <w:i/>
        <w:iCs/>
        <w:u w:val="single"/>
      </w:rPr>
      <w:t>Rhee et al.</w:t>
    </w:r>
    <w:r w:rsidRPr="00EF0971">
      <w:rPr>
        <w:rFonts w:ascii="Times New Roman" w:hAnsi="Times New Roman" w:cs="Times New Roman"/>
        <w:i/>
        <w:iCs/>
        <w:u w:val="single"/>
      </w:rPr>
      <w:tab/>
    </w:r>
    <w:sdt>
      <w:sdtPr>
        <w:rPr>
          <w:rFonts w:ascii="Times New Roman" w:hAnsi="Times New Roman" w:cs="Times New Roman"/>
          <w:i/>
          <w:iCs/>
          <w:u w:val="single"/>
        </w:rPr>
        <w:id w:val="370188542"/>
        <w:docPartObj>
          <w:docPartGallery w:val="Page Numbers (Top of Page)"/>
          <w:docPartUnique/>
        </w:docPartObj>
      </w:sdtPr>
      <w:sdtEndPr>
        <w:rPr>
          <w:noProof/>
        </w:rPr>
      </w:sdtEndPr>
      <w:sdtContent>
        <w:r w:rsidRPr="00EF0971">
          <w:rPr>
            <w:rFonts w:ascii="Times New Roman" w:hAnsi="Times New Roman" w:cs="Times New Roman"/>
            <w:i/>
            <w:iCs/>
            <w:u w:val="single"/>
          </w:rPr>
          <w:fldChar w:fldCharType="begin"/>
        </w:r>
        <w:r w:rsidRPr="00EF0971">
          <w:rPr>
            <w:rFonts w:ascii="Times New Roman" w:hAnsi="Times New Roman" w:cs="Times New Roman"/>
            <w:i/>
            <w:iCs/>
            <w:u w:val="single"/>
          </w:rPr>
          <w:instrText xml:space="preserve"> PAGE   \* MERGEFORMAT </w:instrText>
        </w:r>
        <w:r w:rsidRPr="00EF0971">
          <w:rPr>
            <w:rFonts w:ascii="Times New Roman" w:hAnsi="Times New Roman" w:cs="Times New Roman"/>
            <w:i/>
            <w:iCs/>
            <w:u w:val="single"/>
          </w:rPr>
          <w:fldChar w:fldCharType="separate"/>
        </w:r>
        <w:r w:rsidR="00403AD9">
          <w:rPr>
            <w:rFonts w:ascii="Times New Roman" w:hAnsi="Times New Roman" w:cs="Times New Roman"/>
            <w:i/>
            <w:iCs/>
            <w:noProof/>
            <w:u w:val="single"/>
          </w:rPr>
          <w:t>36</w:t>
        </w:r>
        <w:r w:rsidRPr="00EF0971">
          <w:rPr>
            <w:rFonts w:ascii="Times New Roman" w:hAnsi="Times New Roman" w:cs="Times New Roman"/>
            <w:i/>
            <w:iCs/>
            <w:noProof/>
            <w:u w:val="single"/>
          </w:rPr>
          <w:fldChar w:fldCharType="end"/>
        </w:r>
        <w:r w:rsidRPr="00EF0971">
          <w:rPr>
            <w:rFonts w:ascii="Times New Roman" w:hAnsi="Times New Roman" w:cs="Times New Roman"/>
            <w:i/>
            <w:iCs/>
            <w:noProof/>
            <w:u w:val="single"/>
          </w:rPr>
          <w:tab/>
          <w:t>Prediction of hypothyroidism in CKD</w:t>
        </w:r>
      </w:sdtContent>
    </w:sdt>
  </w:p>
  <w:p w14:paraId="0925FDAE" w14:textId="77777777" w:rsidR="00CE09CB" w:rsidRDefault="00CE0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6BBC"/>
    <w:multiLevelType w:val="multilevel"/>
    <w:tmpl w:val="B4C4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A4500"/>
    <w:multiLevelType w:val="hybridMultilevel"/>
    <w:tmpl w:val="5C4C5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34ED3"/>
    <w:multiLevelType w:val="hybridMultilevel"/>
    <w:tmpl w:val="808615D0"/>
    <w:lvl w:ilvl="0" w:tplc="6D7C90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D16E4"/>
    <w:multiLevelType w:val="hybridMultilevel"/>
    <w:tmpl w:val="FB44E79C"/>
    <w:lvl w:ilvl="0" w:tplc="DF903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A2594"/>
    <w:multiLevelType w:val="hybridMultilevel"/>
    <w:tmpl w:val="B6C4F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618925">
    <w:abstractNumId w:val="4"/>
  </w:num>
  <w:num w:numId="2" w16cid:durableId="111829225">
    <w:abstractNumId w:val="1"/>
  </w:num>
  <w:num w:numId="3" w16cid:durableId="423720567">
    <w:abstractNumId w:val="2"/>
  </w:num>
  <w:num w:numId="4" w16cid:durableId="1890721469">
    <w:abstractNumId w:val="3"/>
  </w:num>
  <w:num w:numId="5" w16cid:durableId="15321103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Danh">
    <w15:presenceInfo w15:providerId="AD" w15:userId="S::danhvn1@hs.uci.edu::4c0d5220-264d-4b6e-b395-952fdfa92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_JCE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xtfdaerfaw9ce0ts65d59jzzxzspexxxxt&quot;&gt;My EndNote Library&lt;record-ids&gt;&lt;item&gt;7&lt;/item&gt;&lt;item&gt;8&lt;/item&gt;&lt;item&gt;9&lt;/item&gt;&lt;item&gt;16&lt;/item&gt;&lt;item&gt;21&lt;/item&gt;&lt;item&gt;31&lt;/item&gt;&lt;item&gt;34&lt;/item&gt;&lt;item&gt;42&lt;/item&gt;&lt;item&gt;43&lt;/item&gt;&lt;item&gt;57&lt;/item&gt;&lt;item&gt;67&lt;/item&gt;&lt;item&gt;68&lt;/item&gt;&lt;item&gt;606&lt;/item&gt;&lt;item&gt;619&lt;/item&gt;&lt;item&gt;621&lt;/item&gt;&lt;item&gt;623&lt;/item&gt;&lt;item&gt;627&lt;/item&gt;&lt;item&gt;629&lt;/item&gt;&lt;item&gt;632&lt;/item&gt;&lt;item&gt;663&lt;/item&gt;&lt;item&gt;770&lt;/item&gt;&lt;item&gt;771&lt;/item&gt;&lt;item&gt;774&lt;/item&gt;&lt;item&gt;775&lt;/item&gt;&lt;item&gt;787&lt;/item&gt;&lt;item&gt;790&lt;/item&gt;&lt;item&gt;798&lt;/item&gt;&lt;/record-ids&gt;&lt;/item&gt;&lt;/Libraries&gt;"/>
  </w:docVars>
  <w:rsids>
    <w:rsidRoot w:val="00C0694D"/>
    <w:rsid w:val="00006F41"/>
    <w:rsid w:val="00022334"/>
    <w:rsid w:val="000224E9"/>
    <w:rsid w:val="000252CD"/>
    <w:rsid w:val="00025750"/>
    <w:rsid w:val="00035CFA"/>
    <w:rsid w:val="000371DE"/>
    <w:rsid w:val="00037B45"/>
    <w:rsid w:val="000402DC"/>
    <w:rsid w:val="00043253"/>
    <w:rsid w:val="00057909"/>
    <w:rsid w:val="0006178E"/>
    <w:rsid w:val="000639C2"/>
    <w:rsid w:val="00070F4A"/>
    <w:rsid w:val="000714BD"/>
    <w:rsid w:val="0007532D"/>
    <w:rsid w:val="0007642C"/>
    <w:rsid w:val="00084372"/>
    <w:rsid w:val="000940C7"/>
    <w:rsid w:val="000951F1"/>
    <w:rsid w:val="000A1D0F"/>
    <w:rsid w:val="000C3923"/>
    <w:rsid w:val="000C46C1"/>
    <w:rsid w:val="000F1647"/>
    <w:rsid w:val="00105667"/>
    <w:rsid w:val="00107376"/>
    <w:rsid w:val="00114366"/>
    <w:rsid w:val="001230E1"/>
    <w:rsid w:val="00127E64"/>
    <w:rsid w:val="00154416"/>
    <w:rsid w:val="00165EE9"/>
    <w:rsid w:val="00183623"/>
    <w:rsid w:val="001A1FE5"/>
    <w:rsid w:val="001A5C88"/>
    <w:rsid w:val="001B00FF"/>
    <w:rsid w:val="001B3CB0"/>
    <w:rsid w:val="001B78A6"/>
    <w:rsid w:val="001C22D2"/>
    <w:rsid w:val="001C52A3"/>
    <w:rsid w:val="001C6F68"/>
    <w:rsid w:val="001D1B8E"/>
    <w:rsid w:val="001D54E1"/>
    <w:rsid w:val="001D5CE4"/>
    <w:rsid w:val="001E5CDE"/>
    <w:rsid w:val="00202BA5"/>
    <w:rsid w:val="00207FD9"/>
    <w:rsid w:val="0021107E"/>
    <w:rsid w:val="002123BD"/>
    <w:rsid w:val="00213B03"/>
    <w:rsid w:val="00217862"/>
    <w:rsid w:val="00220848"/>
    <w:rsid w:val="0023334E"/>
    <w:rsid w:val="00247A7E"/>
    <w:rsid w:val="002619F2"/>
    <w:rsid w:val="002660C1"/>
    <w:rsid w:val="00270264"/>
    <w:rsid w:val="00274D53"/>
    <w:rsid w:val="00282DF9"/>
    <w:rsid w:val="002854B7"/>
    <w:rsid w:val="00290E2F"/>
    <w:rsid w:val="002A22B3"/>
    <w:rsid w:val="002B20DC"/>
    <w:rsid w:val="002B3275"/>
    <w:rsid w:val="002C655A"/>
    <w:rsid w:val="002C78D1"/>
    <w:rsid w:val="002D114B"/>
    <w:rsid w:val="002D5121"/>
    <w:rsid w:val="002D70F6"/>
    <w:rsid w:val="002E22BA"/>
    <w:rsid w:val="002E7895"/>
    <w:rsid w:val="002F2232"/>
    <w:rsid w:val="00314F23"/>
    <w:rsid w:val="003256B4"/>
    <w:rsid w:val="00330D60"/>
    <w:rsid w:val="00336E14"/>
    <w:rsid w:val="00347973"/>
    <w:rsid w:val="00360DFB"/>
    <w:rsid w:val="00362587"/>
    <w:rsid w:val="00376C5F"/>
    <w:rsid w:val="00382756"/>
    <w:rsid w:val="003827AD"/>
    <w:rsid w:val="003A08F2"/>
    <w:rsid w:val="003A2CD2"/>
    <w:rsid w:val="003A6E86"/>
    <w:rsid w:val="003B09D4"/>
    <w:rsid w:val="003B6CA0"/>
    <w:rsid w:val="003C3DA6"/>
    <w:rsid w:val="003C4D5A"/>
    <w:rsid w:val="003C5117"/>
    <w:rsid w:val="003E7189"/>
    <w:rsid w:val="003E73F9"/>
    <w:rsid w:val="003E778C"/>
    <w:rsid w:val="00403AD9"/>
    <w:rsid w:val="004059FF"/>
    <w:rsid w:val="004061C2"/>
    <w:rsid w:val="00410182"/>
    <w:rsid w:val="00410AB5"/>
    <w:rsid w:val="00411192"/>
    <w:rsid w:val="00412EF6"/>
    <w:rsid w:val="00420760"/>
    <w:rsid w:val="00421334"/>
    <w:rsid w:val="00421838"/>
    <w:rsid w:val="00422480"/>
    <w:rsid w:val="00441BFF"/>
    <w:rsid w:val="004435F8"/>
    <w:rsid w:val="004520E2"/>
    <w:rsid w:val="004537B8"/>
    <w:rsid w:val="0045441A"/>
    <w:rsid w:val="00457084"/>
    <w:rsid w:val="00461584"/>
    <w:rsid w:val="00461A1B"/>
    <w:rsid w:val="00463323"/>
    <w:rsid w:val="004B0CE4"/>
    <w:rsid w:val="004B5E7C"/>
    <w:rsid w:val="004C1A9C"/>
    <w:rsid w:val="004D47A8"/>
    <w:rsid w:val="004D6960"/>
    <w:rsid w:val="004D7807"/>
    <w:rsid w:val="004E1E5F"/>
    <w:rsid w:val="004E2E6D"/>
    <w:rsid w:val="004E419E"/>
    <w:rsid w:val="004F031D"/>
    <w:rsid w:val="00503A22"/>
    <w:rsid w:val="00503DE2"/>
    <w:rsid w:val="00505E57"/>
    <w:rsid w:val="00511A8E"/>
    <w:rsid w:val="005260F8"/>
    <w:rsid w:val="0053136D"/>
    <w:rsid w:val="005352C7"/>
    <w:rsid w:val="0054173C"/>
    <w:rsid w:val="0054528E"/>
    <w:rsid w:val="005453C5"/>
    <w:rsid w:val="00555E61"/>
    <w:rsid w:val="00577781"/>
    <w:rsid w:val="005823D5"/>
    <w:rsid w:val="00584B2D"/>
    <w:rsid w:val="0059382A"/>
    <w:rsid w:val="00597D27"/>
    <w:rsid w:val="005B4A34"/>
    <w:rsid w:val="005B555B"/>
    <w:rsid w:val="005C1C4B"/>
    <w:rsid w:val="005F063E"/>
    <w:rsid w:val="005F0F6C"/>
    <w:rsid w:val="005F2575"/>
    <w:rsid w:val="005F539D"/>
    <w:rsid w:val="00611A92"/>
    <w:rsid w:val="006139BF"/>
    <w:rsid w:val="00616B7E"/>
    <w:rsid w:val="00620433"/>
    <w:rsid w:val="006267AC"/>
    <w:rsid w:val="0063532B"/>
    <w:rsid w:val="00637593"/>
    <w:rsid w:val="00650DEE"/>
    <w:rsid w:val="00654109"/>
    <w:rsid w:val="0065421D"/>
    <w:rsid w:val="006603F3"/>
    <w:rsid w:val="00663454"/>
    <w:rsid w:val="00665DB5"/>
    <w:rsid w:val="00666453"/>
    <w:rsid w:val="00675E5C"/>
    <w:rsid w:val="00687AE1"/>
    <w:rsid w:val="0069468F"/>
    <w:rsid w:val="006A258F"/>
    <w:rsid w:val="006B2F85"/>
    <w:rsid w:val="006C211D"/>
    <w:rsid w:val="006C694D"/>
    <w:rsid w:val="006C76E6"/>
    <w:rsid w:val="006C7E88"/>
    <w:rsid w:val="006E3291"/>
    <w:rsid w:val="006E60AE"/>
    <w:rsid w:val="006F5CB8"/>
    <w:rsid w:val="00700711"/>
    <w:rsid w:val="0070478A"/>
    <w:rsid w:val="00705295"/>
    <w:rsid w:val="007155DA"/>
    <w:rsid w:val="007164F6"/>
    <w:rsid w:val="007178CA"/>
    <w:rsid w:val="00724A5F"/>
    <w:rsid w:val="00747E68"/>
    <w:rsid w:val="007664A9"/>
    <w:rsid w:val="00770C8E"/>
    <w:rsid w:val="00774AB1"/>
    <w:rsid w:val="007802DD"/>
    <w:rsid w:val="007940F9"/>
    <w:rsid w:val="007B40FB"/>
    <w:rsid w:val="007C0D28"/>
    <w:rsid w:val="007C4DDB"/>
    <w:rsid w:val="007C533E"/>
    <w:rsid w:val="007C5B5B"/>
    <w:rsid w:val="007F1E9D"/>
    <w:rsid w:val="007F5AB6"/>
    <w:rsid w:val="00810325"/>
    <w:rsid w:val="00816664"/>
    <w:rsid w:val="00824155"/>
    <w:rsid w:val="0082474A"/>
    <w:rsid w:val="008279AD"/>
    <w:rsid w:val="00831861"/>
    <w:rsid w:val="008422BA"/>
    <w:rsid w:val="0084512A"/>
    <w:rsid w:val="00847F2F"/>
    <w:rsid w:val="00851987"/>
    <w:rsid w:val="00854354"/>
    <w:rsid w:val="0086081B"/>
    <w:rsid w:val="00865A71"/>
    <w:rsid w:val="008702D5"/>
    <w:rsid w:val="0087316D"/>
    <w:rsid w:val="00873B99"/>
    <w:rsid w:val="00875997"/>
    <w:rsid w:val="008815AE"/>
    <w:rsid w:val="008823A8"/>
    <w:rsid w:val="00886AEF"/>
    <w:rsid w:val="00893048"/>
    <w:rsid w:val="008937E3"/>
    <w:rsid w:val="008949B1"/>
    <w:rsid w:val="008A02CB"/>
    <w:rsid w:val="008B5394"/>
    <w:rsid w:val="008C0B28"/>
    <w:rsid w:val="008C21A9"/>
    <w:rsid w:val="008C385B"/>
    <w:rsid w:val="008E51A6"/>
    <w:rsid w:val="008F187A"/>
    <w:rsid w:val="008F6269"/>
    <w:rsid w:val="009010D5"/>
    <w:rsid w:val="00901625"/>
    <w:rsid w:val="00905B1B"/>
    <w:rsid w:val="00914109"/>
    <w:rsid w:val="00920D2C"/>
    <w:rsid w:val="00922F28"/>
    <w:rsid w:val="00926941"/>
    <w:rsid w:val="0093197E"/>
    <w:rsid w:val="00932AA9"/>
    <w:rsid w:val="009475DC"/>
    <w:rsid w:val="009523F0"/>
    <w:rsid w:val="0096288C"/>
    <w:rsid w:val="00964DBA"/>
    <w:rsid w:val="009733CE"/>
    <w:rsid w:val="00977C63"/>
    <w:rsid w:val="00981016"/>
    <w:rsid w:val="00981E87"/>
    <w:rsid w:val="00990A14"/>
    <w:rsid w:val="00991A38"/>
    <w:rsid w:val="009A230B"/>
    <w:rsid w:val="009A6499"/>
    <w:rsid w:val="009C76FE"/>
    <w:rsid w:val="009C7E40"/>
    <w:rsid w:val="009D3579"/>
    <w:rsid w:val="009E1CE3"/>
    <w:rsid w:val="009E4CFB"/>
    <w:rsid w:val="009F1D88"/>
    <w:rsid w:val="00A00F05"/>
    <w:rsid w:val="00A02A38"/>
    <w:rsid w:val="00A14432"/>
    <w:rsid w:val="00A14CC4"/>
    <w:rsid w:val="00A154C4"/>
    <w:rsid w:val="00A15746"/>
    <w:rsid w:val="00A20EE8"/>
    <w:rsid w:val="00A3491C"/>
    <w:rsid w:val="00A34C2F"/>
    <w:rsid w:val="00A35A5E"/>
    <w:rsid w:val="00A4605C"/>
    <w:rsid w:val="00A511F9"/>
    <w:rsid w:val="00A64A4A"/>
    <w:rsid w:val="00A66788"/>
    <w:rsid w:val="00A73999"/>
    <w:rsid w:val="00A75AB6"/>
    <w:rsid w:val="00A85518"/>
    <w:rsid w:val="00A87DC1"/>
    <w:rsid w:val="00A9476E"/>
    <w:rsid w:val="00AA6CD8"/>
    <w:rsid w:val="00AD7D6E"/>
    <w:rsid w:val="00AE5D68"/>
    <w:rsid w:val="00AF6634"/>
    <w:rsid w:val="00B02EE9"/>
    <w:rsid w:val="00B11F03"/>
    <w:rsid w:val="00B159AC"/>
    <w:rsid w:val="00B2624A"/>
    <w:rsid w:val="00B42E78"/>
    <w:rsid w:val="00B46204"/>
    <w:rsid w:val="00B46BC8"/>
    <w:rsid w:val="00B52184"/>
    <w:rsid w:val="00B53B83"/>
    <w:rsid w:val="00B578A5"/>
    <w:rsid w:val="00B659DD"/>
    <w:rsid w:val="00B70E0C"/>
    <w:rsid w:val="00B73571"/>
    <w:rsid w:val="00B763EA"/>
    <w:rsid w:val="00B84B23"/>
    <w:rsid w:val="00BA0AF8"/>
    <w:rsid w:val="00BA7549"/>
    <w:rsid w:val="00BB0D0A"/>
    <w:rsid w:val="00BB3C00"/>
    <w:rsid w:val="00BD0F29"/>
    <w:rsid w:val="00BD2DA4"/>
    <w:rsid w:val="00BD57E5"/>
    <w:rsid w:val="00BE5B0E"/>
    <w:rsid w:val="00BE7E1E"/>
    <w:rsid w:val="00BF08A3"/>
    <w:rsid w:val="00BF090E"/>
    <w:rsid w:val="00BF6F4E"/>
    <w:rsid w:val="00C0690F"/>
    <w:rsid w:val="00C0694D"/>
    <w:rsid w:val="00C118CF"/>
    <w:rsid w:val="00C1738C"/>
    <w:rsid w:val="00C22510"/>
    <w:rsid w:val="00C42CB7"/>
    <w:rsid w:val="00C508C5"/>
    <w:rsid w:val="00C51022"/>
    <w:rsid w:val="00C57923"/>
    <w:rsid w:val="00C64DFF"/>
    <w:rsid w:val="00C657C0"/>
    <w:rsid w:val="00C72A67"/>
    <w:rsid w:val="00C74E4C"/>
    <w:rsid w:val="00C84E35"/>
    <w:rsid w:val="00C90572"/>
    <w:rsid w:val="00C94F56"/>
    <w:rsid w:val="00C9571E"/>
    <w:rsid w:val="00CA3189"/>
    <w:rsid w:val="00CA3E33"/>
    <w:rsid w:val="00CA438C"/>
    <w:rsid w:val="00CA4CC5"/>
    <w:rsid w:val="00CB616D"/>
    <w:rsid w:val="00CC1ACD"/>
    <w:rsid w:val="00CC3BDD"/>
    <w:rsid w:val="00CC696B"/>
    <w:rsid w:val="00CC7EF7"/>
    <w:rsid w:val="00CD27F5"/>
    <w:rsid w:val="00CD5D5E"/>
    <w:rsid w:val="00CE09CB"/>
    <w:rsid w:val="00CE5A0F"/>
    <w:rsid w:val="00CE7020"/>
    <w:rsid w:val="00CF1A22"/>
    <w:rsid w:val="00D05C51"/>
    <w:rsid w:val="00D207F8"/>
    <w:rsid w:val="00D241B1"/>
    <w:rsid w:val="00D259D0"/>
    <w:rsid w:val="00D32468"/>
    <w:rsid w:val="00D33999"/>
    <w:rsid w:val="00D41FB9"/>
    <w:rsid w:val="00D64638"/>
    <w:rsid w:val="00D70BFC"/>
    <w:rsid w:val="00D84494"/>
    <w:rsid w:val="00D84781"/>
    <w:rsid w:val="00D9082D"/>
    <w:rsid w:val="00DA6C92"/>
    <w:rsid w:val="00DB2135"/>
    <w:rsid w:val="00DB393C"/>
    <w:rsid w:val="00DC3346"/>
    <w:rsid w:val="00DC58E2"/>
    <w:rsid w:val="00DF1259"/>
    <w:rsid w:val="00DF4877"/>
    <w:rsid w:val="00DF51F4"/>
    <w:rsid w:val="00E12D25"/>
    <w:rsid w:val="00E142D3"/>
    <w:rsid w:val="00E23B67"/>
    <w:rsid w:val="00E23F3B"/>
    <w:rsid w:val="00E25067"/>
    <w:rsid w:val="00E3017D"/>
    <w:rsid w:val="00E37515"/>
    <w:rsid w:val="00E427C4"/>
    <w:rsid w:val="00E439B9"/>
    <w:rsid w:val="00E471A9"/>
    <w:rsid w:val="00E53C10"/>
    <w:rsid w:val="00E56D6D"/>
    <w:rsid w:val="00E76FFA"/>
    <w:rsid w:val="00E86A98"/>
    <w:rsid w:val="00E9226C"/>
    <w:rsid w:val="00E97D24"/>
    <w:rsid w:val="00EB1C45"/>
    <w:rsid w:val="00EB2650"/>
    <w:rsid w:val="00EB7B25"/>
    <w:rsid w:val="00ED09A4"/>
    <w:rsid w:val="00EE332E"/>
    <w:rsid w:val="00EE56EF"/>
    <w:rsid w:val="00EE76EB"/>
    <w:rsid w:val="00EF044E"/>
    <w:rsid w:val="00EF0971"/>
    <w:rsid w:val="00EF7BCF"/>
    <w:rsid w:val="00F00663"/>
    <w:rsid w:val="00F01191"/>
    <w:rsid w:val="00F1185F"/>
    <w:rsid w:val="00F221A7"/>
    <w:rsid w:val="00F225D3"/>
    <w:rsid w:val="00F22A13"/>
    <w:rsid w:val="00F23D19"/>
    <w:rsid w:val="00F24E9E"/>
    <w:rsid w:val="00F316DE"/>
    <w:rsid w:val="00F36079"/>
    <w:rsid w:val="00F4370F"/>
    <w:rsid w:val="00F50F5E"/>
    <w:rsid w:val="00F62641"/>
    <w:rsid w:val="00F627E5"/>
    <w:rsid w:val="00F80014"/>
    <w:rsid w:val="00F83D83"/>
    <w:rsid w:val="00F906C8"/>
    <w:rsid w:val="00F9197E"/>
    <w:rsid w:val="00F92468"/>
    <w:rsid w:val="00FA16F1"/>
    <w:rsid w:val="00FA45E2"/>
    <w:rsid w:val="00FA4BDB"/>
    <w:rsid w:val="00FB135F"/>
    <w:rsid w:val="00FD03C1"/>
    <w:rsid w:val="00FD5F50"/>
    <w:rsid w:val="00FE05B4"/>
    <w:rsid w:val="00FE4FE2"/>
    <w:rsid w:val="271F5691"/>
    <w:rsid w:val="668E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EC004"/>
  <w15:chartTrackingRefBased/>
  <w15:docId w15:val="{5B138653-9FD3-6449-90F0-832C33FC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94D"/>
    <w:pPr>
      <w:spacing w:after="160" w:line="259"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402DC"/>
    <w:rPr>
      <w:color w:val="0000FF"/>
      <w:u w:val="single"/>
    </w:rPr>
  </w:style>
  <w:style w:type="paragraph" w:styleId="Footer">
    <w:name w:val="footer"/>
    <w:basedOn w:val="Normal"/>
    <w:link w:val="FooterChar"/>
    <w:uiPriority w:val="99"/>
    <w:unhideWhenUsed/>
    <w:rsid w:val="004D6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960"/>
    <w:rPr>
      <w:rFonts w:eastAsiaTheme="minorEastAsia"/>
      <w:sz w:val="22"/>
      <w:szCs w:val="22"/>
    </w:rPr>
  </w:style>
  <w:style w:type="character" w:styleId="PageNumber">
    <w:name w:val="page number"/>
    <w:basedOn w:val="DefaultParagraphFont"/>
    <w:uiPriority w:val="99"/>
    <w:semiHidden/>
    <w:unhideWhenUsed/>
    <w:rsid w:val="004D6960"/>
  </w:style>
  <w:style w:type="table" w:styleId="TableGrid">
    <w:name w:val="Table Grid"/>
    <w:basedOn w:val="TableNormal"/>
    <w:uiPriority w:val="39"/>
    <w:rsid w:val="00EE5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76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rsid w:val="0086081B"/>
    <w:pPr>
      <w:spacing w:after="0" w:line="240" w:lineRule="auto"/>
    </w:pPr>
    <w:rPr>
      <w:rFonts w:ascii="Calibri" w:eastAsia="Times New Roman" w:hAnsi="Calibri" w:cs="Calibri"/>
      <w:szCs w:val="24"/>
      <w:lang w:val="hu-HU" w:eastAsia="hu-HU"/>
    </w:rPr>
  </w:style>
  <w:style w:type="paragraph" w:styleId="ListParagraph">
    <w:name w:val="List Paragraph"/>
    <w:basedOn w:val="Normal"/>
    <w:uiPriority w:val="34"/>
    <w:qFormat/>
    <w:rsid w:val="0086081B"/>
    <w:pPr>
      <w:ind w:left="720"/>
      <w:contextualSpacing/>
    </w:pPr>
  </w:style>
  <w:style w:type="character" w:styleId="CommentReference">
    <w:name w:val="annotation reference"/>
    <w:basedOn w:val="DefaultParagraphFont"/>
    <w:uiPriority w:val="99"/>
    <w:semiHidden/>
    <w:unhideWhenUsed/>
    <w:rsid w:val="00336E14"/>
    <w:rPr>
      <w:sz w:val="16"/>
      <w:szCs w:val="16"/>
    </w:rPr>
  </w:style>
  <w:style w:type="paragraph" w:styleId="CommentText">
    <w:name w:val="annotation text"/>
    <w:basedOn w:val="Normal"/>
    <w:link w:val="CommentTextChar"/>
    <w:uiPriority w:val="99"/>
    <w:unhideWhenUsed/>
    <w:rsid w:val="00336E14"/>
    <w:pPr>
      <w:spacing w:line="240" w:lineRule="auto"/>
    </w:pPr>
    <w:rPr>
      <w:sz w:val="20"/>
      <w:szCs w:val="20"/>
    </w:rPr>
  </w:style>
  <w:style w:type="character" w:customStyle="1" w:styleId="CommentTextChar">
    <w:name w:val="Comment Text Char"/>
    <w:basedOn w:val="DefaultParagraphFont"/>
    <w:link w:val="CommentText"/>
    <w:uiPriority w:val="99"/>
    <w:rsid w:val="00336E1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36E14"/>
    <w:rPr>
      <w:b/>
      <w:bCs/>
    </w:rPr>
  </w:style>
  <w:style w:type="character" w:customStyle="1" w:styleId="CommentSubjectChar">
    <w:name w:val="Comment Subject Char"/>
    <w:basedOn w:val="CommentTextChar"/>
    <w:link w:val="CommentSubject"/>
    <w:uiPriority w:val="99"/>
    <w:semiHidden/>
    <w:rsid w:val="00336E14"/>
    <w:rPr>
      <w:rFonts w:eastAsiaTheme="minorEastAsia"/>
      <w:b/>
      <w:bCs/>
      <w:sz w:val="20"/>
      <w:szCs w:val="20"/>
    </w:rPr>
  </w:style>
  <w:style w:type="paragraph" w:styleId="BalloonText">
    <w:name w:val="Balloon Text"/>
    <w:basedOn w:val="Normal"/>
    <w:link w:val="BalloonTextChar"/>
    <w:uiPriority w:val="99"/>
    <w:semiHidden/>
    <w:unhideWhenUsed/>
    <w:rsid w:val="00336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E14"/>
    <w:rPr>
      <w:rFonts w:ascii="Segoe UI" w:eastAsiaTheme="minorEastAsia" w:hAnsi="Segoe UI" w:cs="Segoe UI"/>
      <w:sz w:val="18"/>
      <w:szCs w:val="18"/>
    </w:rPr>
  </w:style>
  <w:style w:type="table" w:styleId="PlainTable3">
    <w:name w:val="Plain Table 3"/>
    <w:basedOn w:val="TableNormal"/>
    <w:uiPriority w:val="43"/>
    <w:rsid w:val="00D339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9C7E4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127E64"/>
    <w:rPr>
      <w:rFonts w:eastAsiaTheme="minorEastAsia"/>
      <w:sz w:val="22"/>
      <w:szCs w:val="22"/>
    </w:rPr>
  </w:style>
  <w:style w:type="paragraph" w:customStyle="1" w:styleId="Default">
    <w:name w:val="Default"/>
    <w:rsid w:val="000951F1"/>
    <w:pPr>
      <w:autoSpaceDE w:val="0"/>
      <w:autoSpaceDN w:val="0"/>
      <w:adjustRightInd w:val="0"/>
    </w:pPr>
    <w:rPr>
      <w:rFonts w:ascii="Arial" w:hAnsi="Arial" w:cs="Arial"/>
      <w:color w:val="000000"/>
    </w:rPr>
  </w:style>
  <w:style w:type="paragraph" w:styleId="Header">
    <w:name w:val="header"/>
    <w:basedOn w:val="Normal"/>
    <w:link w:val="HeaderChar"/>
    <w:uiPriority w:val="99"/>
    <w:unhideWhenUsed/>
    <w:rsid w:val="00B15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9AC"/>
    <w:rPr>
      <w:rFonts w:eastAsiaTheme="minorEastAsia"/>
      <w:sz w:val="22"/>
      <w:szCs w:val="22"/>
    </w:rPr>
  </w:style>
  <w:style w:type="character" w:customStyle="1" w:styleId="highlight">
    <w:name w:val="highlight"/>
    <w:basedOn w:val="DefaultParagraphFont"/>
    <w:rsid w:val="00CD5D5E"/>
  </w:style>
  <w:style w:type="paragraph" w:customStyle="1" w:styleId="EndNoteBibliographyTitle">
    <w:name w:val="EndNote Bibliography Title"/>
    <w:basedOn w:val="Normal"/>
    <w:link w:val="EndNoteBibliographyTitleChar"/>
    <w:rsid w:val="00DB393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B393C"/>
    <w:rPr>
      <w:rFonts w:ascii="Calibri" w:eastAsiaTheme="minorEastAsia" w:hAnsi="Calibri" w:cs="Calibri"/>
      <w:noProof/>
      <w:sz w:val="22"/>
      <w:szCs w:val="22"/>
    </w:rPr>
  </w:style>
  <w:style w:type="character" w:styleId="Emphasis">
    <w:name w:val="Emphasis"/>
    <w:basedOn w:val="DefaultParagraphFont"/>
    <w:uiPriority w:val="20"/>
    <w:qFormat/>
    <w:rsid w:val="000C46C1"/>
    <w:rPr>
      <w:i/>
      <w:iCs/>
    </w:rPr>
  </w:style>
  <w:style w:type="character" w:styleId="LineNumber">
    <w:name w:val="line number"/>
    <w:basedOn w:val="DefaultParagraphFont"/>
    <w:uiPriority w:val="99"/>
    <w:semiHidden/>
    <w:unhideWhenUsed/>
    <w:rsid w:val="00F83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3015">
      <w:bodyDiv w:val="1"/>
      <w:marLeft w:val="0"/>
      <w:marRight w:val="0"/>
      <w:marTop w:val="0"/>
      <w:marBottom w:val="0"/>
      <w:divBdr>
        <w:top w:val="none" w:sz="0" w:space="0" w:color="auto"/>
        <w:left w:val="none" w:sz="0" w:space="0" w:color="auto"/>
        <w:bottom w:val="none" w:sz="0" w:space="0" w:color="auto"/>
        <w:right w:val="none" w:sz="0" w:space="0" w:color="auto"/>
      </w:divBdr>
    </w:div>
    <w:div w:id="141041147">
      <w:bodyDiv w:val="1"/>
      <w:marLeft w:val="0"/>
      <w:marRight w:val="0"/>
      <w:marTop w:val="0"/>
      <w:marBottom w:val="0"/>
      <w:divBdr>
        <w:top w:val="none" w:sz="0" w:space="0" w:color="auto"/>
        <w:left w:val="none" w:sz="0" w:space="0" w:color="auto"/>
        <w:bottom w:val="none" w:sz="0" w:space="0" w:color="auto"/>
        <w:right w:val="none" w:sz="0" w:space="0" w:color="auto"/>
      </w:divBdr>
    </w:div>
    <w:div w:id="168525659">
      <w:bodyDiv w:val="1"/>
      <w:marLeft w:val="0"/>
      <w:marRight w:val="0"/>
      <w:marTop w:val="0"/>
      <w:marBottom w:val="0"/>
      <w:divBdr>
        <w:top w:val="none" w:sz="0" w:space="0" w:color="auto"/>
        <w:left w:val="none" w:sz="0" w:space="0" w:color="auto"/>
        <w:bottom w:val="none" w:sz="0" w:space="0" w:color="auto"/>
        <w:right w:val="none" w:sz="0" w:space="0" w:color="auto"/>
      </w:divBdr>
    </w:div>
    <w:div w:id="315576648">
      <w:bodyDiv w:val="1"/>
      <w:marLeft w:val="0"/>
      <w:marRight w:val="0"/>
      <w:marTop w:val="0"/>
      <w:marBottom w:val="0"/>
      <w:divBdr>
        <w:top w:val="none" w:sz="0" w:space="0" w:color="auto"/>
        <w:left w:val="none" w:sz="0" w:space="0" w:color="auto"/>
        <w:bottom w:val="none" w:sz="0" w:space="0" w:color="auto"/>
        <w:right w:val="none" w:sz="0" w:space="0" w:color="auto"/>
      </w:divBdr>
    </w:div>
    <w:div w:id="356932621">
      <w:bodyDiv w:val="1"/>
      <w:marLeft w:val="0"/>
      <w:marRight w:val="0"/>
      <w:marTop w:val="0"/>
      <w:marBottom w:val="0"/>
      <w:divBdr>
        <w:top w:val="none" w:sz="0" w:space="0" w:color="auto"/>
        <w:left w:val="none" w:sz="0" w:space="0" w:color="auto"/>
        <w:bottom w:val="none" w:sz="0" w:space="0" w:color="auto"/>
        <w:right w:val="none" w:sz="0" w:space="0" w:color="auto"/>
      </w:divBdr>
    </w:div>
    <w:div w:id="438842283">
      <w:bodyDiv w:val="1"/>
      <w:marLeft w:val="0"/>
      <w:marRight w:val="0"/>
      <w:marTop w:val="0"/>
      <w:marBottom w:val="0"/>
      <w:divBdr>
        <w:top w:val="none" w:sz="0" w:space="0" w:color="auto"/>
        <w:left w:val="none" w:sz="0" w:space="0" w:color="auto"/>
        <w:bottom w:val="none" w:sz="0" w:space="0" w:color="auto"/>
        <w:right w:val="none" w:sz="0" w:space="0" w:color="auto"/>
      </w:divBdr>
    </w:div>
    <w:div w:id="483426183">
      <w:bodyDiv w:val="1"/>
      <w:marLeft w:val="0"/>
      <w:marRight w:val="0"/>
      <w:marTop w:val="0"/>
      <w:marBottom w:val="0"/>
      <w:divBdr>
        <w:top w:val="none" w:sz="0" w:space="0" w:color="auto"/>
        <w:left w:val="none" w:sz="0" w:space="0" w:color="auto"/>
        <w:bottom w:val="none" w:sz="0" w:space="0" w:color="auto"/>
        <w:right w:val="none" w:sz="0" w:space="0" w:color="auto"/>
      </w:divBdr>
    </w:div>
    <w:div w:id="578291397">
      <w:bodyDiv w:val="1"/>
      <w:marLeft w:val="0"/>
      <w:marRight w:val="0"/>
      <w:marTop w:val="0"/>
      <w:marBottom w:val="0"/>
      <w:divBdr>
        <w:top w:val="none" w:sz="0" w:space="0" w:color="auto"/>
        <w:left w:val="none" w:sz="0" w:space="0" w:color="auto"/>
        <w:bottom w:val="none" w:sz="0" w:space="0" w:color="auto"/>
        <w:right w:val="none" w:sz="0" w:space="0" w:color="auto"/>
      </w:divBdr>
    </w:div>
    <w:div w:id="753626415">
      <w:bodyDiv w:val="1"/>
      <w:marLeft w:val="0"/>
      <w:marRight w:val="0"/>
      <w:marTop w:val="0"/>
      <w:marBottom w:val="0"/>
      <w:divBdr>
        <w:top w:val="none" w:sz="0" w:space="0" w:color="auto"/>
        <w:left w:val="none" w:sz="0" w:space="0" w:color="auto"/>
        <w:bottom w:val="none" w:sz="0" w:space="0" w:color="auto"/>
        <w:right w:val="none" w:sz="0" w:space="0" w:color="auto"/>
      </w:divBdr>
    </w:div>
    <w:div w:id="1136950764">
      <w:bodyDiv w:val="1"/>
      <w:marLeft w:val="0"/>
      <w:marRight w:val="0"/>
      <w:marTop w:val="0"/>
      <w:marBottom w:val="0"/>
      <w:divBdr>
        <w:top w:val="none" w:sz="0" w:space="0" w:color="auto"/>
        <w:left w:val="none" w:sz="0" w:space="0" w:color="auto"/>
        <w:bottom w:val="none" w:sz="0" w:space="0" w:color="auto"/>
        <w:right w:val="none" w:sz="0" w:space="0" w:color="auto"/>
      </w:divBdr>
    </w:div>
    <w:div w:id="1192379546">
      <w:bodyDiv w:val="1"/>
      <w:marLeft w:val="0"/>
      <w:marRight w:val="0"/>
      <w:marTop w:val="0"/>
      <w:marBottom w:val="0"/>
      <w:divBdr>
        <w:top w:val="none" w:sz="0" w:space="0" w:color="auto"/>
        <w:left w:val="none" w:sz="0" w:space="0" w:color="auto"/>
        <w:bottom w:val="none" w:sz="0" w:space="0" w:color="auto"/>
        <w:right w:val="none" w:sz="0" w:space="0" w:color="auto"/>
      </w:divBdr>
    </w:div>
    <w:div w:id="1251500082">
      <w:bodyDiv w:val="1"/>
      <w:marLeft w:val="0"/>
      <w:marRight w:val="0"/>
      <w:marTop w:val="0"/>
      <w:marBottom w:val="0"/>
      <w:divBdr>
        <w:top w:val="none" w:sz="0" w:space="0" w:color="auto"/>
        <w:left w:val="none" w:sz="0" w:space="0" w:color="auto"/>
        <w:bottom w:val="none" w:sz="0" w:space="0" w:color="auto"/>
        <w:right w:val="none" w:sz="0" w:space="0" w:color="auto"/>
      </w:divBdr>
    </w:div>
    <w:div w:id="1545601388">
      <w:bodyDiv w:val="1"/>
      <w:marLeft w:val="0"/>
      <w:marRight w:val="0"/>
      <w:marTop w:val="0"/>
      <w:marBottom w:val="0"/>
      <w:divBdr>
        <w:top w:val="none" w:sz="0" w:space="0" w:color="auto"/>
        <w:left w:val="none" w:sz="0" w:space="0" w:color="auto"/>
        <w:bottom w:val="none" w:sz="0" w:space="0" w:color="auto"/>
        <w:right w:val="none" w:sz="0" w:space="0" w:color="auto"/>
      </w:divBdr>
    </w:div>
    <w:div w:id="1549222781">
      <w:bodyDiv w:val="1"/>
      <w:marLeft w:val="0"/>
      <w:marRight w:val="0"/>
      <w:marTop w:val="0"/>
      <w:marBottom w:val="0"/>
      <w:divBdr>
        <w:top w:val="none" w:sz="0" w:space="0" w:color="auto"/>
        <w:left w:val="none" w:sz="0" w:space="0" w:color="auto"/>
        <w:bottom w:val="none" w:sz="0" w:space="0" w:color="auto"/>
        <w:right w:val="none" w:sz="0" w:space="0" w:color="auto"/>
      </w:divBdr>
    </w:div>
    <w:div w:id="1574702427">
      <w:bodyDiv w:val="1"/>
      <w:marLeft w:val="0"/>
      <w:marRight w:val="0"/>
      <w:marTop w:val="0"/>
      <w:marBottom w:val="0"/>
      <w:divBdr>
        <w:top w:val="none" w:sz="0" w:space="0" w:color="auto"/>
        <w:left w:val="none" w:sz="0" w:space="0" w:color="auto"/>
        <w:bottom w:val="none" w:sz="0" w:space="0" w:color="auto"/>
        <w:right w:val="none" w:sz="0" w:space="0" w:color="auto"/>
      </w:divBdr>
    </w:div>
    <w:div w:id="1652711866">
      <w:bodyDiv w:val="1"/>
      <w:marLeft w:val="0"/>
      <w:marRight w:val="0"/>
      <w:marTop w:val="0"/>
      <w:marBottom w:val="0"/>
      <w:divBdr>
        <w:top w:val="none" w:sz="0" w:space="0" w:color="auto"/>
        <w:left w:val="none" w:sz="0" w:space="0" w:color="auto"/>
        <w:bottom w:val="none" w:sz="0" w:space="0" w:color="auto"/>
        <w:right w:val="none" w:sz="0" w:space="0" w:color="auto"/>
      </w:divBdr>
    </w:div>
    <w:div w:id="1672834583">
      <w:bodyDiv w:val="1"/>
      <w:marLeft w:val="0"/>
      <w:marRight w:val="0"/>
      <w:marTop w:val="0"/>
      <w:marBottom w:val="0"/>
      <w:divBdr>
        <w:top w:val="none" w:sz="0" w:space="0" w:color="auto"/>
        <w:left w:val="none" w:sz="0" w:space="0" w:color="auto"/>
        <w:bottom w:val="none" w:sz="0" w:space="0" w:color="auto"/>
        <w:right w:val="none" w:sz="0" w:space="0" w:color="auto"/>
      </w:divBdr>
    </w:div>
    <w:div w:id="1703477656">
      <w:bodyDiv w:val="1"/>
      <w:marLeft w:val="0"/>
      <w:marRight w:val="0"/>
      <w:marTop w:val="0"/>
      <w:marBottom w:val="0"/>
      <w:divBdr>
        <w:top w:val="none" w:sz="0" w:space="0" w:color="auto"/>
        <w:left w:val="none" w:sz="0" w:space="0" w:color="auto"/>
        <w:bottom w:val="none" w:sz="0" w:space="0" w:color="auto"/>
        <w:right w:val="none" w:sz="0" w:space="0" w:color="auto"/>
      </w:divBdr>
    </w:div>
    <w:div w:id="1796943440">
      <w:bodyDiv w:val="1"/>
      <w:marLeft w:val="0"/>
      <w:marRight w:val="0"/>
      <w:marTop w:val="0"/>
      <w:marBottom w:val="0"/>
      <w:divBdr>
        <w:top w:val="none" w:sz="0" w:space="0" w:color="auto"/>
        <w:left w:val="none" w:sz="0" w:space="0" w:color="auto"/>
        <w:bottom w:val="none" w:sz="0" w:space="0" w:color="auto"/>
        <w:right w:val="none" w:sz="0" w:space="0" w:color="auto"/>
      </w:divBdr>
    </w:div>
    <w:div w:id="1883786274">
      <w:bodyDiv w:val="1"/>
      <w:marLeft w:val="0"/>
      <w:marRight w:val="0"/>
      <w:marTop w:val="0"/>
      <w:marBottom w:val="0"/>
      <w:divBdr>
        <w:top w:val="none" w:sz="0" w:space="0" w:color="auto"/>
        <w:left w:val="none" w:sz="0" w:space="0" w:color="auto"/>
        <w:bottom w:val="none" w:sz="0" w:space="0" w:color="auto"/>
        <w:right w:val="none" w:sz="0" w:space="0" w:color="auto"/>
      </w:divBdr>
    </w:div>
    <w:div w:id="2073652057">
      <w:bodyDiv w:val="1"/>
      <w:marLeft w:val="0"/>
      <w:marRight w:val="0"/>
      <w:marTop w:val="0"/>
      <w:marBottom w:val="0"/>
      <w:divBdr>
        <w:top w:val="none" w:sz="0" w:space="0" w:color="auto"/>
        <w:left w:val="none" w:sz="0" w:space="0" w:color="auto"/>
        <w:bottom w:val="none" w:sz="0" w:space="0" w:color="auto"/>
        <w:right w:val="none" w:sz="0" w:space="0" w:color="auto"/>
      </w:divBdr>
    </w:div>
    <w:div w:id="21301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09B69E-AD40-4419-B80A-4B52657F4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86C03E4-261D-43EC-98A9-A5F96000F596}">
  <ds:schemaRefs>
    <ds:schemaRef ds:uri="http://schemas.openxmlformats.org/officeDocument/2006/bibliography"/>
  </ds:schemaRefs>
</ds:datastoreItem>
</file>

<file path=customXml/itemProps3.xml><?xml version="1.0" encoding="utf-8"?>
<ds:datastoreItem xmlns:ds="http://schemas.openxmlformats.org/officeDocument/2006/customXml" ds:itemID="{AD10DCBC-9693-4446-A39E-9AE318964E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0E317B-10C4-42CE-8385-9EFE28F6EE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37</Pages>
  <Words>10166</Words>
  <Characters>57949</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Danh  V. (Medicine)</dc:creator>
  <cp:keywords/>
  <dc:description/>
  <cp:lastModifiedBy>Nguyen, Danh</cp:lastModifiedBy>
  <cp:revision>3</cp:revision>
  <cp:lastPrinted>2022-01-02T05:40:00Z</cp:lastPrinted>
  <dcterms:created xsi:type="dcterms:W3CDTF">2022-12-07T09:35:00Z</dcterms:created>
  <dcterms:modified xsi:type="dcterms:W3CDTF">2023-03-30T05:52:00Z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0f21ee-9bdc-4991-8abe-58f53448e302_Enabled">
    <vt:lpwstr>true</vt:lpwstr>
  </property>
  <property fmtid="{D5CDD505-2E9C-101B-9397-08002B2CF9AE}" pid="3" name="MSIP_Label_320f21ee-9bdc-4991-8abe-58f53448e302_SetDate">
    <vt:lpwstr>2022-10-03T20:25:08Z</vt:lpwstr>
  </property>
  <property fmtid="{D5CDD505-2E9C-101B-9397-08002B2CF9AE}" pid="4" name="MSIP_Label_320f21ee-9bdc-4991-8abe-58f53448e302_Method">
    <vt:lpwstr>Privileged</vt:lpwstr>
  </property>
  <property fmtid="{D5CDD505-2E9C-101B-9397-08002B2CF9AE}" pid="5" name="MSIP_Label_320f21ee-9bdc-4991-8abe-58f53448e302_Name">
    <vt:lpwstr>External Label</vt:lpwstr>
  </property>
  <property fmtid="{D5CDD505-2E9C-101B-9397-08002B2CF9AE}" pid="6" name="MSIP_Label_320f21ee-9bdc-4991-8abe-58f53448e302_SiteId">
    <vt:lpwstr>db05faca-c82a-4b9d-b9c5-0f64b6755421</vt:lpwstr>
  </property>
  <property fmtid="{D5CDD505-2E9C-101B-9397-08002B2CF9AE}" pid="7" name="MSIP_Label_320f21ee-9bdc-4991-8abe-58f53448e302_ActionId">
    <vt:lpwstr>2f1adc0e-8342-4cd9-828a-fd236e080b72</vt:lpwstr>
  </property>
  <property fmtid="{D5CDD505-2E9C-101B-9397-08002B2CF9AE}" pid="8" name="MSIP_Label_320f21ee-9bdc-4991-8abe-58f53448e302_ContentBits">
    <vt:lpwstr>0</vt:lpwstr>
  </property>
</Properties>
</file>